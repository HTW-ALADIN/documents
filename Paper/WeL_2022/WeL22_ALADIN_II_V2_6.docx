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7700158"/>
    <w:bookmarkStart w:id="1" w:name="_Toc167700215"/>
    <w:commentRangeStart w:id="2"/>
    <w:commentRangeStart w:id="3"/>
    <w:p>
      <w:pPr>
        <w:pStyle w:val="-WeLBeitragstitel-"/>
        <w:spacing w:line="360" w:lineRule="auto"/>
        <w:rPr>
          <w:color w:val="646463"/>
        </w:rPr>
      </w:pPr>
      <w:r>
        <w:rPr>
          <w:noProof/>
          <w:color w:val="646463"/>
        </w:rPr>
        <mc:AlternateContent>
          <mc:Choice Requires="wps">
            <w:drawing>
              <wp:anchor distT="0" distB="0" distL="114300" distR="114300" simplePos="0" relativeHeight="251657216" behindDoc="0" locked="0" layoutInCell="1" allowOverlap="1">
                <wp:simplePos x="0" y="0"/>
                <wp:positionH relativeFrom="column">
                  <wp:posOffset>-1439545</wp:posOffset>
                </wp:positionH>
                <wp:positionV relativeFrom="paragraph">
                  <wp:posOffset>41910</wp:posOffset>
                </wp:positionV>
                <wp:extent cx="1115695" cy="107950"/>
                <wp:effectExtent l="635" t="0" r="0" b="0"/>
                <wp:wrapNone/>
                <wp:docPr id="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5695" cy="107950"/>
                        </a:xfrm>
                        <a:prstGeom prst="rect">
                          <a:avLst/>
                        </a:prstGeom>
                        <a:solidFill>
                          <a:srgbClr val="646463"/>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113.35pt;margin-top:3.3pt;width:87.85pt;height: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" fillcolor="#646463" stroked="f"/>
            </w:pict>
          </mc:Fallback>
        </mc:AlternateContent>
      </w:r>
      <w:bookmarkEnd w:id="0"/>
      <w:bookmarkEnd w:id="1"/>
      <w:r>
        <w:rPr>
          <w:noProof/>
          <w:color w:val="646463"/>
        </w:rPr>
        <w:t>ALADIN II</w:t>
      </w:r>
      <w:commentRangeEnd w:id="2"/>
      <w:r>
        <w:rPr>
          <w:rStyle w:val="Kommentarzeichen"/>
          <w:rFonts w:asciiTheme="minorHAnsi" w:eastAsiaTheme="minorHAnsi" w:hAnsiTheme="minorHAnsi" w:cstheme="minorBidi"/>
          <w:b w:val="0"/>
          <w:caps w:val="0"/>
          <w:color w:val="auto"/>
          <w:lang w:eastAsia="en-US"/>
        </w:rPr>
        <w:commentReference w:id="2"/>
      </w:r>
      <w:commentRangeEnd w:id="3"/>
      <w:r>
        <w:rPr>
          <w:rStyle w:val="Kommentarzeichen"/>
          <w:rFonts w:cstheme="minorBidi"/>
          <w:b w:val="0"/>
          <w:caps w:val="0"/>
          <w:color w:val="auto"/>
          <w:lang w:eastAsia="en-US"/>
        </w:rPr>
        <w:commentReference w:id="3"/>
      </w:r>
      <w:r>
        <w:rPr>
          <w:noProof/>
          <w:color w:val="646463"/>
        </w:rPr>
        <w:t xml:space="preserve"> – Generator für Aufgaben und Lösung(shilf)en aus der Informatik und angrenzenden Disziplinen II</w:t>
      </w:r>
    </w:p>
    <w:tbl>
      <w:tblPr>
        <w:tblW w:w="0" w:type="auto"/>
        <w:tblLook w:val="01E0" w:firstRow="1" w:lastRow="1" w:firstColumn="1" w:lastColumn="1" w:noHBand="0" w:noVBand="0"/>
      </w:tblPr>
      <w:tblGrid>
        <w:gridCol w:w="3313"/>
        <w:gridCol w:w="3314"/>
      </w:tblGrid>
      <w:tr>
        <w:tc>
          <w:tcPr>
            <w:tcW w:w="3313" w:type="dxa"/>
          </w:tcPr>
          <w:p>
            <w:pPr>
              <w:pStyle w:val="-WeLBeitragsautoren-"/>
              <w:spacing w:line="360" w:lineRule="auto"/>
              <w:ind w:left="0"/>
            </w:pPr>
            <w:r>
              <w:t>Torsten Munkelt</w:t>
            </w:r>
          </w:p>
          <w:p>
            <w:pPr>
              <w:pStyle w:val="-WeLBeitragsautorenAdresse-"/>
              <w:spacing w:before="0"/>
              <w:ind w:left="0"/>
            </w:pPr>
            <w:r>
              <w:t>HTW Dresden</w:t>
            </w:r>
            <w:r>
              <w:br/>
              <w:t>torsten.munkelt@htw-dresden.de</w:t>
            </w:r>
          </w:p>
        </w:tc>
        <w:tc>
          <w:tcPr>
            <w:tcW w:w="3314" w:type="dxa"/>
          </w:tcPr>
          <w:p>
            <w:pPr>
              <w:pStyle w:val="-WeLBeitragsautoren-"/>
              <w:spacing w:line="360" w:lineRule="auto"/>
              <w:ind w:left="0"/>
              <w:rPr>
                <w:lang w:val="en-US"/>
              </w:rPr>
            </w:pPr>
            <w:r>
              <w:rPr>
                <w:lang w:val="en-US"/>
              </w:rPr>
              <w:t>Paul Christ</w:t>
            </w:r>
          </w:p>
          <w:p>
            <w:pPr>
              <w:pStyle w:val="-WeLBeitragsautorenAdresse-"/>
              <w:spacing w:before="0"/>
              <w:ind w:left="0"/>
              <w:rPr>
                <w:lang w:val="en-US"/>
              </w:rPr>
            </w:pPr>
            <w:r>
              <w:rPr>
                <w:lang w:val="en-US"/>
              </w:rPr>
              <w:t>HTW Dresden</w:t>
            </w:r>
            <w:r>
              <w:rPr>
                <w:lang w:val="en-US"/>
              </w:rPr>
              <w:br/>
              <w:t>paul.christ@htw-dresden.de</w:t>
            </w:r>
          </w:p>
        </w:tc>
      </w:tr>
    </w:tbl>
    <w:p>
      <w:pPr>
        <w:pStyle w:val="-WeLZusammenfassung-"/>
      </w:pPr>
      <w:r>
        <w:t>Zusammenfassung</w:t>
      </w:r>
    </w:p>
    <w:p>
      <w:pPr>
        <w:rPr>
          <w:rFonts w:ascii="Arial Narrow" w:hAnsi="Arial Narrow" w:cs="Times New Roman"/>
          <w:lang w:eastAsia="de-DE"/>
        </w:rPr>
      </w:pPr>
      <w:r>
        <w:rPr>
          <w:rFonts w:ascii="Arial Narrow" w:hAnsi="Arial Narrow" w:cs="Times New Roman"/>
          <w:lang w:eastAsia="de-DE"/>
        </w:rPr>
        <w:t xml:space="preserve">Der Beitrag stellt das Framework ALADIN (“Generator für </w:t>
      </w:r>
      <w:r>
        <w:rPr>
          <w:rFonts w:ascii="Arial Narrow" w:hAnsi="Arial Narrow" w:cs="Times New Roman"/>
          <w:b/>
          <w:bCs/>
          <w:lang w:eastAsia="de-DE"/>
        </w:rPr>
        <w:t>A</w:t>
      </w:r>
      <w:r>
        <w:rPr>
          <w:rFonts w:ascii="Arial Narrow" w:hAnsi="Arial Narrow" w:cs="Times New Roman"/>
          <w:lang w:eastAsia="de-DE"/>
        </w:rPr>
        <w:t xml:space="preserve">ufgaben und </w:t>
      </w:r>
      <w:r>
        <w:rPr>
          <w:rFonts w:ascii="Arial Narrow" w:hAnsi="Arial Narrow" w:cs="Times New Roman"/>
          <w:b/>
          <w:bCs/>
          <w:lang w:eastAsia="de-DE"/>
        </w:rPr>
        <w:t>L</w:t>
      </w:r>
      <w:r>
        <w:rPr>
          <w:rFonts w:ascii="Arial Narrow" w:hAnsi="Arial Narrow" w:cs="Times New Roman"/>
          <w:lang w:eastAsia="de-DE"/>
        </w:rPr>
        <w:t>ösung(</w:t>
      </w:r>
      <w:proofErr w:type="spellStart"/>
      <w:r>
        <w:rPr>
          <w:rFonts w:ascii="Arial Narrow" w:hAnsi="Arial Narrow" w:cs="Times New Roman"/>
          <w:lang w:eastAsia="de-DE"/>
        </w:rPr>
        <w:t>shilf</w:t>
      </w:r>
      <w:proofErr w:type="spellEnd"/>
      <w:r>
        <w:rPr>
          <w:rFonts w:ascii="Arial Narrow" w:hAnsi="Arial Narrow" w:cs="Times New Roman"/>
          <w:lang w:eastAsia="de-DE"/>
        </w:rPr>
        <w:t xml:space="preserve">)en </w:t>
      </w:r>
      <w:r>
        <w:rPr>
          <w:rFonts w:ascii="Arial Narrow" w:hAnsi="Arial Narrow" w:cs="Times New Roman"/>
          <w:b/>
          <w:bCs/>
          <w:lang w:eastAsia="de-DE"/>
        </w:rPr>
        <w:t>a</w:t>
      </w:r>
      <w:r>
        <w:rPr>
          <w:rFonts w:ascii="Arial Narrow" w:hAnsi="Arial Narrow" w:cs="Times New Roman"/>
          <w:lang w:eastAsia="de-DE"/>
        </w:rPr>
        <w:t xml:space="preserve">us </w:t>
      </w:r>
      <w:r>
        <w:rPr>
          <w:rFonts w:ascii="Arial Narrow" w:hAnsi="Arial Narrow" w:cs="Times New Roman"/>
          <w:b/>
          <w:bCs/>
          <w:lang w:eastAsia="de-DE"/>
        </w:rPr>
        <w:t>d</w:t>
      </w:r>
      <w:r>
        <w:rPr>
          <w:rFonts w:ascii="Arial Narrow" w:hAnsi="Arial Narrow" w:cs="Times New Roman"/>
          <w:lang w:eastAsia="de-DE"/>
        </w:rPr>
        <w:t xml:space="preserve">er </w:t>
      </w:r>
      <w:r>
        <w:rPr>
          <w:rFonts w:ascii="Arial Narrow" w:hAnsi="Arial Narrow" w:cs="Times New Roman"/>
          <w:b/>
          <w:bCs/>
          <w:lang w:eastAsia="de-DE"/>
        </w:rPr>
        <w:t>I</w:t>
      </w:r>
      <w:r>
        <w:rPr>
          <w:rFonts w:ascii="Arial Narrow" w:hAnsi="Arial Narrow" w:cs="Times New Roman"/>
          <w:lang w:eastAsia="de-DE"/>
        </w:rPr>
        <w:t>nformatik und angrenzenden Diszipline</w:t>
      </w:r>
      <w:r>
        <w:rPr>
          <w:rFonts w:ascii="Arial Narrow" w:hAnsi="Arial Narrow" w:cs="Times New Roman"/>
          <w:b/>
          <w:bCs/>
          <w:lang w:eastAsia="de-DE"/>
        </w:rPr>
        <w:t>n</w:t>
      </w:r>
      <w:r>
        <w:rPr>
          <w:rFonts w:ascii="Arial Narrow" w:hAnsi="Arial Narrow" w:cs="Times New Roman"/>
          <w:lang w:eastAsia="de-DE"/>
        </w:rPr>
        <w:t xml:space="preserve">”) und seine Erweiterung, ALADIN II, vor. ALADIN ist ein Web-basiertes Framework, in welchem Lehrende </w:t>
      </w:r>
      <w:proofErr w:type="spellStart"/>
      <w:r>
        <w:rPr>
          <w:rFonts w:ascii="Arial Narrow" w:hAnsi="Arial Narrow" w:cs="Times New Roman"/>
          <w:lang w:eastAsia="de-DE"/>
        </w:rPr>
        <w:t>graphenbasierte</w:t>
      </w:r>
      <w:proofErr w:type="spellEnd"/>
      <w:r>
        <w:rPr>
          <w:rFonts w:ascii="Arial Narrow" w:hAnsi="Arial Narrow" w:cs="Times New Roman"/>
          <w:lang w:eastAsia="de-DE"/>
        </w:rPr>
        <w:t xml:space="preserve"> Aufgabentypen deklarieren können und welches zufallsbasiert und entsprechend einer Parametrisierung den Studierenden Aufgaben in beliebiger Anzahl generiert. Die Studierenden lösen die generierten Aufgaben interaktiv, wobei ALADIN ihnen bei Bedarf abgestufte automatische Lösungshilfen leistet. ALADIN II erlaubt das selbstgesteuerte, orts- und zeitunabhängige E-Learning, gibt Rückmeldungen bezüglich des Fortschritts und kann um Aufgabentypen erweitert werden. Bisher nutzen noch nicht alle Studierenden ALADIN, was der fehlenden didaktischen Integration in die Lehrveranstaltungen und der geringen Durchdringung der Lehrveranstaltungen mit den bereits existierenden Aufgabentypen geschuldet ist. Die didaktischen Herausforderungen</w:t>
      </w:r>
      <w:ins w:id="4" w:author="Torsten Munkelt" w:date="2022-06-19T23:04:00Z">
        <w:r>
          <w:rPr>
            <w:rFonts w:ascii="Arial Narrow" w:hAnsi="Arial Narrow" w:cs="Times New Roman"/>
            <w:lang w:eastAsia="de-DE"/>
          </w:rPr>
          <w:t>,</w:t>
        </w:r>
      </w:ins>
      <w:r>
        <w:rPr>
          <w:rFonts w:ascii="Arial Narrow" w:hAnsi="Arial Narrow" w:cs="Times New Roman"/>
          <w:lang w:eastAsia="de-DE"/>
        </w:rPr>
        <w:t xml:space="preserve"> </w:t>
      </w:r>
      <w:del w:id="5" w:author="Torsten Munkelt" w:date="2022-06-19T23:08:00Z">
        <w:r>
          <w:rPr>
            <w:rFonts w:ascii="Arial Narrow" w:hAnsi="Arial Narrow" w:cs="Times New Roman"/>
            <w:lang w:eastAsia="de-DE"/>
          </w:rPr>
          <w:delText>die der</w:delText>
        </w:r>
      </w:del>
      <w:ins w:id="6" w:author="Torsten Munkelt" w:date="2022-06-19T23:08:00Z">
        <w:r>
          <w:rPr>
            <w:rFonts w:ascii="Arial Narrow" w:hAnsi="Arial Narrow" w:cs="Times New Roman"/>
            <w:lang w:eastAsia="de-DE"/>
          </w:rPr>
          <w:t>die sich aus der</w:t>
        </w:r>
      </w:ins>
      <w:r>
        <w:rPr>
          <w:rFonts w:ascii="Arial Narrow" w:hAnsi="Arial Narrow" w:cs="Times New Roman"/>
          <w:lang w:eastAsia="de-DE"/>
        </w:rPr>
        <w:t xml:space="preserve"> Entwicklung von ALADIN </w:t>
      </w:r>
      <w:del w:id="7" w:author="Torsten Munkelt" w:date="2022-06-19T23:08:00Z">
        <w:r>
          <w:rPr>
            <w:rFonts w:ascii="Arial Narrow" w:hAnsi="Arial Narrow" w:cs="Times New Roman"/>
            <w:lang w:eastAsia="de-DE"/>
          </w:rPr>
          <w:delText>zu Grunde liegen</w:delText>
        </w:r>
      </w:del>
      <w:ins w:id="8" w:author="Torsten Munkelt" w:date="2022-06-19T23:08:00Z">
        <w:r>
          <w:rPr>
            <w:rFonts w:ascii="Arial Narrow" w:hAnsi="Arial Narrow" w:cs="Times New Roman"/>
            <w:lang w:eastAsia="de-DE"/>
          </w:rPr>
          <w:t>ergeben</w:t>
        </w:r>
      </w:ins>
      <w:r>
        <w:rPr>
          <w:rFonts w:ascii="Arial Narrow" w:hAnsi="Arial Narrow" w:cs="Times New Roman"/>
          <w:lang w:eastAsia="de-DE"/>
        </w:rPr>
        <w:t xml:space="preserve"> und </w:t>
      </w:r>
      <w:del w:id="9" w:author="Torsten Munkelt" w:date="2022-06-19T23:04:00Z">
        <w:r>
          <w:rPr>
            <w:rFonts w:ascii="Arial Narrow" w:hAnsi="Arial Narrow" w:cs="Times New Roman"/>
            <w:lang w:eastAsia="de-DE"/>
          </w:rPr>
          <w:delText xml:space="preserve">in </w:delText>
        </w:r>
      </w:del>
      <w:ins w:id="10" w:author="Torsten Munkelt" w:date="2022-06-19T23:04:00Z">
        <w:r>
          <w:rPr>
            <w:rFonts w:ascii="Arial Narrow" w:hAnsi="Arial Narrow" w:cs="Times New Roman"/>
            <w:lang w:eastAsia="de-DE"/>
          </w:rPr>
          <w:t xml:space="preserve">während </w:t>
        </w:r>
      </w:ins>
      <w:r>
        <w:rPr>
          <w:rFonts w:ascii="Arial Narrow" w:hAnsi="Arial Narrow" w:cs="Times New Roman"/>
          <w:lang w:eastAsia="de-DE"/>
        </w:rPr>
        <w:t xml:space="preserve">der Nutzung von ALADIN observiert </w:t>
      </w:r>
      <w:del w:id="11" w:author="Torsten Munkelt" w:date="2022-06-19T23:05:00Z">
        <w:r>
          <w:rPr>
            <w:rFonts w:ascii="Arial Narrow" w:hAnsi="Arial Narrow" w:cs="Times New Roman"/>
            <w:lang w:eastAsia="de-DE"/>
          </w:rPr>
          <w:delText xml:space="preserve">wurden </w:delText>
        </w:r>
      </w:del>
      <w:ins w:id="12" w:author="Torsten Munkelt" w:date="2022-06-19T23:05:00Z">
        <w:r>
          <w:rPr>
            <w:rFonts w:ascii="Arial Narrow" w:hAnsi="Arial Narrow" w:cs="Times New Roman"/>
            <w:lang w:eastAsia="de-DE"/>
          </w:rPr>
          <w:t xml:space="preserve">worden sind, </w:t>
        </w:r>
      </w:ins>
      <w:r>
        <w:rPr>
          <w:rFonts w:ascii="Arial Narrow" w:hAnsi="Arial Narrow" w:cs="Times New Roman"/>
          <w:lang w:eastAsia="de-DE"/>
        </w:rPr>
        <w:t>und wie ALADIN II diesen entgegentritt</w:t>
      </w:r>
      <w:ins w:id="13" w:author="Torsten Munkelt" w:date="2022-06-19T23:06:00Z">
        <w:r>
          <w:rPr>
            <w:rFonts w:ascii="Arial Narrow" w:hAnsi="Arial Narrow" w:cs="Times New Roman"/>
            <w:lang w:eastAsia="de-DE"/>
          </w:rPr>
          <w:t xml:space="preserve">, </w:t>
        </w:r>
      </w:ins>
      <w:del w:id="14" w:author="Torsten Munkelt" w:date="2022-06-19T23:06:00Z">
        <w:r>
          <w:rPr>
            <w:rFonts w:ascii="Arial Narrow" w:hAnsi="Arial Narrow" w:cs="Times New Roman"/>
            <w:lang w:eastAsia="de-DE"/>
          </w:rPr>
          <w:delText xml:space="preserve"> </w:delText>
        </w:r>
      </w:del>
      <w:del w:id="15" w:author="Torsten Munkelt" w:date="2022-06-19T23:08:00Z">
        <w:r>
          <w:rPr>
            <w:rFonts w:ascii="Arial Narrow" w:hAnsi="Arial Narrow" w:cs="Times New Roman"/>
            <w:lang w:eastAsia="de-DE"/>
          </w:rPr>
          <w:delText>wird</w:delText>
        </w:r>
      </w:del>
      <w:ins w:id="16" w:author="Torsten Munkelt" w:date="2022-06-19T23:08:00Z">
        <w:r>
          <w:rPr>
            <w:rFonts w:ascii="Arial Narrow" w:hAnsi="Arial Narrow" w:cs="Times New Roman"/>
            <w:lang w:eastAsia="de-DE"/>
          </w:rPr>
          <w:t>werden</w:t>
        </w:r>
      </w:ins>
      <w:r>
        <w:rPr>
          <w:rFonts w:ascii="Arial Narrow" w:hAnsi="Arial Narrow" w:cs="Times New Roman"/>
          <w:lang w:eastAsia="de-DE"/>
        </w:rPr>
        <w:t xml:space="preserve"> ebenfalls beleuchtet. So </w:t>
      </w:r>
      <w:del w:id="17" w:author="Torsten Munkelt" w:date="2022-06-19T23:09:00Z">
        <w:r>
          <w:rPr>
            <w:rFonts w:ascii="Arial Narrow" w:hAnsi="Arial Narrow" w:cs="Times New Roman"/>
            <w:lang w:eastAsia="de-DE"/>
          </w:rPr>
          <w:delText xml:space="preserve">ergänzt </w:delText>
        </w:r>
      </w:del>
      <w:ins w:id="18" w:author="Torsten Munkelt" w:date="2022-06-19T23:09:00Z">
        <w:r>
          <w:rPr>
            <w:rFonts w:ascii="Arial Narrow" w:hAnsi="Arial Narrow" w:cs="Times New Roman"/>
            <w:lang w:eastAsia="de-DE"/>
          </w:rPr>
          <w:t xml:space="preserve">führt </w:t>
        </w:r>
      </w:ins>
      <w:r>
        <w:rPr>
          <w:rFonts w:ascii="Arial Narrow" w:hAnsi="Arial Narrow" w:cs="Times New Roman"/>
          <w:lang w:eastAsia="de-DE"/>
        </w:rPr>
        <w:t xml:space="preserve">ALADIN II </w:t>
      </w:r>
      <w:del w:id="19" w:author="Torsten Munkelt" w:date="2022-06-19T23:10:00Z">
        <w:r>
          <w:rPr>
            <w:rFonts w:ascii="Arial Narrow" w:hAnsi="Arial Narrow" w:cs="Times New Roman"/>
            <w:lang w:eastAsia="de-DE"/>
          </w:rPr>
          <w:delText xml:space="preserve">das System um </w:delText>
        </w:r>
      </w:del>
      <w:r>
        <w:rPr>
          <w:rFonts w:ascii="Arial Narrow" w:hAnsi="Arial Narrow" w:cs="Times New Roman"/>
          <w:lang w:eastAsia="de-DE"/>
        </w:rPr>
        <w:t xml:space="preserve">neue Aufgabentypen </w:t>
      </w:r>
      <w:ins w:id="20" w:author="Torsten Munkelt" w:date="2022-06-19T23:10:00Z">
        <w:r>
          <w:rPr>
            <w:rFonts w:ascii="Arial Narrow" w:hAnsi="Arial Narrow" w:cs="Times New Roman"/>
            <w:lang w:eastAsia="de-DE"/>
          </w:rPr>
          <w:t xml:space="preserve">ein </w:t>
        </w:r>
      </w:ins>
      <w:r>
        <w:rPr>
          <w:rFonts w:ascii="Arial Narrow" w:hAnsi="Arial Narrow" w:cs="Times New Roman"/>
          <w:lang w:eastAsia="de-DE"/>
        </w:rPr>
        <w:t xml:space="preserve">und </w:t>
      </w:r>
      <w:ins w:id="21" w:author="Torsten Munkelt" w:date="2022-06-19T23:10:00Z">
        <w:r>
          <w:rPr>
            <w:rFonts w:ascii="Arial Narrow" w:hAnsi="Arial Narrow" w:cs="Times New Roman"/>
            <w:lang w:eastAsia="de-DE"/>
          </w:rPr>
          <w:t xml:space="preserve">ergänzt ALADIN u. a. um </w:t>
        </w:r>
      </w:ins>
      <w:r>
        <w:rPr>
          <w:rFonts w:ascii="Arial Narrow" w:hAnsi="Arial Narrow" w:cs="Times New Roman"/>
          <w:lang w:eastAsia="de-DE"/>
        </w:rPr>
        <w:t>eine didaktische Integration in die Lehrveranstaltungen: ALADIN II verzahnt durch die Lehrenden gesteuerte Präsenzlehre und durch die Studierenden gesteuertes E-Learning.</w:t>
      </w:r>
    </w:p>
    <w:p>
      <w:pPr>
        <w:pStyle w:val="-WeLberschrift1-"/>
      </w:pPr>
      <w:bookmarkStart w:id="22" w:name="_Ref106443616"/>
      <w:bookmarkStart w:id="23" w:name="_Toc167700160"/>
      <w:bookmarkStart w:id="24" w:name="_Toc167700217"/>
      <w:commentRangeStart w:id="25"/>
      <w:del w:id="26" w:author="Paul Christ" w:date="2022-06-20T09:15:00Z">
        <w:r>
          <w:delText>Grundlegende Prinzipien von ALADIN</w:delText>
        </w:r>
        <w:bookmarkEnd w:id="22"/>
        <w:commentRangeEnd w:id="25"/>
        <w:r>
          <w:rPr>
            <w:rStyle w:val="Kommentarzeichen"/>
            <w:rFonts w:asciiTheme="minorHAnsi" w:eastAsiaTheme="minorHAnsi" w:hAnsiTheme="minorHAnsi" w:cstheme="minorBidi"/>
            <w:b w:val="0"/>
            <w:color w:val="auto"/>
            <w:lang w:eastAsia="en-US"/>
          </w:rPr>
          <w:commentReference w:id="25"/>
        </w:r>
      </w:del>
      <w:ins w:id="27" w:author="Paul Christ" w:date="2022-06-20T09:15:00Z">
        <w:r>
          <w:t>Anwendungsbereich von ALADIN (II)</w:t>
        </w:r>
      </w:ins>
      <w:r>
        <w:t xml:space="preserve"> </w:t>
      </w:r>
      <w:bookmarkStart w:id="28" w:name="_Toc167700164"/>
      <w:bookmarkStart w:id="29" w:name="_Toc167700221"/>
      <w:bookmarkEnd w:id="23"/>
      <w:bookmarkEnd w:id="24"/>
    </w:p>
    <w:p>
      <w:pPr>
        <w:pStyle w:val="-WeLStandardtextEinzug-"/>
      </w:pPr>
      <w:commentRangeStart w:id="30"/>
      <w:commentRangeStart w:id="31"/>
      <w:r>
        <w:t xml:space="preserve">ALADIN ist ein System welches Studierenden kompetenzorientiertes E-Learning ermöglicht und </w:t>
      </w:r>
      <w:proofErr w:type="spellStart"/>
      <w:r>
        <w:t>graphenbasierte</w:t>
      </w:r>
      <w:proofErr w:type="spellEnd"/>
      <w:r>
        <w:t xml:space="preserve"> Aufgaben mitsamt Lösungen und Lösungshilfen automatisch, zufallsbasiert und </w:t>
      </w:r>
      <w:del w:id="32" w:author="Torsten Munkelt" w:date="2022-06-19T23:11:00Z">
        <w:r>
          <w:delText>nach den</w:delText>
        </w:r>
      </w:del>
      <w:ins w:id="33" w:author="Torsten Munkelt" w:date="2022-06-19T23:11:00Z">
        <w:r>
          <w:t>entsprechend der</w:t>
        </w:r>
      </w:ins>
      <w:r>
        <w:t xml:space="preserve"> Anforderungen der Studierenden generiert. ALADIN erlaubt es Studierenden</w:t>
      </w:r>
      <w:ins w:id="34" w:author="Torsten Munkelt" w:date="2022-06-19T23:11:00Z">
        <w:r>
          <w:t>,</w:t>
        </w:r>
      </w:ins>
      <w:r>
        <w:t xml:space="preserve"> selbständig Aufgaben zeit- und ortsunabhängig zu lösen. ALADIN befähigt Lehrende zur deklarativen Erstellung von Aufgabentypen und interaktiven </w:t>
      </w:r>
      <w:commentRangeStart w:id="35"/>
      <w:commentRangeStart w:id="36"/>
      <w:commentRangeStart w:id="37"/>
      <w:r>
        <w:t>Lösungspfaden</w:t>
      </w:r>
      <w:commentRangeEnd w:id="35"/>
      <w:r>
        <w:rPr>
          <w:rStyle w:val="Kommentarzeichen"/>
          <w:rFonts w:cstheme="minorBidi"/>
          <w:color w:val="auto"/>
          <w:lang w:eastAsia="en-US"/>
        </w:rPr>
        <w:commentReference w:id="35"/>
      </w:r>
      <w:commentRangeEnd w:id="36"/>
      <w:r>
        <w:rPr>
          <w:rStyle w:val="Kommentarzeichen"/>
          <w:rFonts w:asciiTheme="minorHAnsi" w:eastAsiaTheme="minorHAnsi" w:hAnsiTheme="minorHAnsi" w:cstheme="minorBidi"/>
          <w:color w:val="auto"/>
          <w:lang w:eastAsia="en-US"/>
        </w:rPr>
        <w:commentReference w:id="36"/>
      </w:r>
      <w:commentRangeEnd w:id="37"/>
      <w:r>
        <w:rPr>
          <w:rStyle w:val="Kommentarzeichen"/>
          <w:rFonts w:cstheme="minorBidi"/>
          <w:color w:val="auto"/>
          <w:lang w:eastAsia="en-US"/>
        </w:rPr>
        <w:commentReference w:id="37"/>
      </w:r>
      <w:r>
        <w:t xml:space="preserve">. </w:t>
      </w:r>
      <w:commentRangeEnd w:id="30"/>
      <w:r>
        <w:rPr>
          <w:rStyle w:val="Kommentarzeichen"/>
          <w:rFonts w:cstheme="minorBidi"/>
          <w:color w:val="auto"/>
          <w:lang w:eastAsia="en-US"/>
        </w:rPr>
        <w:commentReference w:id="30"/>
      </w:r>
      <w:commentRangeEnd w:id="31"/>
      <w:r>
        <w:rPr>
          <w:rStyle w:val="Kommentarzeichen"/>
          <w:rFonts w:asciiTheme="minorHAnsi" w:eastAsiaTheme="minorHAnsi" w:hAnsiTheme="minorHAnsi" w:cstheme="minorBidi"/>
          <w:color w:val="auto"/>
          <w:lang w:eastAsia="en-US"/>
        </w:rPr>
        <w:commentReference w:id="31"/>
      </w:r>
      <w:commentRangeStart w:id="38"/>
      <w:commentRangeStart w:id="39"/>
      <w:r>
        <w:t>De</w:t>
      </w:r>
      <w:ins w:id="40" w:author="Torsten Munkelt" w:date="2022-06-19T23:14:00Z">
        <w:r>
          <w:t>n</w:t>
        </w:r>
      </w:ins>
      <w:del w:id="41" w:author="Torsten Munkelt" w:date="2022-06-19T23:14:00Z">
        <w:r>
          <w:delText>r</w:delText>
        </w:r>
      </w:del>
      <w:r>
        <w:t xml:space="preserve"> Aufbau und die konkrete Funktionsweis</w:t>
      </w:r>
      <w:ins w:id="42" w:author="Torsten Munkelt" w:date="2022-06-19T23:14:00Z">
        <w:r>
          <w:t>e</w:t>
        </w:r>
      </w:ins>
      <w:r>
        <w:t xml:space="preserve"> von ALADIN </w:t>
      </w:r>
      <w:del w:id="43" w:author="Torsten Munkelt" w:date="2022-06-19T23:13:00Z">
        <w:r>
          <w:delText>wurde in</w:delText>
        </w:r>
      </w:del>
      <w:ins w:id="44" w:author="Torsten Munkelt" w:date="2022-06-19T23:13:00Z">
        <w:r>
          <w:t>legt bereits</w:t>
        </w:r>
      </w:ins>
      <w:r>
        <w:t xml:space="preserve"> </w:t>
      </w:r>
      <w:r>
        <w:fldChar w:fldCharType="begin"/>
      </w:r>
      <w:r>
        <w:instrText xml:space="preserve"> ADDIN ZOTERO_ITEM CSL_CITATION {"citationID":"4wAOvmuc","properties":{"formattedCitation":"(Christ, Paul et al., 2022)","plainCitation":"(Christ, Paul et al., 2022)","noteIndex":0},"citationItems":[{"id":657,"uris":["http://zotero.org/users/9354499/items/8R7GRG3H"],"itemData":{"id":657,"type":"paper-conference","abstract":"Das Erlernen von Fähigkeiten zur Modellbildung ist eine grundlegende Zielstellung in\nvielen Studiengängen. Insbesondere in der Informatik und angrenzenden Disziplinen lassen sich\nviele Modellierungsaufgaben mittels Graphen repräsentieren, was das computergestützte Generieren\nsolcher Graphen und entsprechender Aufgaben und Lösung(shilf)en auf Grundlage bestehender Graphenalgorithmen erlaubt. Dieser Beitrag stellt das Framework ALADIN vor, welches graphenbasierte\nModelle und Aufgaben für Probleme aus verschiedenen Fachbereichen generiert und Studenten bei der\nLösung der Probleme unterstützt. Die Generierung erfolgt parametrisiert, um dem Anforderungsprofil\nder Bearbeiter zu entsprechen. ALADIN ermöglicht eine zeit- und ortsunabhängige Bearbeitung\nvon Übungsaufgaben. Zudem prüft ALADIN die Lösungen direkt auf Korrektheit, ohne Lehrpersonal zu binden. Aufzeichnungs- und Wiedergabefunktionalität erhöht den Nutzen von ALADIN in\nBlended-Learning-Szenarien.","container-title":"Workshop zur Modellierung in der Hochschulbildung (MoHoL 2022) co-located with Modellierung 2022, Hamburg, Germany","event-place":"Hamburg","language":"deutsch","publisher":"Gesellschaft für Informatik e.V.","publisher-place":"Hamburg","title":"ALADIN – Generator für Aufgaben und Lösung(shilf)en aus der Informatik und angrenzenden Disziplinen","author":[{"literal":"Christ, Paul"},{"literal":"Laue, Ralf"},{"literal":"Munkelt, Torsten"}],"issued":{"date-parts":[["2022"]]}}}],"schema":"https://github.com/citation-style-language/schema/raw/master/csl-citation.json"} </w:instrText>
      </w:r>
      <w:r>
        <w:fldChar w:fldCharType="separate"/>
      </w:r>
      <w:r>
        <w:rPr>
          <w:rFonts w:cs="Arial"/>
        </w:rPr>
        <w:t>(Christ, Paul et al., 2022)</w:t>
      </w:r>
      <w:r>
        <w:fldChar w:fldCharType="end"/>
      </w:r>
      <w:r>
        <w:t xml:space="preserve"> </w:t>
      </w:r>
      <w:del w:id="45" w:author="Torsten Munkelt" w:date="2022-06-19T23:14:00Z">
        <w:r>
          <w:delText>bereits dargelegt</w:delText>
        </w:r>
      </w:del>
      <w:ins w:id="46" w:author="Torsten Munkelt" w:date="2022-06-19T23:14:00Z">
        <w:r>
          <w:t>dar</w:t>
        </w:r>
      </w:ins>
      <w:r>
        <w:t>.</w:t>
      </w:r>
      <w:commentRangeEnd w:id="38"/>
      <w:r>
        <w:rPr>
          <w:rStyle w:val="Kommentarzeichen"/>
          <w:rFonts w:cstheme="minorBidi"/>
          <w:color w:val="auto"/>
          <w:lang w:eastAsia="en-US"/>
        </w:rPr>
        <w:commentReference w:id="38"/>
      </w:r>
      <w:commentRangeEnd w:id="39"/>
      <w:r>
        <w:rPr>
          <w:rStyle w:val="Kommentarzeichen"/>
          <w:rFonts w:asciiTheme="minorHAnsi" w:eastAsiaTheme="minorHAnsi" w:hAnsiTheme="minorHAnsi" w:cstheme="minorBidi"/>
          <w:color w:val="auto"/>
          <w:lang w:eastAsia="en-US"/>
        </w:rPr>
        <w:commentReference w:id="39"/>
      </w:r>
      <w:r>
        <w:t xml:space="preserve"> </w:t>
      </w:r>
    </w:p>
    <w:p>
      <w:pPr>
        <w:pStyle w:val="-WeLStandardtextEinzug-"/>
      </w:pPr>
      <w:commentRangeStart w:id="47"/>
      <w:commentRangeStart w:id="48"/>
      <w:r>
        <w:t xml:space="preserve">Aus der bisherigen Nutzung von ALADIN </w:t>
      </w:r>
      <w:del w:id="49" w:author="Torsten Munkelt" w:date="2022-06-19T23:23:00Z">
        <w:r>
          <w:delText xml:space="preserve">wurden </w:delText>
        </w:r>
      </w:del>
      <w:ins w:id="50" w:author="Torsten Munkelt" w:date="2022-06-19T23:23:00Z">
        <w:r>
          <w:t xml:space="preserve">sind </w:t>
        </w:r>
      </w:ins>
      <w:r>
        <w:t>einige didaktische Herausforderungen abgeleitet</w:t>
      </w:r>
      <w:ins w:id="51" w:author="Torsten Munkelt" w:date="2022-06-19T23:23:00Z">
        <w:r>
          <w:t xml:space="preserve"> worden</w:t>
        </w:r>
      </w:ins>
      <w:del w:id="52" w:author="Torsten Munkelt" w:date="2022-06-19T23:24:00Z">
        <w:r>
          <w:delText>, welche i</w:delText>
        </w:r>
      </w:del>
      <w:ins w:id="53" w:author="Torsten Munkelt" w:date="2022-06-19T23:24:00Z">
        <w:r>
          <w:t xml:space="preserve">. Der Beitrag erläutert </w:t>
        </w:r>
      </w:ins>
      <w:ins w:id="54" w:author="Torsten Munkelt" w:date="2022-06-19T23:25:00Z">
        <w:r>
          <w:t>besagte</w:t>
        </w:r>
      </w:ins>
      <w:ins w:id="55" w:author="Torsten Munkelt" w:date="2022-06-19T23:24:00Z">
        <w:r>
          <w:t xml:space="preserve"> Herausforderungen</w:t>
        </w:r>
      </w:ins>
      <w:del w:id="56" w:author="Torsten Munkelt" w:date="2022-06-19T23:24:00Z">
        <w:r>
          <w:delText>m Folgenden näher erläutert werden.</w:delText>
        </w:r>
      </w:del>
      <w:del w:id="57" w:author="Torsten Munkelt" w:date="2022-06-19T23:25:00Z">
        <w:r>
          <w:delText xml:space="preserve"> Weiterhin werden die Lösungsmöglichkeiten von </w:delText>
        </w:r>
      </w:del>
      <w:ins w:id="58" w:author="Torsten Munkelt" w:date="2022-06-19T23:25:00Z">
        <w:r>
          <w:t xml:space="preserve"> und legt dar, wie </w:t>
        </w:r>
      </w:ins>
      <w:r>
        <w:t xml:space="preserve">ALADIN II </w:t>
      </w:r>
      <w:del w:id="59" w:author="Torsten Munkelt" w:date="2022-06-19T23:25:00Z">
        <w:r>
          <w:delText>für die benannten Herausforderungen ausgeführt</w:delText>
        </w:r>
      </w:del>
      <w:ins w:id="60" w:author="Torsten Munkelt" w:date="2022-06-19T23:25:00Z">
        <w:r>
          <w:t>ihnen begegnet</w:t>
        </w:r>
      </w:ins>
      <w:r>
        <w:t>.</w:t>
      </w:r>
      <w:commentRangeEnd w:id="47"/>
      <w:r>
        <w:rPr>
          <w:rStyle w:val="Kommentarzeichen"/>
          <w:rFonts w:cstheme="minorBidi"/>
          <w:color w:val="auto"/>
          <w:lang w:eastAsia="en-US"/>
        </w:rPr>
        <w:commentReference w:id="47"/>
      </w:r>
      <w:commentRangeEnd w:id="48"/>
      <w:r>
        <w:rPr>
          <w:rStyle w:val="Kommentarzeichen"/>
          <w:rFonts w:asciiTheme="minorHAnsi" w:eastAsiaTheme="minorHAnsi" w:hAnsiTheme="minorHAnsi" w:cstheme="minorBidi"/>
          <w:color w:val="auto"/>
          <w:lang w:eastAsia="en-US"/>
        </w:rPr>
        <w:commentReference w:id="48"/>
      </w:r>
    </w:p>
    <w:p>
      <w:pPr>
        <w:pStyle w:val="-WeLberschrift1-"/>
      </w:pPr>
      <w:r>
        <w:lastRenderedPageBreak/>
        <w:t>Didaktische Herausforderungen</w:t>
      </w:r>
      <w:ins w:id="61" w:author="Torsten Munkelt" w:date="2022-06-19T23:27:00Z">
        <w:r>
          <w:t xml:space="preserve"> bei </w:t>
        </w:r>
      </w:ins>
      <w:ins w:id="62" w:author="Torsten Munkelt" w:date="2022-06-19T23:28:00Z">
        <w:r>
          <w:t xml:space="preserve">der Anwendung </w:t>
        </w:r>
      </w:ins>
      <w:ins w:id="63" w:author="Torsten Munkelt" w:date="2022-06-19T23:27:00Z">
        <w:r>
          <w:t>von ALADIN</w:t>
        </w:r>
      </w:ins>
    </w:p>
    <w:p>
      <w:pPr>
        <w:pStyle w:val="-WeLberschrift2-"/>
      </w:pPr>
      <w:r>
        <w:t>Motivation der Studierenden zur Nutzung von ALADIN</w:t>
      </w:r>
    </w:p>
    <w:p>
      <w:pPr>
        <w:pStyle w:val="-WeLberschrift2-"/>
        <w:numPr>
          <w:ilvl w:val="3"/>
          <w:numId w:val="12"/>
        </w:numPr>
      </w:pPr>
      <w:bookmarkStart w:id="64" w:name="_Ref105516447"/>
      <w:del w:id="65" w:author="Torsten Munkelt" w:date="2022-06-19T23:33:00Z">
        <w:r>
          <w:delText xml:space="preserve">Initiale </w:delText>
        </w:r>
      </w:del>
      <w:r>
        <w:t xml:space="preserve">Motivation der </w:t>
      </w:r>
      <w:commentRangeStart w:id="66"/>
      <w:commentRangeStart w:id="67"/>
      <w:r>
        <w:t>Studierenden</w:t>
      </w:r>
      <w:commentRangeEnd w:id="66"/>
      <w:r>
        <w:rPr>
          <w:rStyle w:val="Kommentarzeichen"/>
          <w:rFonts w:asciiTheme="minorHAnsi" w:eastAsiaTheme="minorHAnsi" w:hAnsiTheme="minorHAnsi" w:cstheme="minorBidi"/>
          <w:b w:val="0"/>
          <w:lang w:eastAsia="en-US"/>
        </w:rPr>
        <w:commentReference w:id="66"/>
      </w:r>
      <w:commentRangeEnd w:id="67"/>
      <w:r>
        <w:rPr>
          <w:rStyle w:val="Kommentarzeichen"/>
          <w:rFonts w:cstheme="minorBidi"/>
          <w:b w:val="0"/>
          <w:lang w:eastAsia="en-US"/>
        </w:rPr>
        <w:commentReference w:id="67"/>
      </w:r>
      <w:r>
        <w:t xml:space="preserve"> zur </w:t>
      </w:r>
      <w:ins w:id="68" w:author="Torsten Munkelt" w:date="2022-06-19T23:33:00Z">
        <w:r>
          <w:t xml:space="preserve">initialen </w:t>
        </w:r>
      </w:ins>
      <w:r>
        <w:t>Nutzung von ALADIN</w:t>
      </w:r>
      <w:bookmarkEnd w:id="64"/>
    </w:p>
    <w:p>
      <w:pPr>
        <w:jc w:val="both"/>
        <w:rPr>
          <w:rFonts w:cs="Times New Roman"/>
          <w:color w:val="000000"/>
          <w:szCs w:val="24"/>
          <w:lang w:eastAsia="de-DE"/>
        </w:rPr>
      </w:pPr>
      <w:r>
        <w:rPr>
          <w:rFonts w:cs="Times New Roman"/>
          <w:color w:val="000000"/>
          <w:szCs w:val="24"/>
          <w:lang w:eastAsia="de-DE"/>
        </w:rPr>
        <w:t xml:space="preserve">Eine zentrale Herausforderung ist die Motivation der Studierenden zur Nutzung von ALADIN. </w:t>
      </w:r>
      <w:del w:id="69" w:author="Torsten Munkelt" w:date="2022-06-19T23:28:00Z">
        <w:r>
          <w:rPr>
            <w:rFonts w:cs="Times New Roman"/>
            <w:color w:val="000000"/>
            <w:szCs w:val="24"/>
            <w:lang w:eastAsia="de-DE"/>
          </w:rPr>
          <w:delText xml:space="preserve">Dabei </w:delText>
        </w:r>
      </w:del>
      <w:ins w:id="70" w:author="Torsten Munkelt" w:date="2022-06-19T23:28:00Z">
        <w:r>
          <w:rPr>
            <w:rFonts w:cs="Times New Roman"/>
            <w:color w:val="000000"/>
            <w:szCs w:val="24"/>
            <w:lang w:eastAsia="de-DE"/>
          </w:rPr>
          <w:t xml:space="preserve">Es </w:t>
        </w:r>
      </w:ins>
      <w:r>
        <w:rPr>
          <w:rFonts w:cs="Times New Roman"/>
          <w:color w:val="000000"/>
          <w:szCs w:val="24"/>
          <w:lang w:eastAsia="de-DE"/>
        </w:rPr>
        <w:t xml:space="preserve">kann zwischen der initialen und der </w:t>
      </w:r>
      <w:del w:id="71" w:author="Torsten Munkelt" w:date="2022-06-19T23:32:00Z">
        <w:r>
          <w:rPr>
            <w:rFonts w:cs="Times New Roman"/>
            <w:color w:val="000000"/>
            <w:szCs w:val="24"/>
            <w:lang w:eastAsia="de-DE"/>
          </w:rPr>
          <w:delText xml:space="preserve">weiterführenden </w:delText>
        </w:r>
      </w:del>
      <w:ins w:id="72" w:author="Torsten Munkelt" w:date="2022-06-19T23:32:00Z">
        <w:r>
          <w:rPr>
            <w:rFonts w:cs="Times New Roman"/>
            <w:color w:val="000000"/>
            <w:szCs w:val="24"/>
            <w:lang w:eastAsia="de-DE"/>
          </w:rPr>
          <w:t xml:space="preserve">fortführenden </w:t>
        </w:r>
      </w:ins>
      <w:r>
        <w:rPr>
          <w:rFonts w:cs="Times New Roman"/>
          <w:color w:val="000000"/>
          <w:szCs w:val="24"/>
          <w:lang w:eastAsia="de-DE"/>
        </w:rPr>
        <w:t xml:space="preserve">Nutzung unterschieden werden. Um die </w:t>
      </w:r>
      <w:del w:id="73" w:author="Torsten Munkelt" w:date="2022-06-19T23:30:00Z">
        <w:r>
          <w:rPr>
            <w:rFonts w:cs="Times New Roman"/>
            <w:color w:val="000000"/>
            <w:szCs w:val="24"/>
            <w:lang w:eastAsia="de-DE"/>
          </w:rPr>
          <w:delText xml:space="preserve">Nutzer </w:delText>
        </w:r>
      </w:del>
      <w:ins w:id="74" w:author="Torsten Munkelt" w:date="2022-06-19T23:30:00Z">
        <w:r>
          <w:rPr>
            <w:rFonts w:cs="Times New Roman"/>
            <w:color w:val="000000"/>
            <w:szCs w:val="24"/>
            <w:lang w:eastAsia="de-DE"/>
          </w:rPr>
          <w:t xml:space="preserve">Studierenden </w:t>
        </w:r>
      </w:ins>
      <w:r>
        <w:rPr>
          <w:rFonts w:cs="Times New Roman"/>
          <w:color w:val="000000"/>
          <w:szCs w:val="24"/>
          <w:lang w:eastAsia="de-DE"/>
        </w:rPr>
        <w:t xml:space="preserve">initial mit dem System vertraut zu machen, sind in der Regel sowohl Schulungen im Umgang mit der Software, als auch ein Support-System für nachträglich anfallende Fragen nötig, was mit hohem Aufwand verbunden ist </w:t>
      </w:r>
      <w:r>
        <w:rPr>
          <w:rFonts w:cs="Times New Roman"/>
          <w:color w:val="000000"/>
          <w:szCs w:val="24"/>
          <w:lang w:eastAsia="de-DE"/>
        </w:rPr>
        <w:fldChar w:fldCharType="begin"/>
      </w:r>
      <w:r>
        <w:rPr>
          <w:rFonts w:cs="Times New Roman"/>
          <w:color w:val="000000"/>
          <w:szCs w:val="24"/>
          <w:lang w:eastAsia="de-DE"/>
        </w:rPr>
        <w:instrText xml:space="preserve"> ADDIN ZOTERO_ITEM CSL_CITATION {"citationID":"MXD42w4Q","properties":{"formattedCitation":"(Chi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Screencasts","author":[{"family":"Chi","given":"Tai-Yin"},{"family":"Olfman","given":"Lorne"},{"family":"Lin","given":"Frank"}],"issued":{"date-parts":[["2014",1]]}}}],"schema":"https://github.com/citation-style-language/schema/raw/master/csl-citation.json"} </w:instrText>
      </w:r>
      <w:r>
        <w:rPr>
          <w:rFonts w:cs="Times New Roman"/>
          <w:color w:val="000000"/>
          <w:szCs w:val="24"/>
          <w:lang w:eastAsia="de-DE"/>
        </w:rPr>
        <w:fldChar w:fldCharType="separate"/>
      </w:r>
      <w:r>
        <w:rPr>
          <w:rFonts w:cs="Times New Roman"/>
          <w:color w:val="000000"/>
          <w:szCs w:val="24"/>
          <w:lang w:eastAsia="de-DE"/>
        </w:rPr>
        <w:t>(Chi et al., 2014)</w:t>
      </w:r>
      <w:r>
        <w:rPr>
          <w:rFonts w:cs="Times New Roman"/>
          <w:color w:val="000000"/>
          <w:szCs w:val="24"/>
          <w:lang w:eastAsia="de-DE"/>
        </w:rPr>
        <w:fldChar w:fldCharType="end"/>
      </w:r>
      <w:r>
        <w:rPr>
          <w:rFonts w:cs="Times New Roman"/>
          <w:color w:val="000000"/>
          <w:szCs w:val="24"/>
          <w:lang w:eastAsia="de-DE"/>
        </w:rPr>
        <w:t>.</w:t>
      </w:r>
    </w:p>
    <w:p>
      <w:pPr>
        <w:pStyle w:val="-WeLberschrift2-"/>
        <w:numPr>
          <w:ilvl w:val="3"/>
          <w:numId w:val="12"/>
        </w:numPr>
      </w:pPr>
      <w:bookmarkStart w:id="75" w:name="_Ref105516530"/>
      <w:del w:id="76" w:author="Torsten Munkelt" w:date="2022-06-19T23:33:00Z">
        <w:r>
          <w:delText xml:space="preserve">Fortführende </w:delText>
        </w:r>
      </w:del>
      <w:r>
        <w:t xml:space="preserve">Motivation der Studierenden zur </w:t>
      </w:r>
      <w:ins w:id="77" w:author="Torsten Munkelt" w:date="2022-06-19T23:33:00Z">
        <w:r>
          <w:t xml:space="preserve">fortführenden </w:t>
        </w:r>
      </w:ins>
      <w:r>
        <w:t>Nutzung von ALADIN</w:t>
      </w:r>
      <w:bookmarkEnd w:id="75"/>
    </w:p>
    <w:p>
      <w:pPr>
        <w:jc w:val="both"/>
        <w:rPr>
          <w:rFonts w:cs="Times New Roman"/>
          <w:color w:val="000000"/>
          <w:szCs w:val="24"/>
          <w:lang w:eastAsia="de-DE"/>
        </w:rPr>
      </w:pPr>
      <w:r>
        <w:rPr>
          <w:rFonts w:cs="Times New Roman"/>
          <w:color w:val="000000"/>
          <w:szCs w:val="24"/>
          <w:lang w:eastAsia="de-DE"/>
        </w:rPr>
        <w:t xml:space="preserve">Unabhängig von der bevorzugten Lernstrategie der Studierenden müssen </w:t>
      </w:r>
      <w:del w:id="78" w:author="Torsten Munkelt" w:date="2022-06-19T23:31:00Z">
        <w:r>
          <w:rPr>
            <w:rFonts w:cs="Times New Roman"/>
            <w:color w:val="000000"/>
            <w:szCs w:val="24"/>
            <w:lang w:eastAsia="de-DE"/>
          </w:rPr>
          <w:delText>die Studierenden</w:delText>
        </w:r>
      </w:del>
      <w:ins w:id="79" w:author="Torsten Munkelt" w:date="2022-06-19T23:31:00Z">
        <w:r>
          <w:rPr>
            <w:rFonts w:cs="Times New Roman"/>
            <w:color w:val="000000"/>
            <w:szCs w:val="24"/>
            <w:lang w:eastAsia="de-DE"/>
          </w:rPr>
          <w:t>sie</w:t>
        </w:r>
      </w:ins>
      <w:r>
        <w:rPr>
          <w:rFonts w:cs="Times New Roman"/>
          <w:color w:val="000000"/>
          <w:szCs w:val="24"/>
          <w:lang w:eastAsia="de-DE"/>
        </w:rPr>
        <w:t xml:space="preserve"> Aufgaben meist wiederholt bearbeiten</w:t>
      </w:r>
      <w:ins w:id="80" w:author="Torsten Munkelt" w:date="2022-06-19T23:31:00Z">
        <w:r>
          <w:rPr>
            <w:rFonts w:cs="Times New Roman"/>
            <w:color w:val="000000"/>
            <w:szCs w:val="24"/>
            <w:lang w:eastAsia="de-DE"/>
          </w:rPr>
          <w:t>,</w:t>
        </w:r>
      </w:ins>
      <w:r>
        <w:rPr>
          <w:rFonts w:cs="Times New Roman"/>
          <w:color w:val="000000"/>
          <w:szCs w:val="24"/>
          <w:lang w:eastAsia="de-DE"/>
        </w:rPr>
        <w:t xml:space="preserve"> um </w:t>
      </w:r>
      <w:del w:id="81" w:author="Torsten Munkelt" w:date="2022-06-19T23:31:00Z">
        <w:r>
          <w:rPr>
            <w:rFonts w:cs="Times New Roman"/>
            <w:color w:val="000000"/>
            <w:szCs w:val="24"/>
            <w:lang w:eastAsia="de-DE"/>
          </w:rPr>
          <w:delText xml:space="preserve">das </w:delText>
        </w:r>
      </w:del>
      <w:ins w:id="82" w:author="Torsten Munkelt" w:date="2022-06-19T23:31:00Z">
        <w:r>
          <w:rPr>
            <w:rFonts w:cs="Times New Roman"/>
            <w:color w:val="000000"/>
            <w:szCs w:val="24"/>
            <w:lang w:eastAsia="de-DE"/>
          </w:rPr>
          <w:t xml:space="preserve">die </w:t>
        </w:r>
      </w:ins>
      <w:r>
        <w:rPr>
          <w:rFonts w:cs="Times New Roman"/>
          <w:color w:val="000000"/>
          <w:szCs w:val="24"/>
          <w:lang w:eastAsia="de-DE"/>
        </w:rPr>
        <w:t>benötigte Kompetenz</w:t>
      </w:r>
      <w:del w:id="83" w:author="Torsten Munkelt" w:date="2022-06-19T23:31:00Z">
        <w:r>
          <w:rPr>
            <w:rFonts w:cs="Times New Roman"/>
            <w:color w:val="000000"/>
            <w:szCs w:val="24"/>
            <w:lang w:eastAsia="de-DE"/>
          </w:rPr>
          <w:delText>level</w:delText>
        </w:r>
      </w:del>
      <w:r>
        <w:rPr>
          <w:rFonts w:cs="Times New Roman"/>
          <w:color w:val="000000"/>
          <w:szCs w:val="24"/>
          <w:lang w:eastAsia="de-DE"/>
        </w:rPr>
        <w:t xml:space="preserve"> </w:t>
      </w:r>
      <w:ins w:id="84" w:author="Torsten Munkelt" w:date="2022-06-19T23:34:00Z">
        <w:r>
          <w:rPr>
            <w:rFonts w:cs="Times New Roman"/>
            <w:color w:val="000000"/>
            <w:szCs w:val="24"/>
            <w:lang w:eastAsia="de-DE"/>
          </w:rPr>
          <w:t xml:space="preserve">zum Lösen der Aufgaben </w:t>
        </w:r>
        <w:proofErr w:type="spellStart"/>
        <w:r>
          <w:rPr>
            <w:rFonts w:cs="Times New Roman"/>
            <w:color w:val="000000"/>
            <w:szCs w:val="24"/>
            <w:lang w:eastAsia="de-DE"/>
          </w:rPr>
          <w:t>un</w:t>
        </w:r>
        <w:proofErr w:type="spellEnd"/>
        <w:r>
          <w:rPr>
            <w:rFonts w:cs="Times New Roman"/>
            <w:color w:val="000000"/>
            <w:szCs w:val="24"/>
            <w:lang w:eastAsia="de-DE"/>
          </w:rPr>
          <w:t xml:space="preserve"> </w:t>
        </w:r>
        <w:proofErr w:type="spellStart"/>
        <w:r>
          <w:rPr>
            <w:rFonts w:cs="Times New Roman"/>
            <w:color w:val="000000"/>
            <w:szCs w:val="24"/>
            <w:lang w:eastAsia="de-DE"/>
          </w:rPr>
          <w:t>dggf</w:t>
        </w:r>
        <w:proofErr w:type="spellEnd"/>
        <w:r>
          <w:rPr>
            <w:rFonts w:cs="Times New Roman"/>
            <w:color w:val="000000"/>
            <w:szCs w:val="24"/>
            <w:lang w:eastAsia="de-DE"/>
          </w:rPr>
          <w:t xml:space="preserve">. </w:t>
        </w:r>
      </w:ins>
      <w:r>
        <w:rPr>
          <w:rFonts w:cs="Times New Roman"/>
          <w:color w:val="000000"/>
          <w:szCs w:val="24"/>
          <w:lang w:eastAsia="de-DE"/>
        </w:rPr>
        <w:t xml:space="preserve">für das Bestehen einer </w:t>
      </w:r>
      <w:ins w:id="85" w:author="Torsten Munkelt" w:date="2022-06-19T23:34:00Z">
        <w:r>
          <w:rPr>
            <w:rFonts w:cs="Times New Roman"/>
            <w:color w:val="000000"/>
            <w:szCs w:val="24"/>
            <w:lang w:eastAsia="de-DE"/>
          </w:rPr>
          <w:t xml:space="preserve">entsprechenden </w:t>
        </w:r>
      </w:ins>
      <w:r>
        <w:rPr>
          <w:rFonts w:cs="Times New Roman"/>
          <w:color w:val="000000"/>
          <w:szCs w:val="24"/>
          <w:lang w:eastAsia="de-DE"/>
        </w:rPr>
        <w:t xml:space="preserve">Prüfung zu erreichen. ALADIN unterstützt </w:t>
      </w:r>
      <w:del w:id="86" w:author="Torsten Munkelt" w:date="2022-06-19T23:35:00Z">
        <w:r>
          <w:rPr>
            <w:rFonts w:cs="Times New Roman"/>
            <w:color w:val="000000"/>
            <w:szCs w:val="24"/>
            <w:lang w:eastAsia="de-DE"/>
          </w:rPr>
          <w:delText xml:space="preserve">dabei </w:delText>
        </w:r>
      </w:del>
      <w:ins w:id="87" w:author="Torsten Munkelt" w:date="2022-06-19T23:35:00Z">
        <w:r>
          <w:rPr>
            <w:rFonts w:cs="Times New Roman"/>
            <w:color w:val="000000"/>
            <w:szCs w:val="24"/>
            <w:lang w:eastAsia="de-DE"/>
          </w:rPr>
          <w:t xml:space="preserve">bei der Wiederholung </w:t>
        </w:r>
      </w:ins>
      <w:r>
        <w:rPr>
          <w:rFonts w:cs="Times New Roman"/>
          <w:color w:val="000000"/>
          <w:szCs w:val="24"/>
          <w:lang w:eastAsia="de-DE"/>
        </w:rPr>
        <w:t xml:space="preserve">durch seine dynamische Generierung von Aufgaben und Lösungshilfen. In der Praxis ist jedoch eine zusätzliche Motivation der Studierenden erforderlich, damit </w:t>
      </w:r>
      <w:del w:id="88" w:author="Torsten Munkelt" w:date="2022-06-19T23:32:00Z">
        <w:r>
          <w:rPr>
            <w:rFonts w:cs="Times New Roman"/>
            <w:color w:val="000000"/>
            <w:szCs w:val="24"/>
            <w:lang w:eastAsia="de-DE"/>
          </w:rPr>
          <w:delText xml:space="preserve">diese </w:delText>
        </w:r>
      </w:del>
      <w:ins w:id="89" w:author="Torsten Munkelt" w:date="2022-06-19T23:32:00Z">
        <w:r>
          <w:rPr>
            <w:rFonts w:cs="Times New Roman"/>
            <w:color w:val="000000"/>
            <w:szCs w:val="24"/>
            <w:lang w:eastAsia="de-DE"/>
          </w:rPr>
          <w:t xml:space="preserve">sie </w:t>
        </w:r>
      </w:ins>
      <w:r>
        <w:rPr>
          <w:rFonts w:cs="Times New Roman"/>
          <w:color w:val="000000"/>
          <w:szCs w:val="24"/>
          <w:lang w:eastAsia="de-DE"/>
        </w:rPr>
        <w:t xml:space="preserve">ALADIN </w:t>
      </w:r>
      <w:del w:id="90" w:author="Torsten Munkelt" w:date="2022-06-19T23:36:00Z">
        <w:r>
          <w:rPr>
            <w:rFonts w:cs="Times New Roman"/>
            <w:color w:val="000000"/>
            <w:szCs w:val="24"/>
            <w:lang w:eastAsia="de-DE"/>
          </w:rPr>
          <w:delText xml:space="preserve">fortgehend </w:delText>
        </w:r>
      </w:del>
      <w:ins w:id="91" w:author="Torsten Munkelt" w:date="2022-06-19T23:36:00Z">
        <w:r>
          <w:rPr>
            <w:rFonts w:cs="Times New Roman"/>
            <w:color w:val="000000"/>
            <w:szCs w:val="24"/>
            <w:lang w:eastAsia="de-DE"/>
          </w:rPr>
          <w:t xml:space="preserve">fortführend </w:t>
        </w:r>
      </w:ins>
      <w:r>
        <w:rPr>
          <w:rFonts w:cs="Times New Roman"/>
          <w:color w:val="000000"/>
          <w:szCs w:val="24"/>
          <w:lang w:eastAsia="de-DE"/>
        </w:rPr>
        <w:t>als unterstützendes Werkzeug in ihrem Lernprozess einsetzen.</w:t>
      </w:r>
    </w:p>
    <w:p>
      <w:pPr>
        <w:pStyle w:val="-WeLberschrift2-"/>
      </w:pPr>
      <w:bookmarkStart w:id="92" w:name="_Ref105518937"/>
      <w:r>
        <w:t>Fehlende Rückmeldung</w:t>
      </w:r>
      <w:ins w:id="93" w:author="Torsten Munkelt" w:date="2022-06-19T23:37:00Z">
        <w:r>
          <w:t>en von Studierenden und</w:t>
        </w:r>
      </w:ins>
      <w:del w:id="94" w:author="Torsten Munkelt" w:date="2022-06-19T23:37:00Z">
        <w:r>
          <w:delText xml:space="preserve"> </w:delText>
        </w:r>
      </w:del>
      <w:ins w:id="95" w:author="Torsten Munkelt" w:date="2022-06-19T23:37:00Z">
        <w:r>
          <w:t xml:space="preserve"> ALADIN</w:t>
        </w:r>
      </w:ins>
      <w:ins w:id="96" w:author="Torsten Munkelt" w:date="2022-06-19T23:38:00Z">
        <w:r>
          <w:t xml:space="preserve"> </w:t>
        </w:r>
      </w:ins>
      <w:r>
        <w:t>gegenüber Lehrenden</w:t>
      </w:r>
      <w:bookmarkEnd w:id="92"/>
    </w:p>
    <w:p>
      <w:pPr>
        <w:pStyle w:val="-WeLberschrift2-"/>
        <w:numPr>
          <w:ilvl w:val="3"/>
          <w:numId w:val="12"/>
        </w:numPr>
      </w:pPr>
      <w:bookmarkStart w:id="97" w:name="_Ref106442956"/>
      <w:r>
        <w:t>Generelle Messbarkeit von Kompetenzen einer Person</w:t>
      </w:r>
      <w:bookmarkEnd w:id="97"/>
    </w:p>
    <w:p>
      <w:pPr>
        <w:pStyle w:val="-WeLStandardtext-"/>
      </w:pPr>
      <w:commentRangeStart w:id="98"/>
      <w:commentRangeStart w:id="99"/>
      <w:r>
        <w:t xml:space="preserve">Zur Messung </w:t>
      </w:r>
      <w:del w:id="100" w:author="Torsten Munkelt" w:date="2022-06-19T23:38:00Z">
        <w:r>
          <w:delText xml:space="preserve">einer </w:delText>
        </w:r>
      </w:del>
      <w:ins w:id="101" w:author="Torsten Munkelt" w:date="2022-06-19T23:38:00Z">
        <w:r>
          <w:t xml:space="preserve">der </w:t>
        </w:r>
      </w:ins>
      <w:r>
        <w:t xml:space="preserve">Kompetenz einer Person genügt es nicht, auf die Selbsteinschätzung der Person zu vertrauen. Erst durch die Bearbeitung einer Aufgabe, welche die Kompetenz erfordert, erschließt sich die Kompetenz der Person </w:t>
      </w:r>
      <w:r>
        <w:fldChar w:fldCharType="begin"/>
      </w:r>
      <w: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Programmierung","author":[{"family":"Längrich","given":"Matthias"},{"family":"Schulze","given":"Joerg"},{"family":"Ghanbari","given":"Shahram"}],"issued":{"date-parts":[["2013",1,1]]}}}],"schema":"https://github.com/citation-style-language/schema/raw/master/csl-citation.json"} </w:instrText>
      </w:r>
      <w:r>
        <w:fldChar w:fldCharType="separate"/>
      </w:r>
      <w:r>
        <w:rPr>
          <w:rFonts w:cs="Arial"/>
        </w:rPr>
        <w:t>(</w:t>
      </w:r>
      <w:proofErr w:type="spellStart"/>
      <w:r>
        <w:rPr>
          <w:rFonts w:cs="Arial"/>
        </w:rPr>
        <w:t>Längrich</w:t>
      </w:r>
      <w:proofErr w:type="spellEnd"/>
      <w:r>
        <w:rPr>
          <w:rFonts w:cs="Arial"/>
        </w:rPr>
        <w:t xml:space="preserve"> et al., 2013)</w:t>
      </w:r>
      <w:r>
        <w:fldChar w:fldCharType="end"/>
      </w:r>
      <w:r>
        <w:t>. Häufig lässt sich die Messung der Kompetenz dabei nicht auf einen Ergebnisabgleich reduzieren, sondern erfordert das Nachvollziehen des kompletten Lösungswegs.</w:t>
      </w:r>
      <w:commentRangeEnd w:id="98"/>
      <w:r>
        <w:rPr>
          <w:rStyle w:val="Kommentarzeichen"/>
          <w:rFonts w:cstheme="minorBidi"/>
          <w:color w:val="auto"/>
          <w:lang w:eastAsia="en-US"/>
        </w:rPr>
        <w:commentReference w:id="98"/>
      </w:r>
      <w:commentRangeEnd w:id="99"/>
      <w:r>
        <w:rPr>
          <w:rStyle w:val="Kommentarzeichen"/>
          <w:rFonts w:asciiTheme="minorHAnsi" w:eastAsiaTheme="minorHAnsi" w:hAnsiTheme="minorHAnsi" w:cstheme="minorBidi"/>
          <w:color w:val="auto"/>
          <w:lang w:eastAsia="en-US"/>
        </w:rPr>
        <w:commentReference w:id="99"/>
      </w:r>
    </w:p>
    <w:p>
      <w:pPr>
        <w:pStyle w:val="-WeLberschrift2-"/>
        <w:numPr>
          <w:ilvl w:val="3"/>
          <w:numId w:val="12"/>
        </w:numPr>
      </w:pPr>
      <w:bookmarkStart w:id="102" w:name="_Ref106442968"/>
      <w:del w:id="103" w:author="Torsten Munkelt" w:date="2022-06-19T23:59:00Z">
        <w:r>
          <w:delText xml:space="preserve">Skalierbare </w:delText>
        </w:r>
      </w:del>
      <w:r>
        <w:t>Messbarkeit von Kompetenzen in heterogenen Gruppen</w:t>
      </w:r>
      <w:bookmarkEnd w:id="102"/>
    </w:p>
    <w:p>
      <w:pPr>
        <w:pStyle w:val="-WeLStandardtextEinzug-"/>
        <w:ind w:firstLine="0"/>
      </w:pPr>
      <w:del w:id="104" w:author="Torsten Munkelt" w:date="2022-06-19T23:43:00Z">
        <w:r>
          <w:delText xml:space="preserve">Wohingegen in der </w:delText>
        </w:r>
      </w:del>
      <w:r>
        <w:t xml:space="preserve">Präsenzlehre </w:t>
      </w:r>
      <w:del w:id="105" w:author="Torsten Munkelt" w:date="2022-06-19T23:43:00Z">
        <w:r>
          <w:delText xml:space="preserve">zumindest </w:delText>
        </w:r>
      </w:del>
      <w:ins w:id="106" w:author="Torsten Munkelt" w:date="2022-06-19T23:43:00Z">
        <w:r>
          <w:t xml:space="preserve">vermittelt den Lehrenden zumindest </w:t>
        </w:r>
      </w:ins>
      <w:r>
        <w:t>ein</w:t>
      </w:r>
      <w:ins w:id="107" w:author="Torsten Munkelt" w:date="2022-06-19T23:43:00Z">
        <w:r>
          <w:t>en</w:t>
        </w:r>
      </w:ins>
      <w:r>
        <w:t xml:space="preserve"> grobe</w:t>
      </w:r>
      <w:ins w:id="108" w:author="Torsten Munkelt" w:date="2022-06-19T23:43:00Z">
        <w:r>
          <w:t>n</w:t>
        </w:r>
      </w:ins>
      <w:del w:id="109" w:author="Torsten Munkelt" w:date="2022-06-19T23:43:00Z">
        <w:r>
          <w:delText>r</w:delText>
        </w:r>
      </w:del>
      <w:r>
        <w:t xml:space="preserve"> </w:t>
      </w:r>
      <w:del w:id="110" w:author="Torsten Munkelt" w:date="2022-06-19T23:44:00Z">
        <w:r>
          <w:delText xml:space="preserve">Überblick über die </w:delText>
        </w:r>
      </w:del>
      <w:ins w:id="111" w:author="Torsten Munkelt" w:date="2022-06-19T23:44:00Z">
        <w:r>
          <w:t xml:space="preserve">Eindruck von der </w:t>
        </w:r>
      </w:ins>
      <w:r>
        <w:t xml:space="preserve">Kompetenz </w:t>
      </w:r>
      <w:del w:id="112" w:author="Torsten Munkelt" w:date="2022-06-19T23:43:00Z">
        <w:r>
          <w:delText xml:space="preserve">von </w:delText>
        </w:r>
      </w:del>
      <w:ins w:id="113" w:author="Torsten Munkelt" w:date="2022-06-19T23:43:00Z">
        <w:r>
          <w:t xml:space="preserve">der </w:t>
        </w:r>
      </w:ins>
      <w:r>
        <w:t xml:space="preserve">Studierenden hinsichtlich </w:t>
      </w:r>
      <w:ins w:id="114" w:author="Torsten Munkelt" w:date="2022-06-19T23:43:00Z">
        <w:r>
          <w:t xml:space="preserve">der Lösung </w:t>
        </w:r>
      </w:ins>
      <w:r>
        <w:t>einer Aufgabe</w:t>
      </w:r>
      <w:del w:id="115" w:author="Torsten Munkelt" w:date="2022-06-19T23:44:00Z">
        <w:r>
          <w:delText xml:space="preserve"> erhalten werden kann,</w:delText>
        </w:r>
      </w:del>
      <w:ins w:id="116" w:author="Torsten Munkelt" w:date="2022-06-19T23:44:00Z">
        <w:r>
          <w:t>.</w:t>
        </w:r>
      </w:ins>
      <w:r>
        <w:t xml:space="preserve"> </w:t>
      </w:r>
      <w:ins w:id="117" w:author="Torsten Munkelt" w:date="2022-06-19T23:44:00Z">
        <w:r>
          <w:t xml:space="preserve">ALADIN </w:t>
        </w:r>
      </w:ins>
      <w:ins w:id="118" w:author="Torsten Munkelt" w:date="2022-06-19T23:45:00Z">
        <w:r>
          <w:t xml:space="preserve">verhindert diesen Eindruck </w:t>
        </w:r>
      </w:ins>
      <w:del w:id="119" w:author="Torsten Munkelt" w:date="2022-06-19T23:45:00Z">
        <w:r>
          <w:delText xml:space="preserve">wird dies </w:delText>
        </w:r>
      </w:del>
      <w:r>
        <w:t xml:space="preserve">durch die fehlende persönliche Rückkopplung </w:t>
      </w:r>
      <w:del w:id="120" w:author="Torsten Munkelt" w:date="2022-06-19T23:45:00Z">
        <w:r>
          <w:delText xml:space="preserve">in ALADIN </w:delText>
        </w:r>
      </w:del>
      <w:r>
        <w:t>zunächst</w:t>
      </w:r>
      <w:del w:id="121" w:author="Torsten Munkelt" w:date="2022-06-19T23:45:00Z">
        <w:r>
          <w:delText xml:space="preserve"> verhindert</w:delText>
        </w:r>
      </w:del>
      <w:r>
        <w:t xml:space="preserve">. </w:t>
      </w:r>
      <w:del w:id="122" w:author="Torsten Munkelt" w:date="2022-06-19T23:52:00Z">
        <w:r>
          <w:delText xml:space="preserve">Eine zusätzliche Erfassung der </w:delText>
        </w:r>
      </w:del>
      <w:ins w:id="123" w:author="Torsten Munkelt" w:date="2022-06-19T23:52:00Z">
        <w:r>
          <w:t xml:space="preserve">Zusätzlich erfasste </w:t>
        </w:r>
      </w:ins>
      <w:r>
        <w:t xml:space="preserve">Interaktionen </w:t>
      </w:r>
      <w:del w:id="124" w:author="Torsten Munkelt" w:date="2022-06-19T23:50:00Z">
        <w:r>
          <w:delText xml:space="preserve">zur </w:delText>
        </w:r>
      </w:del>
      <w:ins w:id="125" w:author="Torsten Munkelt" w:date="2022-06-19T23:51:00Z">
        <w:r>
          <w:t>aller</w:t>
        </w:r>
      </w:ins>
      <w:ins w:id="126" w:author="Torsten Munkelt" w:date="2022-06-19T23:50:00Z">
        <w:r>
          <w:t xml:space="preserve"> S</w:t>
        </w:r>
      </w:ins>
      <w:ins w:id="127" w:author="Torsten Munkelt" w:date="2022-06-19T23:51:00Z">
        <w:r>
          <w:t>tudierenden mit ALADIN bei der</w:t>
        </w:r>
      </w:ins>
      <w:ins w:id="128" w:author="Torsten Munkelt" w:date="2022-06-19T23:50:00Z">
        <w:r>
          <w:t xml:space="preserve"> </w:t>
        </w:r>
      </w:ins>
      <w:r>
        <w:t>Lösung der Aufgabe</w:t>
      </w:r>
      <w:ins w:id="129" w:author="Torsten Munkelt" w:date="2022-06-19T23:51:00Z">
        <w:r>
          <w:t>n</w:t>
        </w:r>
      </w:ins>
      <w:r>
        <w:t xml:space="preserve"> </w:t>
      </w:r>
      <w:del w:id="130" w:author="Torsten Munkelt" w:date="2022-06-19T23:51:00Z">
        <w:r>
          <w:delText xml:space="preserve">aller Studierenden </w:delText>
        </w:r>
      </w:del>
      <w:r>
        <w:t>unterlieg</w:t>
      </w:r>
      <w:ins w:id="131" w:author="Torsten Munkelt" w:date="2022-06-19T23:53:00Z">
        <w:r>
          <w:t>en</w:t>
        </w:r>
      </w:ins>
      <w:del w:id="132" w:author="Torsten Munkelt" w:date="2022-06-19T23:53:00Z">
        <w:r>
          <w:delText>t</w:delText>
        </w:r>
      </w:del>
      <w:r>
        <w:t xml:space="preserve"> dabei jedoch ähnlichen Verzerrungseffekt</w:t>
      </w:r>
      <w:ins w:id="133" w:author="Torsten Munkelt" w:date="2022-06-19T23:55:00Z">
        <w:r>
          <w:t>en</w:t>
        </w:r>
      </w:ins>
      <w:del w:id="134" w:author="Torsten Munkelt" w:date="2022-06-19T23:53:00Z">
        <w:r>
          <w:delText>en</w:delText>
        </w:r>
      </w:del>
      <w:r>
        <w:t xml:space="preserve"> wie de</w:t>
      </w:r>
      <w:ins w:id="135" w:author="Paul Christ" w:date="2022-06-20T10:49:00Z">
        <w:r>
          <w:t>m</w:t>
        </w:r>
      </w:ins>
      <w:ins w:id="136" w:author="Torsten Munkelt" w:date="2022-06-19T23:53:00Z">
        <w:del w:id="137" w:author="Paul Christ" w:date="2022-06-20T10:49:00Z">
          <w:r>
            <w:delText>r</w:delText>
          </w:r>
        </w:del>
      </w:ins>
      <w:del w:id="138" w:author="Torsten Munkelt" w:date="2022-06-19T23:53:00Z">
        <w:r>
          <w:delText>m</w:delText>
        </w:r>
      </w:del>
      <w:r>
        <w:t xml:space="preserve"> direkten </w:t>
      </w:r>
      <w:del w:id="139" w:author="Torsten Munkelt" w:date="2022-06-19T23:53:00Z">
        <w:r>
          <w:delText xml:space="preserve">Austausch </w:delText>
        </w:r>
      </w:del>
      <w:ins w:id="140" w:author="Torsten Munkelt" w:date="2022-06-19T23:53:00Z">
        <w:r>
          <w:t xml:space="preserve">Eindruck </w:t>
        </w:r>
      </w:ins>
      <w:r>
        <w:t xml:space="preserve">in der Präsenzlehre. So weisen Studierende, welche engagiert an den </w:t>
      </w:r>
      <w:del w:id="141" w:author="Torsten Munkelt" w:date="2022-06-19T23:54:00Z">
        <w:r>
          <w:delText xml:space="preserve">Vorlesungen </w:delText>
        </w:r>
      </w:del>
      <w:ins w:id="142" w:author="Torsten Munkelt" w:date="2022-06-19T23:54:00Z">
        <w:r>
          <w:t xml:space="preserve">Lehrveranstaltungen </w:t>
        </w:r>
      </w:ins>
      <w:r>
        <w:t xml:space="preserve">teilnehmen, </w:t>
      </w:r>
      <w:ins w:id="143" w:author="Paul Christ" w:date="2022-06-20T10:49:00Z">
        <w:r>
          <w:t xml:space="preserve">eine </w:t>
        </w:r>
      </w:ins>
      <w:del w:id="144" w:author="Torsten Munkelt" w:date="2022-06-19T23:46:00Z">
        <w:r>
          <w:delText xml:space="preserve">zum einen eine </w:delText>
        </w:r>
      </w:del>
      <w:r>
        <w:t xml:space="preserve">höhere Kompetenz und </w:t>
      </w:r>
      <w:del w:id="145" w:author="Torsten Munkelt" w:date="2022-06-19T23:46:00Z">
        <w:r>
          <w:delText xml:space="preserve">zum anderen eine </w:delText>
        </w:r>
      </w:del>
      <w:r>
        <w:t xml:space="preserve">erhöhte Meldebereitschaft auf. Analog dazu </w:t>
      </w:r>
      <w:del w:id="146" w:author="Torsten Munkelt" w:date="2022-06-19T23:54:00Z">
        <w:r>
          <w:delText xml:space="preserve">ist zu erwarten, dass </w:delText>
        </w:r>
      </w:del>
      <w:ins w:id="147" w:author="Torsten Munkelt" w:date="2022-06-19T23:54:00Z">
        <w:r>
          <w:t xml:space="preserve">nutzen </w:t>
        </w:r>
      </w:ins>
      <w:r>
        <w:t xml:space="preserve">engagierte Studierende ALADIN </w:t>
      </w:r>
      <w:del w:id="148" w:author="Torsten Munkelt" w:date="2022-06-19T23:48:00Z">
        <w:r>
          <w:delText xml:space="preserve">vergleichsweise </w:delText>
        </w:r>
      </w:del>
      <w:r>
        <w:t>stärker</w:t>
      </w:r>
      <w:del w:id="149" w:author="Torsten Munkelt" w:date="2022-06-19T23:54:00Z">
        <w:r>
          <w:delText xml:space="preserve"> nutzen</w:delText>
        </w:r>
      </w:del>
      <w:r>
        <w:t xml:space="preserve">, </w:t>
      </w:r>
      <w:del w:id="150" w:author="Torsten Munkelt" w:date="2022-06-19T23:55:00Z">
        <w:r>
          <w:delText xml:space="preserve">welche davon </w:delText>
        </w:r>
      </w:del>
      <w:ins w:id="151" w:author="Torsten Munkelt" w:date="2022-06-19T23:55:00Z">
        <w:r>
          <w:t xml:space="preserve">profitieren </w:t>
        </w:r>
      </w:ins>
      <w:r>
        <w:t xml:space="preserve">im Vergleich zu unengagierten Studierenden weniger </w:t>
      </w:r>
      <w:del w:id="152" w:author="Torsten Munkelt" w:date="2022-06-19T23:55:00Z">
        <w:r>
          <w:delText>profitieren</w:delText>
        </w:r>
      </w:del>
      <w:ins w:id="153" w:author="Torsten Munkelt" w:date="2022-06-19T23:55:00Z">
        <w:r>
          <w:t>davon</w:t>
        </w:r>
      </w:ins>
      <w:r>
        <w:t xml:space="preserve">, </w:t>
      </w:r>
      <w:ins w:id="154" w:author="Torsten Munkelt" w:date="2022-06-19T23:55:00Z">
        <w:r>
          <w:t xml:space="preserve">schneiden bei </w:t>
        </w:r>
      </w:ins>
      <w:del w:id="155" w:author="Torsten Munkelt" w:date="2022-06-19T23:55:00Z">
        <w:r>
          <w:delText xml:space="preserve">in </w:delText>
        </w:r>
      </w:del>
      <w:r>
        <w:t>der Bearbeitung der Aufgaben aber besser ab</w:t>
      </w:r>
      <w:del w:id="156" w:author="Torsten Munkelt" w:date="2022-06-19T23:55:00Z">
        <w:r>
          <w:delText>schneiden</w:delText>
        </w:r>
      </w:del>
      <w:r>
        <w:t xml:space="preserve">. Die Heterogenität der Gruppe und die Ungleichgewichtung der erfassten Ergebnisse im Vergleich zur zugrunde </w:t>
      </w:r>
      <w:r>
        <w:lastRenderedPageBreak/>
        <w:t>liegenden Verteilung der Studierenden</w:t>
      </w:r>
      <w:del w:id="157" w:author="Torsten Munkelt" w:date="2022-06-19T23:56:00Z">
        <w:r>
          <w:delText>,</w:delText>
        </w:r>
      </w:del>
      <w:r>
        <w:t xml:space="preserve"> erschwer</w:t>
      </w:r>
      <w:ins w:id="158" w:author="Torsten Munkelt" w:date="2022-06-19T23:56:00Z">
        <w:r>
          <w:t>en</w:t>
        </w:r>
      </w:ins>
      <w:del w:id="159" w:author="Torsten Munkelt" w:date="2022-06-19T23:56:00Z">
        <w:r>
          <w:delText>t</w:delText>
        </w:r>
      </w:del>
      <w:r>
        <w:t xml:space="preserve"> das </w:t>
      </w:r>
      <w:del w:id="160" w:author="Torsten Munkelt" w:date="2022-06-19T23:56:00Z">
        <w:r>
          <w:delText xml:space="preserve">Erfassen </w:delText>
        </w:r>
      </w:del>
      <w:ins w:id="161" w:author="Torsten Munkelt" w:date="2022-06-19T23:56:00Z">
        <w:r>
          <w:t xml:space="preserve">Erstellen </w:t>
        </w:r>
      </w:ins>
      <w:r>
        <w:t xml:space="preserve">repräsentativer Statistiken. Eine Auswertung </w:t>
      </w:r>
      <w:del w:id="162" w:author="Torsten Munkelt" w:date="2022-06-20T00:01:00Z">
        <w:r>
          <w:delText xml:space="preserve">dieser </w:delText>
        </w:r>
      </w:del>
      <w:del w:id="163" w:author="Torsten Munkelt" w:date="2022-06-20T00:26:00Z">
        <w:r>
          <w:delText xml:space="preserve">Daten </w:delText>
        </w:r>
      </w:del>
      <w:ins w:id="164" w:author="Torsten Munkelt" w:date="2022-06-20T00:01:00Z">
        <w:r>
          <w:t>erfasste</w:t>
        </w:r>
      </w:ins>
      <w:ins w:id="165" w:author="Torsten Munkelt" w:date="2022-06-20T00:26:00Z">
        <w:r>
          <w:t>r</w:t>
        </w:r>
      </w:ins>
      <w:ins w:id="166" w:author="Torsten Munkelt" w:date="2022-06-20T00:01:00Z">
        <w:r>
          <w:t xml:space="preserve"> Interaktionen </w:t>
        </w:r>
      </w:ins>
      <w:r>
        <w:t xml:space="preserve">erfordert daher stets auch die Möglichkeit </w:t>
      </w:r>
      <w:commentRangeStart w:id="167"/>
      <w:commentRangeStart w:id="168"/>
      <w:r>
        <w:t>für facettierte Visualisierungen</w:t>
      </w:r>
      <w:commentRangeEnd w:id="167"/>
      <w:r>
        <w:rPr>
          <w:rStyle w:val="Kommentarzeichen"/>
          <w:rFonts w:asciiTheme="minorHAnsi" w:eastAsiaTheme="minorHAnsi" w:hAnsiTheme="minorHAnsi" w:cstheme="minorBidi"/>
          <w:color w:val="auto"/>
          <w:lang w:eastAsia="en-US"/>
        </w:rPr>
        <w:commentReference w:id="167"/>
      </w:r>
      <w:commentRangeEnd w:id="168"/>
      <w:r>
        <w:rPr>
          <w:rStyle w:val="Kommentarzeichen"/>
          <w:rFonts w:cstheme="minorBidi"/>
          <w:color w:val="auto"/>
          <w:lang w:eastAsia="en-US"/>
        </w:rPr>
        <w:commentReference w:id="168"/>
      </w:r>
      <w:r>
        <w:t xml:space="preserve"> anstatt reiner Aggregationen, da </w:t>
      </w:r>
      <w:del w:id="169" w:author="Torsten Munkelt" w:date="2022-06-20T00:02:00Z">
        <w:r>
          <w:delText xml:space="preserve">diese </w:delText>
        </w:r>
      </w:del>
      <w:ins w:id="170" w:author="Torsten Munkelt" w:date="2022-06-20T00:02:00Z">
        <w:r>
          <w:t xml:space="preserve">letztere </w:t>
        </w:r>
      </w:ins>
      <w:r>
        <w:t>möglicherweise zu falschen Rückschlüssen über die tatsächliche Verteilung führen</w:t>
      </w:r>
      <w:del w:id="171" w:author="Torsten Munkelt" w:date="2022-06-20T00:02:00Z">
        <w:r>
          <w:delText xml:space="preserve"> können</w:delText>
        </w:r>
      </w:del>
      <w:r>
        <w:t xml:space="preserve"> </w:t>
      </w:r>
      <w:r>
        <w:fldChar w:fldCharType="begin"/>
      </w:r>
      <w:r>
        <w:instrText xml:space="preserve"> ADDIN ZOTERO_ITEM CSL_CITATION {"citationID":"sYCFw1cc","properties":{"formattedCitation":"(Matejka &amp; Fitzmaurice, 2017)","plainCitation":"(Matejka &amp; Fitzmaurice, 2017)","noteIndex":0},"citationItems":[{"id":619,"uris":["http://zotero.org/users/9354499/items/9NEUSA3C"],"itemData":{"id":619,"type":"book","abstract":"Datasets which are identical over a number of statistical properties, yet produce dissimilar graphs, are frequently used to illustrate the importance of graphical representations when exploring data. This paper presents a novel method for generating such datasets, along with several examples. Our technique varies from previous approaches in that new datasets are iteratively generated from a seed dataset through random perturbations of individual data points, and can be directed towards a desired outcome through a simulated annealing optimization strategy. Our method has the benefit of being agnostic to the particular statistical properties that are to remain constant between the datasets, and allows for control over the graphical appearance of resulting output.","note":"page: 1294\nDOI: 10.1145/3025453.3025912","number-of-pages":"1290","source":"ResearchGate","title":"Same Stats, Different Graphs: Generating Datasets with Varied Appearance and Identical Statistics through Simulated Annealing","title-short":"Same Stats, Different Graphs","author":[{"family":"Matejka","given":"Justin"},{"family":"Fitzmaurice","given":"George"}],"issued":{"date-parts":[["2017",5,2]]}}}],"schema":"https://github.com/citation-style-language/schema/raw/master/csl-citation.json"} </w:instrText>
      </w:r>
      <w:r>
        <w:fldChar w:fldCharType="separate"/>
      </w:r>
      <w:r>
        <w:rPr>
          <w:rFonts w:cs="Arial"/>
        </w:rPr>
        <w:t>(</w:t>
      </w:r>
      <w:proofErr w:type="spellStart"/>
      <w:r>
        <w:rPr>
          <w:rFonts w:cs="Arial"/>
        </w:rPr>
        <w:t>Matejka</w:t>
      </w:r>
      <w:proofErr w:type="spellEnd"/>
      <w:r>
        <w:rPr>
          <w:rFonts w:cs="Arial"/>
        </w:rPr>
        <w:t xml:space="preserve"> &amp; </w:t>
      </w:r>
      <w:proofErr w:type="spellStart"/>
      <w:r>
        <w:rPr>
          <w:rFonts w:cs="Arial"/>
        </w:rPr>
        <w:t>Fitzmaurice</w:t>
      </w:r>
      <w:proofErr w:type="spellEnd"/>
      <w:r>
        <w:rPr>
          <w:rFonts w:cs="Arial"/>
        </w:rPr>
        <w:t>, 2017)</w:t>
      </w:r>
      <w:r>
        <w:fldChar w:fldCharType="end"/>
      </w:r>
      <w:r>
        <w:t>.</w:t>
      </w:r>
    </w:p>
    <w:p>
      <w:pPr>
        <w:pStyle w:val="-WeLStandardtextEinzug-"/>
      </w:pPr>
      <w:r>
        <w:t xml:space="preserve">Die in </w:t>
      </w:r>
      <w:r>
        <w:fldChar w:fldCharType="begin"/>
      </w:r>
      <w:r>
        <w:instrText xml:space="preserve"> REF _Ref106442956 \r \h </w:instrText>
      </w:r>
      <w:r>
        <w:fldChar w:fldCharType="separate"/>
      </w:r>
      <w:r>
        <w:t>2.2.1</w:t>
      </w:r>
      <w:r>
        <w:fldChar w:fldCharType="end"/>
      </w:r>
      <w:r>
        <w:t xml:space="preserve"> und </w:t>
      </w:r>
      <w:r>
        <w:fldChar w:fldCharType="begin"/>
      </w:r>
      <w:r>
        <w:instrText xml:space="preserve"> REF _Ref106442968 \r \h </w:instrText>
      </w:r>
      <w:r>
        <w:fldChar w:fldCharType="separate"/>
      </w:r>
      <w:r>
        <w:t>2.2.2</w:t>
      </w:r>
      <w:r>
        <w:fldChar w:fldCharType="end"/>
      </w:r>
      <w:r>
        <w:t xml:space="preserve"> beschriebenen</w:t>
      </w:r>
      <w:commentRangeStart w:id="172"/>
      <w:commentRangeStart w:id="173"/>
      <w:r>
        <w:t xml:space="preserve"> Herausforderungen resultieren zwar nicht </w:t>
      </w:r>
      <w:ins w:id="174" w:author="Torsten Munkelt" w:date="2022-06-20T00:05:00Z">
        <w:r>
          <w:t xml:space="preserve">nur </w:t>
        </w:r>
      </w:ins>
      <w:r>
        <w:t xml:space="preserve">aus der Nutzung eines elektronischen Systems, </w:t>
      </w:r>
      <w:del w:id="175" w:author="Torsten Munkelt" w:date="2022-06-19T23:58:00Z">
        <w:r>
          <w:delText xml:space="preserve">werden </w:delText>
        </w:r>
      </w:del>
      <w:ins w:id="176" w:author="Torsten Munkelt" w:date="2022-06-19T23:58:00Z">
        <w:r>
          <w:t xml:space="preserve">treten </w:t>
        </w:r>
      </w:ins>
      <w:r>
        <w:t xml:space="preserve">allerdings </w:t>
      </w:r>
      <w:ins w:id="177" w:author="Torsten Munkelt" w:date="2022-06-20T00:05:00Z">
        <w:r>
          <w:t xml:space="preserve">bei ihr </w:t>
        </w:r>
      </w:ins>
      <w:r>
        <w:t xml:space="preserve">durch die verminderte Interaktion mit </w:t>
      </w:r>
      <w:ins w:id="178" w:author="Torsten Munkelt" w:date="2022-06-19T23:58:00Z">
        <w:r>
          <w:t xml:space="preserve">den </w:t>
        </w:r>
      </w:ins>
      <w:del w:id="179" w:author="Torsten Munkelt" w:date="2022-06-19T23:58:00Z">
        <w:r>
          <w:delText xml:space="preserve">Lehrkräften </w:delText>
        </w:r>
      </w:del>
      <w:ins w:id="180" w:author="Torsten Munkelt" w:date="2022-06-19T23:58:00Z">
        <w:r>
          <w:t xml:space="preserve">Lehrenden </w:t>
        </w:r>
      </w:ins>
      <w:del w:id="181" w:author="Torsten Munkelt" w:date="2022-06-19T23:58:00Z">
        <w:r>
          <w:delText>verstärkt sichtbar gemacht</w:delText>
        </w:r>
      </w:del>
      <w:ins w:id="182" w:author="Torsten Munkelt" w:date="2022-06-19T23:58:00Z">
        <w:r>
          <w:t>stärker hervor</w:t>
        </w:r>
      </w:ins>
      <w:r>
        <w:t xml:space="preserve">. Elektronische Systeme erlauben jedoch die effiziente Betrachtung </w:t>
      </w:r>
      <w:del w:id="183" w:author="Torsten Munkelt" w:date="2022-06-20T00:07:00Z">
        <w:r>
          <w:delText xml:space="preserve">von </w:delText>
        </w:r>
      </w:del>
      <w:r>
        <w:t>viele</w:t>
      </w:r>
      <w:ins w:id="184" w:author="Torsten Munkelt" w:date="2022-06-20T00:07:00Z">
        <w:r>
          <w:t>r</w:t>
        </w:r>
      </w:ins>
      <w:del w:id="185" w:author="Torsten Munkelt" w:date="2022-06-20T00:07:00Z">
        <w:r>
          <w:delText>n</w:delText>
        </w:r>
      </w:del>
      <w:r>
        <w:t xml:space="preserve"> einzelne</w:t>
      </w:r>
      <w:ins w:id="186" w:author="Torsten Munkelt" w:date="2022-06-20T00:07:00Z">
        <w:r>
          <w:t>r</w:t>
        </w:r>
      </w:ins>
      <w:del w:id="187" w:author="Torsten Munkelt" w:date="2022-06-20T00:07:00Z">
        <w:r>
          <w:delText>n</w:delText>
        </w:r>
      </w:del>
      <w:r>
        <w:t xml:space="preserve"> </w:t>
      </w:r>
      <w:del w:id="188" w:author="Torsten Munkelt" w:date="2022-06-20T00:07:00Z">
        <w:r>
          <w:delText xml:space="preserve">Nutzerlösungen </w:delText>
        </w:r>
      </w:del>
      <w:ins w:id="189" w:author="Torsten Munkelt" w:date="2022-06-20T00:07:00Z">
        <w:r>
          <w:t xml:space="preserve">Nutzerinteraktionen </w:t>
        </w:r>
      </w:ins>
      <w:r>
        <w:t>in automatisch aufbereiteter Form</w:t>
      </w:r>
      <w:ins w:id="190" w:author="Torsten Munkelt" w:date="2022-06-20T00:15:00Z">
        <w:r>
          <w:t xml:space="preserve"> und </w:t>
        </w:r>
      </w:ins>
      <w:ins w:id="191" w:author="Torsten Munkelt" w:date="2022-06-20T00:16:00Z">
        <w:r>
          <w:t>ermöglichen</w:t>
        </w:r>
      </w:ins>
      <w:ins w:id="192" w:author="Torsten Munkelt" w:date="2022-06-20T00:15:00Z">
        <w:r>
          <w:t xml:space="preserve"> es so</w:t>
        </w:r>
      </w:ins>
      <w:ins w:id="193" w:author="Torsten Munkelt" w:date="2022-06-20T00:16:00Z">
        <w:r>
          <w:t xml:space="preserve"> überhaupt erst</w:t>
        </w:r>
      </w:ins>
      <w:ins w:id="194" w:author="Torsten Munkelt" w:date="2022-06-20T00:15:00Z">
        <w:r>
          <w:t xml:space="preserve">, Verzerrungseffekten bei der Kompetenzmessung in heterogenen Gruppen </w:t>
        </w:r>
      </w:ins>
      <w:del w:id="195" w:author="Torsten Munkelt" w:date="2022-06-20T00:15:00Z">
        <w:r>
          <w:delText xml:space="preserve">, </w:delText>
        </w:r>
      </w:del>
      <w:del w:id="196" w:author="Torsten Munkelt" w:date="2022-06-20T00:16:00Z">
        <w:r>
          <w:delText xml:space="preserve">um dem grundsätzlichen Problem überhaupt erst skalierbar </w:delText>
        </w:r>
      </w:del>
      <w:r>
        <w:t>entgegen</w:t>
      </w:r>
      <w:ins w:id="197" w:author="Torsten Munkelt" w:date="2022-06-20T00:16:00Z">
        <w:r>
          <w:t>zu</w:t>
        </w:r>
      </w:ins>
      <w:r>
        <w:t>treten</w:t>
      </w:r>
      <w:del w:id="198" w:author="Torsten Munkelt" w:date="2022-06-20T00:16:00Z">
        <w:r>
          <w:delText xml:space="preserve"> zu können</w:delText>
        </w:r>
      </w:del>
      <w:r>
        <w:t>.</w:t>
      </w:r>
      <w:commentRangeEnd w:id="172"/>
      <w:r>
        <w:rPr>
          <w:rStyle w:val="Kommentarzeichen"/>
          <w:rFonts w:cstheme="minorBidi"/>
          <w:color w:val="auto"/>
          <w:lang w:eastAsia="en-US"/>
        </w:rPr>
        <w:commentReference w:id="172"/>
      </w:r>
      <w:commentRangeEnd w:id="173"/>
      <w:r>
        <w:rPr>
          <w:rStyle w:val="Kommentarzeichen"/>
          <w:rFonts w:asciiTheme="minorHAnsi" w:eastAsiaTheme="minorHAnsi" w:hAnsiTheme="minorHAnsi" w:cstheme="minorBidi"/>
          <w:color w:val="auto"/>
          <w:lang w:eastAsia="en-US"/>
        </w:rPr>
        <w:commentReference w:id="173"/>
      </w:r>
    </w:p>
    <w:p>
      <w:pPr>
        <w:pStyle w:val="-WeLberschrift2-"/>
      </w:pPr>
      <w:commentRangeStart w:id="199"/>
      <w:commentRangeStart w:id="200"/>
      <w:r>
        <w:t xml:space="preserve">Fehlende Vernetzung </w:t>
      </w:r>
      <w:commentRangeEnd w:id="199"/>
      <w:r>
        <w:rPr>
          <w:rStyle w:val="Kommentarzeichen"/>
          <w:rFonts w:asciiTheme="minorHAnsi" w:eastAsiaTheme="minorHAnsi" w:hAnsiTheme="minorHAnsi" w:cstheme="minorBidi"/>
          <w:b w:val="0"/>
          <w:lang w:eastAsia="en-US"/>
        </w:rPr>
        <w:commentReference w:id="199"/>
      </w:r>
      <w:commentRangeEnd w:id="200"/>
      <w:r>
        <w:rPr>
          <w:rStyle w:val="Kommentarzeichen"/>
          <w:rFonts w:cstheme="minorBidi"/>
          <w:b w:val="0"/>
          <w:lang w:eastAsia="en-US"/>
        </w:rPr>
        <w:commentReference w:id="200"/>
      </w:r>
      <w:r>
        <w:t>der Studierenden untereinander</w:t>
      </w:r>
    </w:p>
    <w:p>
      <w:pPr>
        <w:jc w:val="both"/>
        <w:rPr>
          <w:rFonts w:cs="Times New Roman"/>
          <w:color w:val="000000"/>
          <w:sz w:val="22"/>
          <w:szCs w:val="24"/>
          <w:lang w:eastAsia="de-DE"/>
          <w:rPrChange w:id="201" w:author="Paul Christ" w:date="2022-06-20T09:16:00Z">
            <w:rPr>
              <w:rFonts w:cs="Times New Roman"/>
              <w:color w:val="000000"/>
              <w:szCs w:val="24"/>
              <w:lang w:eastAsia="de-DE"/>
            </w:rPr>
          </w:rPrChange>
        </w:rPr>
      </w:pPr>
      <w:commentRangeStart w:id="202"/>
      <w:commentRangeStart w:id="203"/>
      <w:r>
        <w:rPr>
          <w:rFonts w:cs="Times New Roman"/>
          <w:color w:val="000000"/>
          <w:sz w:val="22"/>
          <w:szCs w:val="24"/>
          <w:lang w:eastAsia="de-DE"/>
          <w:rPrChange w:id="204" w:author="Paul Christ" w:date="2022-06-20T09:16:00Z">
            <w:rPr>
              <w:rFonts w:cs="Times New Roman"/>
              <w:color w:val="000000"/>
              <w:szCs w:val="24"/>
              <w:lang w:eastAsia="de-DE"/>
            </w:rPr>
          </w:rPrChange>
        </w:rPr>
        <w:t xml:space="preserve">Im Gegensatz zur Präsenzlehre </w:t>
      </w:r>
      <w:commentRangeEnd w:id="202"/>
      <w:r>
        <w:rPr>
          <w:rFonts w:cs="Times New Roman"/>
          <w:color w:val="000000"/>
          <w:sz w:val="22"/>
          <w:szCs w:val="24"/>
          <w:lang w:eastAsia="de-DE"/>
          <w:rPrChange w:id="205" w:author="Paul Christ" w:date="2022-06-20T09:16:00Z">
            <w:rPr>
              <w:rStyle w:val="Kommentarzeichen"/>
            </w:rPr>
          </w:rPrChange>
        </w:rPr>
        <w:commentReference w:id="202"/>
      </w:r>
      <w:commentRangeEnd w:id="203"/>
      <w:r>
        <w:rPr>
          <w:rStyle w:val="Kommentarzeichen"/>
        </w:rPr>
        <w:commentReference w:id="203"/>
      </w:r>
      <w:r>
        <w:rPr>
          <w:rFonts w:cs="Times New Roman"/>
          <w:color w:val="000000"/>
          <w:sz w:val="22"/>
          <w:szCs w:val="24"/>
          <w:lang w:eastAsia="de-DE"/>
          <w:rPrChange w:id="206" w:author="Paul Christ" w:date="2022-06-20T09:16:00Z">
            <w:rPr>
              <w:rFonts w:cs="Times New Roman"/>
              <w:color w:val="000000"/>
              <w:szCs w:val="24"/>
              <w:lang w:eastAsia="de-DE"/>
            </w:rPr>
          </w:rPrChange>
        </w:rPr>
        <w:t>sind Studierende bei der selbständigen Bearbeitung von Aufgaben in ALADIN nicht unmittelbar gehalten</w:t>
      </w:r>
      <w:ins w:id="207" w:author="Torsten Munkelt" w:date="2022-06-19T23:49:00Z">
        <w:r>
          <w:rPr>
            <w:rFonts w:cs="Times New Roman"/>
            <w:color w:val="000000"/>
            <w:sz w:val="22"/>
            <w:szCs w:val="24"/>
            <w:lang w:eastAsia="de-DE"/>
            <w:rPrChange w:id="208" w:author="Paul Christ" w:date="2022-06-20T09:16:00Z">
              <w:rPr>
                <w:rFonts w:cs="Times New Roman"/>
                <w:color w:val="000000"/>
                <w:szCs w:val="24"/>
                <w:lang w:eastAsia="de-DE"/>
              </w:rPr>
            </w:rPrChange>
          </w:rPr>
          <w:t>,</w:t>
        </w:r>
      </w:ins>
      <w:r>
        <w:rPr>
          <w:rFonts w:cs="Times New Roman"/>
          <w:color w:val="000000"/>
          <w:sz w:val="22"/>
          <w:szCs w:val="24"/>
          <w:lang w:eastAsia="de-DE"/>
          <w:rPrChange w:id="209" w:author="Paul Christ" w:date="2022-06-20T09:16:00Z">
            <w:rPr>
              <w:rFonts w:cs="Times New Roman"/>
              <w:color w:val="000000"/>
              <w:szCs w:val="24"/>
              <w:lang w:eastAsia="de-DE"/>
            </w:rPr>
          </w:rPrChange>
        </w:rPr>
        <w:t xml:space="preserve"> sich miteinander zu vernetzen. Die fehlende Vernetzung </w:t>
      </w:r>
      <w:del w:id="210" w:author="Torsten Munkelt" w:date="2022-06-20T00:18:00Z">
        <w:r>
          <w:rPr>
            <w:rFonts w:cs="Times New Roman"/>
            <w:color w:val="000000"/>
            <w:sz w:val="22"/>
            <w:szCs w:val="24"/>
            <w:lang w:eastAsia="de-DE"/>
            <w:rPrChange w:id="211" w:author="Paul Christ" w:date="2022-06-20T09:16:00Z">
              <w:rPr>
                <w:rFonts w:cs="Times New Roman"/>
                <w:color w:val="000000"/>
                <w:szCs w:val="24"/>
                <w:lang w:eastAsia="de-DE"/>
              </w:rPr>
            </w:rPrChange>
          </w:rPr>
          <w:delText xml:space="preserve">von </w:delText>
        </w:r>
      </w:del>
      <w:ins w:id="212" w:author="Torsten Munkelt" w:date="2022-06-20T00:18:00Z">
        <w:r>
          <w:rPr>
            <w:rFonts w:cs="Times New Roman"/>
            <w:color w:val="000000"/>
            <w:sz w:val="22"/>
            <w:szCs w:val="24"/>
            <w:lang w:eastAsia="de-DE"/>
            <w:rPrChange w:id="213" w:author="Paul Christ" w:date="2022-06-20T09:16:00Z">
              <w:rPr>
                <w:rFonts w:cs="Times New Roman"/>
                <w:color w:val="000000"/>
                <w:szCs w:val="24"/>
                <w:lang w:eastAsia="de-DE"/>
              </w:rPr>
            </w:rPrChange>
          </w:rPr>
          <w:t xml:space="preserve">der </w:t>
        </w:r>
      </w:ins>
      <w:r>
        <w:rPr>
          <w:rFonts w:cs="Times New Roman"/>
          <w:color w:val="000000"/>
          <w:sz w:val="22"/>
          <w:szCs w:val="24"/>
          <w:lang w:eastAsia="de-DE"/>
          <w:rPrChange w:id="214" w:author="Paul Christ" w:date="2022-06-20T09:16:00Z">
            <w:rPr>
              <w:rFonts w:cs="Times New Roman"/>
              <w:color w:val="000000"/>
              <w:szCs w:val="24"/>
              <w:lang w:eastAsia="de-DE"/>
            </w:rPr>
          </w:rPrChange>
        </w:rPr>
        <w:t xml:space="preserve">Studierenden </w:t>
      </w:r>
      <w:del w:id="215" w:author="Torsten Munkelt" w:date="2022-06-19T23:49:00Z">
        <w:r>
          <w:rPr>
            <w:rFonts w:cs="Times New Roman"/>
            <w:color w:val="000000"/>
            <w:sz w:val="22"/>
            <w:szCs w:val="24"/>
            <w:lang w:eastAsia="de-DE"/>
            <w:rPrChange w:id="216" w:author="Paul Christ" w:date="2022-06-20T09:16:00Z">
              <w:rPr>
                <w:rFonts w:cs="Times New Roman"/>
                <w:color w:val="000000"/>
                <w:szCs w:val="24"/>
                <w:lang w:eastAsia="de-DE"/>
              </w:rPr>
            </w:rPrChange>
          </w:rPr>
          <w:delText xml:space="preserve">kann </w:delText>
        </w:r>
      </w:del>
      <w:ins w:id="217" w:author="Torsten Munkelt" w:date="2022-06-19T23:49:00Z">
        <w:r>
          <w:rPr>
            <w:rFonts w:cs="Times New Roman"/>
            <w:color w:val="000000"/>
            <w:sz w:val="22"/>
            <w:szCs w:val="24"/>
            <w:lang w:eastAsia="de-DE"/>
            <w:rPrChange w:id="218" w:author="Paul Christ" w:date="2022-06-20T09:16:00Z">
              <w:rPr>
                <w:rFonts w:cs="Times New Roman"/>
                <w:color w:val="000000"/>
                <w:szCs w:val="24"/>
                <w:lang w:eastAsia="de-DE"/>
              </w:rPr>
            </w:rPrChange>
          </w:rPr>
          <w:t xml:space="preserve">führt </w:t>
        </w:r>
      </w:ins>
      <w:r>
        <w:rPr>
          <w:rFonts w:cs="Times New Roman"/>
          <w:color w:val="000000"/>
          <w:sz w:val="22"/>
          <w:szCs w:val="24"/>
          <w:lang w:eastAsia="de-DE"/>
          <w:rPrChange w:id="219" w:author="Paul Christ" w:date="2022-06-20T09:16:00Z">
            <w:rPr>
              <w:rFonts w:cs="Times New Roman"/>
              <w:color w:val="000000"/>
              <w:szCs w:val="24"/>
              <w:lang w:eastAsia="de-DE"/>
            </w:rPr>
          </w:rPrChange>
        </w:rPr>
        <w:t xml:space="preserve">in Extremfällen zur Überforderung der Studierenden, Verlängerungen </w:t>
      </w:r>
      <w:del w:id="220" w:author="Torsten Munkelt" w:date="2022-06-19T23:50:00Z">
        <w:r>
          <w:rPr>
            <w:rFonts w:cs="Times New Roman"/>
            <w:color w:val="000000"/>
            <w:sz w:val="22"/>
            <w:szCs w:val="24"/>
            <w:lang w:eastAsia="de-DE"/>
            <w:rPrChange w:id="221" w:author="Paul Christ" w:date="2022-06-20T09:16:00Z">
              <w:rPr>
                <w:rFonts w:cs="Times New Roman"/>
                <w:color w:val="000000"/>
                <w:szCs w:val="24"/>
                <w:lang w:eastAsia="de-DE"/>
              </w:rPr>
            </w:rPrChange>
          </w:rPr>
          <w:delText xml:space="preserve">des </w:delText>
        </w:r>
      </w:del>
      <w:ins w:id="222" w:author="Torsten Munkelt" w:date="2022-06-19T23:50:00Z">
        <w:r>
          <w:rPr>
            <w:rFonts w:cs="Times New Roman"/>
            <w:color w:val="000000"/>
            <w:sz w:val="22"/>
            <w:szCs w:val="24"/>
            <w:lang w:eastAsia="de-DE"/>
            <w:rPrChange w:id="223" w:author="Paul Christ" w:date="2022-06-20T09:16:00Z">
              <w:rPr>
                <w:rFonts w:cs="Times New Roman"/>
                <w:color w:val="000000"/>
                <w:szCs w:val="24"/>
                <w:lang w:eastAsia="de-DE"/>
              </w:rPr>
            </w:rPrChange>
          </w:rPr>
          <w:t xml:space="preserve">ihres </w:t>
        </w:r>
      </w:ins>
      <w:r>
        <w:rPr>
          <w:rFonts w:cs="Times New Roman"/>
          <w:color w:val="000000"/>
          <w:sz w:val="22"/>
          <w:szCs w:val="24"/>
          <w:lang w:eastAsia="de-DE"/>
          <w:rPrChange w:id="224" w:author="Paul Christ" w:date="2022-06-20T09:16:00Z">
            <w:rPr>
              <w:rFonts w:cs="Times New Roman"/>
              <w:color w:val="000000"/>
              <w:szCs w:val="24"/>
              <w:lang w:eastAsia="de-DE"/>
            </w:rPr>
          </w:rPrChange>
        </w:rPr>
        <w:t xml:space="preserve">Studiums und </w:t>
      </w:r>
      <w:del w:id="225" w:author="Torsten Munkelt" w:date="2022-06-19T23:49:00Z">
        <w:r>
          <w:rPr>
            <w:rFonts w:cs="Times New Roman"/>
            <w:color w:val="000000"/>
            <w:sz w:val="22"/>
            <w:szCs w:val="24"/>
            <w:lang w:eastAsia="de-DE"/>
            <w:rPrChange w:id="226" w:author="Paul Christ" w:date="2022-06-20T09:16:00Z">
              <w:rPr>
                <w:rFonts w:cs="Times New Roman"/>
                <w:color w:val="000000"/>
                <w:szCs w:val="24"/>
                <w:lang w:eastAsia="de-DE"/>
              </w:rPr>
            </w:rPrChange>
          </w:rPr>
          <w:delText xml:space="preserve">zu </w:delText>
        </w:r>
      </w:del>
      <w:r>
        <w:rPr>
          <w:rFonts w:cs="Times New Roman"/>
          <w:color w:val="000000"/>
          <w:sz w:val="22"/>
          <w:szCs w:val="24"/>
          <w:lang w:eastAsia="de-DE"/>
          <w:rPrChange w:id="227" w:author="Paul Christ" w:date="2022-06-20T09:16:00Z">
            <w:rPr>
              <w:rFonts w:cs="Times New Roman"/>
              <w:color w:val="000000"/>
              <w:szCs w:val="24"/>
              <w:lang w:eastAsia="de-DE"/>
            </w:rPr>
          </w:rPrChange>
        </w:rPr>
        <w:t>erhöhten Abbruchquoten</w:t>
      </w:r>
      <w:del w:id="228" w:author="Torsten Munkelt" w:date="2022-06-19T23:50:00Z">
        <w:r>
          <w:rPr>
            <w:rFonts w:cs="Times New Roman"/>
            <w:color w:val="000000"/>
            <w:sz w:val="22"/>
            <w:szCs w:val="24"/>
            <w:lang w:eastAsia="de-DE"/>
            <w:rPrChange w:id="229" w:author="Paul Christ" w:date="2022-06-20T09:16:00Z">
              <w:rPr>
                <w:rFonts w:cs="Times New Roman"/>
                <w:color w:val="000000"/>
                <w:szCs w:val="24"/>
                <w:lang w:eastAsia="de-DE"/>
              </w:rPr>
            </w:rPrChange>
          </w:rPr>
          <w:delText xml:space="preserve"> führen</w:delText>
        </w:r>
      </w:del>
      <w:r>
        <w:rPr>
          <w:rFonts w:cs="Times New Roman"/>
          <w:color w:val="000000"/>
          <w:sz w:val="22"/>
          <w:szCs w:val="24"/>
          <w:lang w:eastAsia="de-DE"/>
          <w:rPrChange w:id="230" w:author="Paul Christ" w:date="2022-06-20T09:16:00Z">
            <w:rPr>
              <w:rFonts w:cs="Times New Roman"/>
              <w:color w:val="000000"/>
              <w:szCs w:val="24"/>
              <w:lang w:eastAsia="de-DE"/>
            </w:rPr>
          </w:rPrChange>
        </w:rPr>
        <w:t xml:space="preserve">, wie während der Corona-Pandemie beobachtet </w:t>
      </w:r>
      <w:r>
        <w:rPr>
          <w:rFonts w:cs="Times New Roman"/>
          <w:color w:val="000000"/>
          <w:sz w:val="22"/>
          <w:szCs w:val="24"/>
          <w:lang w:eastAsia="de-DE"/>
          <w:rPrChange w:id="231"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{"citationID":"UyBsEIyb","properties":{"formattedCitation":"(Kris-Stephen et al., 2021)","plainCitation":"(Kris-Stephen et al., 2021)","noteIndex":0},"citationItems":[{"id":658,"uris":["http://zotero.org/users/9354499/items/A8TQQVL7"],"itemData":{"id":658,"type":"article-journal","abstract":"Wie sieht die Situation von Studierenden im Sommer 2021 aus? Wie gestalten Sie ihren (digitalen) Studienalltag in der Pandemie und welche Herausforderungen und Belastungen erleben sie? Welche Vor- und Nachteile benennen Studierende im Hinblick auf das überwiegend digitale Studium und welche Unterstützungsstrukturen stehen ihnen zur Verfügung? Diesen Kernfragen geht ein Forscher:innen-Team der Universität Hildesheim und Universität Münster mittels der zweiten bundesweiten und fächerübergreifenden Online-Befragung von Studierenden (Stu.diCo II) nach. Der Fokus der Studie, an der über 2.500 Studierende teilnahmen, liegt dabei auf dem Wohlbefinden der Studierenden und ihrer sozialen Studiensituation. Sie setzt damit einen wichtigen Schwerpunkt, der über technische Fragen des Online-Studiums oder Einschätzungen zur Lehrqualität hinausgeht. Der vorliegende Bericht der Online-Befragung Stu.diCo II präsentiert erste Ergebnisse und deskriptive Befunde der Untersuchung – ergänzt um ausgewählte individuelle Antworten der Teilnehmenden aus den Freitextfeldern sowie Vergleichen zur vorangegangenen Befragung (Stu.diCo I).","DOI":"10.18442/194","language":"deu","note":"publisher: Universitätsverlag Hildesheim","source":"hildok.bsz-bw.de","title":"Stu.diCo II – Die Corona Pandemie aus der Perspektive von Studierenden","URL":"https://hildok.bsz-bw.de/frontdoor/index/index/docId/1256","author":[{"family":"Kris-Stephen","given":"Besa"},{"family":"Kochskämper","given":"Dorothee"},{"family":"Lips","given":"Anna"},{"family":"Schröer","given":"Wolfgang"},{"family":"Thomas","given":"Severine"}],"accessed":{"date-parts":[["2022",6,7]]},"issued":{"date-parts":[["2021"]]}}}],"schema":"https://github.com/citation-style-language/schema/raw/master/csl-citation.json"} </w:instrText>
      </w:r>
      <w:r>
        <w:rPr>
          <w:rFonts w:cs="Times New Roman"/>
          <w:color w:val="000000"/>
          <w:sz w:val="22"/>
          <w:szCs w:val="24"/>
          <w:lang w:eastAsia="de-DE"/>
          <w:rPrChange w:id="232"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233" w:author="Paul Christ" w:date="2022-06-20T09:16:00Z">
            <w:rPr>
              <w:rFonts w:cs="Times New Roman"/>
              <w:color w:val="000000"/>
              <w:szCs w:val="24"/>
              <w:lang w:eastAsia="de-DE"/>
            </w:rPr>
          </w:rPrChange>
        </w:rPr>
        <w:t>(Kris-Stephen et al., 2021)</w:t>
      </w:r>
      <w:r>
        <w:rPr>
          <w:rFonts w:cs="Times New Roman"/>
          <w:color w:val="000000"/>
          <w:sz w:val="22"/>
          <w:szCs w:val="24"/>
          <w:lang w:eastAsia="de-DE"/>
          <w:rPrChange w:id="234" w:author="Paul Christ" w:date="2022-06-20T09:16:00Z">
            <w:rPr>
              <w:rFonts w:cs="Times New Roman"/>
              <w:color w:val="000000"/>
              <w:szCs w:val="24"/>
              <w:lang w:eastAsia="de-DE"/>
            </w:rPr>
          </w:rPrChange>
        </w:rPr>
        <w:fldChar w:fldCharType="end"/>
      </w:r>
      <w:r>
        <w:rPr>
          <w:rFonts w:cs="Times New Roman"/>
          <w:color w:val="000000"/>
          <w:sz w:val="22"/>
          <w:szCs w:val="24"/>
          <w:lang w:eastAsia="de-DE"/>
          <w:rPrChange w:id="235" w:author="Paul Christ" w:date="2022-06-20T09:16:00Z">
            <w:rPr>
              <w:rFonts w:cs="Times New Roman"/>
              <w:color w:val="000000"/>
              <w:szCs w:val="24"/>
              <w:lang w:eastAsia="de-DE"/>
            </w:rPr>
          </w:rPrChange>
        </w:rPr>
        <w:t>.</w:t>
      </w:r>
    </w:p>
    <w:p>
      <w:pPr>
        <w:pStyle w:val="-WeLberschrift2-"/>
      </w:pPr>
      <w:bookmarkStart w:id="236" w:name="_Ref105518954"/>
      <w:r>
        <w:t>Fehlende Rückmeldung an Studierende</w:t>
      </w:r>
      <w:del w:id="237" w:author="Torsten Munkelt" w:date="2022-06-20T00:27:00Z">
        <w:r>
          <w:delText>, wenn Aufgaben nicht, falsch oder unvollständig gelöst</w:delText>
        </w:r>
        <w:bookmarkEnd w:id="236"/>
        <w:r>
          <w:delText xml:space="preserve"> </w:delText>
        </w:r>
      </w:del>
    </w:p>
    <w:p>
      <w:pPr>
        <w:rPr>
          <w:rFonts w:cs="Times New Roman"/>
          <w:color w:val="000000"/>
          <w:sz w:val="22"/>
          <w:szCs w:val="24"/>
          <w:lang w:eastAsia="de-DE"/>
          <w:rPrChange w:id="238" w:author="Paul Christ" w:date="2022-06-20T09:16:00Z">
            <w:rPr>
              <w:rFonts w:cs="Times New Roman"/>
              <w:color w:val="000000"/>
              <w:szCs w:val="24"/>
              <w:lang w:eastAsia="de-DE"/>
            </w:rPr>
          </w:rPrChange>
        </w:rPr>
      </w:pPr>
      <w:r>
        <w:rPr>
          <w:rFonts w:cs="Times New Roman"/>
          <w:color w:val="000000"/>
          <w:sz w:val="22"/>
          <w:szCs w:val="24"/>
          <w:lang w:eastAsia="de-DE"/>
          <w:rPrChange w:id="239" w:author="Paul Christ" w:date="2022-06-20T09:16:00Z">
            <w:rPr>
              <w:rFonts w:cs="Times New Roman"/>
              <w:color w:val="000000"/>
              <w:szCs w:val="24"/>
              <w:lang w:eastAsia="de-DE"/>
            </w:rPr>
          </w:rPrChange>
        </w:rPr>
        <w:t xml:space="preserve">Unzureichende oder fehlende Rückmeldung </w:t>
      </w:r>
      <w:del w:id="240" w:author="Torsten Munkelt" w:date="2022-06-20T00:28:00Z">
        <w:r>
          <w:rPr>
            <w:rFonts w:cs="Times New Roman"/>
            <w:color w:val="000000"/>
            <w:sz w:val="22"/>
            <w:szCs w:val="24"/>
            <w:lang w:eastAsia="de-DE"/>
            <w:rPrChange w:id="241" w:author="Paul Christ" w:date="2022-06-20T09:16:00Z">
              <w:rPr>
                <w:rFonts w:cs="Times New Roman"/>
                <w:color w:val="000000"/>
                <w:szCs w:val="24"/>
                <w:lang w:eastAsia="de-DE"/>
              </w:rPr>
            </w:rPrChange>
          </w:rPr>
          <w:delText xml:space="preserve">gegenüber den </w:delText>
        </w:r>
      </w:del>
      <w:ins w:id="242" w:author="Torsten Munkelt" w:date="2022-06-20T00:28:00Z">
        <w:r>
          <w:rPr>
            <w:rFonts w:cs="Times New Roman"/>
            <w:color w:val="000000"/>
            <w:sz w:val="22"/>
            <w:szCs w:val="24"/>
            <w:lang w:eastAsia="de-DE"/>
            <w:rPrChange w:id="243" w:author="Paul Christ" w:date="2022-06-20T09:16:00Z">
              <w:rPr>
                <w:rFonts w:cs="Times New Roman"/>
                <w:color w:val="000000"/>
                <w:szCs w:val="24"/>
                <w:lang w:eastAsia="de-DE"/>
              </w:rPr>
            </w:rPrChange>
          </w:rPr>
          <w:t xml:space="preserve">an </w:t>
        </w:r>
      </w:ins>
      <w:r>
        <w:rPr>
          <w:rFonts w:cs="Times New Roman"/>
          <w:color w:val="000000"/>
          <w:sz w:val="22"/>
          <w:szCs w:val="24"/>
          <w:lang w:eastAsia="de-DE"/>
          <w:rPrChange w:id="244" w:author="Paul Christ" w:date="2022-06-20T09:16:00Z">
            <w:rPr>
              <w:rFonts w:cs="Times New Roman"/>
              <w:color w:val="000000"/>
              <w:szCs w:val="24"/>
              <w:lang w:eastAsia="de-DE"/>
            </w:rPr>
          </w:rPrChange>
        </w:rPr>
        <w:t>Studierende</w:t>
      </w:r>
      <w:del w:id="245" w:author="Torsten Munkelt" w:date="2022-06-20T00:28:00Z">
        <w:r>
          <w:rPr>
            <w:rFonts w:cs="Times New Roman"/>
            <w:color w:val="000000"/>
            <w:sz w:val="22"/>
            <w:szCs w:val="24"/>
            <w:lang w:eastAsia="de-DE"/>
            <w:rPrChange w:id="246" w:author="Paul Christ" w:date="2022-06-20T09:16:00Z">
              <w:rPr>
                <w:rFonts w:cs="Times New Roman"/>
                <w:color w:val="000000"/>
                <w:szCs w:val="24"/>
                <w:lang w:eastAsia="de-DE"/>
              </w:rPr>
            </w:rPrChange>
          </w:rPr>
          <w:delText>n</w:delText>
        </w:r>
      </w:del>
      <w:r>
        <w:rPr>
          <w:rFonts w:cs="Times New Roman"/>
          <w:color w:val="000000"/>
          <w:sz w:val="22"/>
          <w:szCs w:val="24"/>
          <w:lang w:eastAsia="de-DE"/>
          <w:rPrChange w:id="247" w:author="Paul Christ" w:date="2022-06-20T09:16:00Z">
            <w:rPr>
              <w:rFonts w:cs="Times New Roman"/>
              <w:color w:val="000000"/>
              <w:szCs w:val="24"/>
              <w:lang w:eastAsia="de-DE"/>
            </w:rPr>
          </w:rPrChange>
        </w:rPr>
        <w:t xml:space="preserve"> über den Status oder die Fehler innerhalb der Lösungsversuche in ALADIN kann zu einer Minderung der Motivation der Studierenden führen. ALADIN generiert zwar zusätzliche Lösungshilfen zu den Aufgaben, in einigen Fällen können diese jedoch nicht die persönliche Hilfestellung ersetzen</w:t>
      </w:r>
      <w:ins w:id="248" w:author="Torsten Munkelt" w:date="2022-06-20T00:28:00Z">
        <w:r>
          <w:rPr>
            <w:rFonts w:cs="Times New Roman"/>
            <w:color w:val="000000"/>
            <w:sz w:val="22"/>
            <w:szCs w:val="24"/>
            <w:lang w:eastAsia="de-DE"/>
            <w:rPrChange w:id="249" w:author="Paul Christ" w:date="2022-06-20T09:16:00Z">
              <w:rPr>
                <w:rFonts w:cs="Times New Roman"/>
                <w:color w:val="000000"/>
                <w:szCs w:val="24"/>
                <w:lang w:eastAsia="de-DE"/>
              </w:rPr>
            </w:rPrChange>
          </w:rPr>
          <w:t>,</w:t>
        </w:r>
      </w:ins>
      <w:r>
        <w:rPr>
          <w:rFonts w:cs="Times New Roman"/>
          <w:color w:val="000000"/>
          <w:sz w:val="22"/>
          <w:szCs w:val="24"/>
          <w:lang w:eastAsia="de-DE"/>
          <w:rPrChange w:id="250" w:author="Paul Christ" w:date="2022-06-20T09:16:00Z">
            <w:rPr>
              <w:rFonts w:cs="Times New Roman"/>
              <w:color w:val="000000"/>
              <w:szCs w:val="24"/>
              <w:lang w:eastAsia="de-DE"/>
            </w:rPr>
          </w:rPrChange>
        </w:rPr>
        <w:t xml:space="preserve"> um das </w:t>
      </w:r>
      <w:r>
        <w:rPr>
          <w:rFonts w:cs="Times New Roman"/>
          <w:color w:val="000000"/>
          <w:sz w:val="22"/>
          <w:szCs w:val="24"/>
          <w:lang w:eastAsia="de-DE"/>
          <w:rPrChange w:id="251" w:author="Paul Christ" w:date="2022-06-20T09:16:00Z">
            <w:rPr>
              <w:rFonts w:cs="Times New Roman"/>
              <w:i/>
              <w:color w:val="000000"/>
              <w:szCs w:val="24"/>
              <w:lang w:eastAsia="de-DE"/>
            </w:rPr>
          </w:rPrChange>
        </w:rPr>
        <w:t>Warum</w:t>
      </w:r>
      <w:r>
        <w:rPr>
          <w:rFonts w:cs="Times New Roman"/>
          <w:color w:val="000000"/>
          <w:sz w:val="22"/>
          <w:szCs w:val="24"/>
          <w:lang w:eastAsia="de-DE"/>
          <w:rPrChange w:id="252" w:author="Paul Christ" w:date="2022-06-20T09:16:00Z">
            <w:rPr>
              <w:rFonts w:cs="Times New Roman"/>
              <w:color w:val="000000"/>
              <w:szCs w:val="24"/>
              <w:lang w:eastAsia="de-DE"/>
            </w:rPr>
          </w:rPrChange>
        </w:rPr>
        <w:t xml:space="preserve"> eines Fehlers ausreichend zu erklären.</w:t>
      </w:r>
    </w:p>
    <w:p>
      <w:pPr>
        <w:pStyle w:val="-WeLberschrift2-"/>
      </w:pPr>
      <w:bookmarkStart w:id="253" w:name="_Ref106720166"/>
      <w:r>
        <w:t>Fehlende Variabilität der Aufgabenrepräsentation</w:t>
      </w:r>
      <w:bookmarkEnd w:id="253"/>
    </w:p>
    <w:p>
      <w:pPr>
        <w:pStyle w:val="-WeLberschrift2-"/>
        <w:numPr>
          <w:ilvl w:val="3"/>
          <w:numId w:val="12"/>
        </w:numPr>
      </w:pPr>
      <w:bookmarkStart w:id="254" w:name="_Ref105519108"/>
      <w:r>
        <w:t>Zu hoher Abstraktionsgrad und zu geringe fachliche Semantik der generierten Aufgaben</w:t>
      </w:r>
      <w:bookmarkEnd w:id="254"/>
    </w:p>
    <w:p>
      <w:pPr>
        <w:jc w:val="both"/>
        <w:rPr>
          <w:rFonts w:cs="Times New Roman"/>
          <w:color w:val="000000"/>
          <w:sz w:val="22"/>
          <w:szCs w:val="24"/>
          <w:lang w:eastAsia="de-DE"/>
          <w:rPrChange w:id="255" w:author="Paul Christ" w:date="2022-06-20T09:16:00Z">
            <w:rPr>
              <w:rFonts w:cs="Times New Roman"/>
              <w:color w:val="000000"/>
              <w:szCs w:val="24"/>
              <w:lang w:eastAsia="de-DE"/>
            </w:rPr>
          </w:rPrChange>
        </w:rPr>
      </w:pPr>
      <w:r>
        <w:rPr>
          <w:rFonts w:cs="Times New Roman"/>
          <w:color w:val="000000"/>
          <w:sz w:val="22"/>
          <w:szCs w:val="24"/>
          <w:lang w:eastAsia="de-DE"/>
          <w:rPrChange w:id="256" w:author="Paul Christ" w:date="2022-06-20T09:16:00Z">
            <w:rPr>
              <w:rFonts w:cs="Times New Roman"/>
              <w:color w:val="000000"/>
              <w:szCs w:val="24"/>
              <w:lang w:eastAsia="de-DE"/>
            </w:rPr>
          </w:rPrChange>
        </w:rPr>
        <w:t>Der Abstraktionsgrad</w:t>
      </w:r>
      <w:ins w:id="257" w:author="Torsten Munkelt" w:date="2022-06-20T00:28:00Z">
        <w:r>
          <w:rPr>
            <w:rFonts w:cs="Times New Roman"/>
            <w:color w:val="000000"/>
            <w:sz w:val="22"/>
            <w:szCs w:val="24"/>
            <w:lang w:eastAsia="de-DE"/>
            <w:rPrChange w:id="258" w:author="Paul Christ" w:date="2022-06-20T09:16:00Z">
              <w:rPr>
                <w:rFonts w:cs="Times New Roman"/>
                <w:color w:val="000000"/>
                <w:szCs w:val="24"/>
                <w:lang w:eastAsia="de-DE"/>
              </w:rPr>
            </w:rPrChange>
          </w:rPr>
          <w:t>,</w:t>
        </w:r>
      </w:ins>
      <w:r>
        <w:rPr>
          <w:rFonts w:cs="Times New Roman"/>
          <w:color w:val="000000"/>
          <w:sz w:val="22"/>
          <w:szCs w:val="24"/>
          <w:lang w:eastAsia="de-DE"/>
          <w:rPrChange w:id="259" w:author="Paul Christ" w:date="2022-06-20T09:16:00Z">
            <w:rPr>
              <w:rFonts w:cs="Times New Roman"/>
              <w:color w:val="000000"/>
              <w:szCs w:val="24"/>
              <w:lang w:eastAsia="de-DE"/>
            </w:rPr>
          </w:rPrChange>
        </w:rPr>
        <w:t xml:space="preserve"> in der eine Aufgabe gestellt werden sollte</w:t>
      </w:r>
      <w:ins w:id="260" w:author="Torsten Munkelt" w:date="2022-06-20T00:28:00Z">
        <w:r>
          <w:rPr>
            <w:rFonts w:cs="Times New Roman"/>
            <w:color w:val="000000"/>
            <w:sz w:val="22"/>
            <w:szCs w:val="24"/>
            <w:lang w:eastAsia="de-DE"/>
            <w:rPrChange w:id="261" w:author="Paul Christ" w:date="2022-06-20T09:16:00Z">
              <w:rPr>
                <w:rFonts w:cs="Times New Roman"/>
                <w:color w:val="000000"/>
                <w:szCs w:val="24"/>
                <w:lang w:eastAsia="de-DE"/>
              </w:rPr>
            </w:rPrChange>
          </w:rPr>
          <w:t>,</w:t>
        </w:r>
      </w:ins>
      <w:r>
        <w:rPr>
          <w:rFonts w:cs="Times New Roman"/>
          <w:color w:val="000000"/>
          <w:sz w:val="22"/>
          <w:szCs w:val="24"/>
          <w:lang w:eastAsia="de-DE"/>
          <w:rPrChange w:id="262" w:author="Paul Christ" w:date="2022-06-20T09:16:00Z">
            <w:rPr>
              <w:rFonts w:cs="Times New Roman"/>
              <w:color w:val="000000"/>
              <w:szCs w:val="24"/>
              <w:lang w:eastAsia="de-DE"/>
            </w:rPr>
          </w:rPrChange>
        </w:rPr>
        <w:t xml:space="preserve"> um den größten Lernerfolg zu ermöglichen</w:t>
      </w:r>
      <w:ins w:id="263" w:author="Torsten Munkelt" w:date="2022-06-20T00:28:00Z">
        <w:r>
          <w:rPr>
            <w:rFonts w:cs="Times New Roman"/>
            <w:color w:val="000000"/>
            <w:sz w:val="22"/>
            <w:szCs w:val="24"/>
            <w:lang w:eastAsia="de-DE"/>
            <w:rPrChange w:id="264" w:author="Paul Christ" w:date="2022-06-20T09:16:00Z">
              <w:rPr>
                <w:rFonts w:cs="Times New Roman"/>
                <w:color w:val="000000"/>
                <w:szCs w:val="24"/>
                <w:lang w:eastAsia="de-DE"/>
              </w:rPr>
            </w:rPrChange>
          </w:rPr>
          <w:t>,</w:t>
        </w:r>
      </w:ins>
      <w:r>
        <w:rPr>
          <w:rFonts w:cs="Times New Roman"/>
          <w:color w:val="000000"/>
          <w:sz w:val="22"/>
          <w:szCs w:val="24"/>
          <w:lang w:eastAsia="de-DE"/>
          <w:rPrChange w:id="265" w:author="Paul Christ" w:date="2022-06-20T09:16:00Z">
            <w:rPr>
              <w:rFonts w:cs="Times New Roman"/>
              <w:color w:val="000000"/>
              <w:szCs w:val="24"/>
              <w:lang w:eastAsia="de-DE"/>
            </w:rPr>
          </w:rPrChange>
        </w:rPr>
        <w:t xml:space="preserve"> ist umstritten </w:t>
      </w:r>
      <w:r>
        <w:rPr>
          <w:rFonts w:cs="Times New Roman"/>
          <w:color w:val="000000"/>
          <w:sz w:val="22"/>
          <w:szCs w:val="24"/>
          <w:lang w:eastAsia="de-DE"/>
          <w:rPrChange w:id="266"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{"citationID":"to7mm7zL","properties":{"formattedCitation":"(Trninic et al., 2020)","plainCitation":"(Trninic et al., 2020)","noteIndex":0},"citationItems":[{"id":632,"uris":["http://zotero.org/users/9354499/items/QRJG5LKK"],"itemData":{"id":632,"type":"article-journal","abstract":"When teaching a novel mathematical concept, should we present learners with abstract or concrete examples? In this experiment, we conduct a critical replication and extension of a well</w:instrText>
      </w:r>
      <w:r>
        <w:rPr>
          <w:rFonts w:ascii="Cambria Math" w:hAnsi="Cambria Math" w:cs="Cambria Math"/>
          <w:color w:val="000000"/>
          <w:sz w:val="22"/>
          <w:szCs w:val="24"/>
          <w:lang w:eastAsia="de-DE"/>
        </w:rPr>
        <w:instrText>‐</w:instrText>
      </w:r>
      <w:r>
        <w:rPr>
          <w:rFonts w:cs="Times New Roman"/>
          <w:color w:val="000000"/>
          <w:sz w:val="22"/>
          <w:szCs w:val="24"/>
          <w:lang w:eastAsia="de-DE"/>
        </w:rPr>
        <w:instrText xml:space="preserve">known study that argued for the general advantage of abstract examples (Kaminski, Sloutsky, &amp; Heckler, 2008a). We demonstrate that theoretically motivated yet minor modifications of the learning design put this argument in question. A key finding from this study is that participants who trained with improved concrete examples performed as well as, or better than, participants who trained with abstract examples. We argue that the previously reported “advantage of abstract examples” manifested not because abstract examples are advantageous in general, but because the concrete condition employed suboptimal examples.","container-title":"Cognitive Science","DOI":"10.1111/cogs.12851","journalAbbreviation":"Cognitive Science","source":"ResearchGate","title":"The Disappearing “Advantage of Abstract Examples in Learning Math”","volume":"44","author":[{"family":"Trninic","given":"Dragan"},{"family":"Kapur","given":"Manu"},{"family":"Sinha","given":"Tanmay"}],"issued":{"date-parts":[["2020",7,1]]}}}],"schema":"https://github.com/citation-style-language/schema/raw/master/csl-citation.json"} </w:instrText>
      </w:r>
      <w:r>
        <w:rPr>
          <w:rFonts w:cs="Times New Roman"/>
          <w:color w:val="000000"/>
          <w:sz w:val="22"/>
          <w:szCs w:val="24"/>
          <w:lang w:eastAsia="de-DE"/>
          <w:rPrChange w:id="267"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268" w:author="Paul Christ" w:date="2022-06-20T09:16:00Z">
            <w:rPr>
              <w:rFonts w:cs="Times New Roman"/>
              <w:color w:val="000000"/>
              <w:szCs w:val="24"/>
              <w:lang w:eastAsia="de-DE"/>
            </w:rPr>
          </w:rPrChange>
        </w:rPr>
        <w:t>(</w:t>
      </w:r>
      <w:proofErr w:type="spellStart"/>
      <w:r>
        <w:rPr>
          <w:rFonts w:cs="Times New Roman"/>
          <w:color w:val="000000"/>
          <w:sz w:val="22"/>
          <w:szCs w:val="24"/>
          <w:lang w:eastAsia="de-DE"/>
          <w:rPrChange w:id="269" w:author="Paul Christ" w:date="2022-06-20T09:16:00Z">
            <w:rPr>
              <w:rFonts w:cs="Times New Roman"/>
              <w:color w:val="000000"/>
              <w:szCs w:val="24"/>
              <w:lang w:eastAsia="de-DE"/>
            </w:rPr>
          </w:rPrChange>
        </w:rPr>
        <w:t>Trninic</w:t>
      </w:r>
      <w:proofErr w:type="spellEnd"/>
      <w:r>
        <w:rPr>
          <w:rFonts w:cs="Times New Roman"/>
          <w:color w:val="000000"/>
          <w:sz w:val="22"/>
          <w:szCs w:val="24"/>
          <w:lang w:eastAsia="de-DE"/>
          <w:rPrChange w:id="270" w:author="Paul Christ" w:date="2022-06-20T09:16:00Z">
            <w:rPr>
              <w:rFonts w:cs="Times New Roman"/>
              <w:color w:val="000000"/>
              <w:szCs w:val="24"/>
              <w:lang w:eastAsia="de-DE"/>
            </w:rPr>
          </w:rPrChange>
        </w:rPr>
        <w:t xml:space="preserve"> et al., 2020)</w:t>
      </w:r>
      <w:r>
        <w:rPr>
          <w:rFonts w:cs="Times New Roman"/>
          <w:color w:val="000000"/>
          <w:sz w:val="22"/>
          <w:szCs w:val="24"/>
          <w:lang w:eastAsia="de-DE"/>
          <w:rPrChange w:id="271" w:author="Paul Christ" w:date="2022-06-20T09:16:00Z">
            <w:rPr>
              <w:rFonts w:cs="Times New Roman"/>
              <w:color w:val="000000"/>
              <w:szCs w:val="24"/>
              <w:lang w:eastAsia="de-DE"/>
            </w:rPr>
          </w:rPrChange>
        </w:rPr>
        <w:fldChar w:fldCharType="end"/>
      </w:r>
      <w:r>
        <w:rPr>
          <w:rFonts w:cs="Times New Roman"/>
          <w:color w:val="000000"/>
          <w:sz w:val="22"/>
          <w:szCs w:val="24"/>
          <w:lang w:eastAsia="de-DE"/>
          <w:rPrChange w:id="272" w:author="Paul Christ" w:date="2022-06-20T09:16:00Z">
            <w:rPr>
              <w:rFonts w:cs="Times New Roman"/>
              <w:color w:val="000000"/>
              <w:szCs w:val="24"/>
              <w:lang w:eastAsia="de-DE"/>
            </w:rPr>
          </w:rPrChange>
        </w:rPr>
        <w:t xml:space="preserve">. Eine graduelle Abstufung </w:t>
      </w:r>
      <w:ins w:id="273" w:author="Paul Christ" w:date="2022-06-22T02:03:00Z">
        <w:r>
          <w:rPr>
            <w:rFonts w:cs="Times New Roman"/>
            <w:color w:val="000000"/>
            <w:sz w:val="22"/>
            <w:szCs w:val="24"/>
            <w:lang w:eastAsia="de-DE"/>
          </w:rPr>
          <w:t xml:space="preserve">des Kontexts und der Beschreibung der Aufgabe </w:t>
        </w:r>
      </w:ins>
      <w:r>
        <w:rPr>
          <w:rFonts w:cs="Times New Roman"/>
          <w:color w:val="000000"/>
          <w:sz w:val="22"/>
          <w:szCs w:val="24"/>
          <w:lang w:eastAsia="de-DE"/>
          <w:rPrChange w:id="274" w:author="Paul Christ" w:date="2022-06-20T09:16:00Z">
            <w:rPr>
              <w:rFonts w:cs="Times New Roman"/>
              <w:color w:val="000000"/>
              <w:szCs w:val="24"/>
              <w:lang w:eastAsia="de-DE"/>
            </w:rPr>
          </w:rPrChange>
        </w:rPr>
        <w:t xml:space="preserve">von </w:t>
      </w:r>
      <w:del w:id="275" w:author="Paul Christ" w:date="2022-06-22T02:01:00Z">
        <w:r>
          <w:rPr>
            <w:rFonts w:cs="Times New Roman"/>
            <w:color w:val="000000"/>
            <w:sz w:val="22"/>
            <w:szCs w:val="24"/>
            <w:lang w:eastAsia="de-DE"/>
            <w:rPrChange w:id="276" w:author="Paul Christ" w:date="2022-06-20T09:16:00Z">
              <w:rPr>
                <w:rFonts w:cs="Times New Roman"/>
                <w:color w:val="000000"/>
                <w:szCs w:val="24"/>
                <w:lang w:eastAsia="de-DE"/>
              </w:rPr>
            </w:rPrChange>
          </w:rPr>
          <w:delText xml:space="preserve">konkreten </w:delText>
        </w:r>
      </w:del>
      <w:ins w:id="277" w:author="Paul Christ" w:date="2022-06-22T02:01:00Z">
        <w:r>
          <w:rPr>
            <w:rFonts w:cs="Times New Roman"/>
            <w:color w:val="000000"/>
            <w:sz w:val="22"/>
            <w:szCs w:val="24"/>
            <w:lang w:eastAsia="de-DE"/>
          </w:rPr>
          <w:t>anschaulichen</w:t>
        </w:r>
        <w:r>
          <w:rPr>
            <w:rFonts w:cs="Times New Roman"/>
            <w:color w:val="000000"/>
            <w:sz w:val="22"/>
            <w:szCs w:val="24"/>
            <w:lang w:eastAsia="de-DE"/>
            <w:rPrChange w:id="278" w:author="Paul Christ" w:date="2022-06-20T09:16:00Z">
              <w:rPr>
                <w:rFonts w:cs="Times New Roman"/>
                <w:color w:val="000000"/>
                <w:szCs w:val="24"/>
                <w:lang w:eastAsia="de-DE"/>
              </w:rPr>
            </w:rPrChange>
          </w:rPr>
          <w:t xml:space="preserve"> </w:t>
        </w:r>
      </w:ins>
      <w:r>
        <w:rPr>
          <w:rFonts w:cs="Times New Roman"/>
          <w:color w:val="000000"/>
          <w:sz w:val="22"/>
          <w:szCs w:val="24"/>
          <w:lang w:eastAsia="de-DE"/>
          <w:rPrChange w:id="279" w:author="Paul Christ" w:date="2022-06-20T09:16:00Z">
            <w:rPr>
              <w:rFonts w:cs="Times New Roman"/>
              <w:color w:val="000000"/>
              <w:szCs w:val="24"/>
              <w:lang w:eastAsia="de-DE"/>
            </w:rPr>
          </w:rPrChange>
        </w:rPr>
        <w:t>Beispielen</w:t>
      </w:r>
      <w:ins w:id="280" w:author="Paul Christ" w:date="2022-06-22T02:03:00Z">
        <w:r>
          <w:rPr>
            <w:rFonts w:cs="Times New Roman"/>
            <w:color w:val="000000"/>
            <w:sz w:val="22"/>
            <w:szCs w:val="24"/>
            <w:lang w:eastAsia="de-DE"/>
          </w:rPr>
          <w:t xml:space="preserve"> </w:t>
        </w:r>
      </w:ins>
      <w:del w:id="281" w:author="Paul Christ" w:date="2022-06-22T02:03:00Z">
        <w:r>
          <w:rPr>
            <w:rFonts w:cs="Times New Roman"/>
            <w:color w:val="000000"/>
            <w:sz w:val="22"/>
            <w:szCs w:val="24"/>
            <w:lang w:eastAsia="de-DE"/>
            <w:rPrChange w:id="282" w:author="Paul Christ" w:date="2022-06-20T09:16:00Z">
              <w:rPr>
                <w:rFonts w:cs="Times New Roman"/>
                <w:color w:val="000000"/>
                <w:szCs w:val="24"/>
                <w:lang w:eastAsia="de-DE"/>
              </w:rPr>
            </w:rPrChange>
          </w:rPr>
          <w:delText xml:space="preserve"> </w:delText>
        </w:r>
        <w:r>
          <w:rPr>
            <w:rPrChange w:id="283" w:author="Paul Christ" w:date="2022-06-22T02:03:00Z">
              <w:rPr>
                <w:rFonts w:cs="Times New Roman"/>
                <w:color w:val="000000"/>
                <w:szCs w:val="24"/>
                <w:lang w:eastAsia="de-DE"/>
              </w:rPr>
            </w:rPrChange>
          </w:rPr>
          <w:delText>hin</w:delText>
        </w:r>
        <w:r>
          <w:rPr>
            <w:rFonts w:cs="Times New Roman"/>
            <w:color w:val="000000"/>
            <w:sz w:val="22"/>
            <w:szCs w:val="24"/>
            <w:lang w:eastAsia="de-DE"/>
            <w:rPrChange w:id="284" w:author="Paul Christ" w:date="2022-06-20T09:16:00Z">
              <w:rPr>
                <w:rFonts w:cs="Times New Roman"/>
                <w:color w:val="000000"/>
                <w:szCs w:val="24"/>
                <w:lang w:eastAsia="de-DE"/>
              </w:rPr>
            </w:rPrChange>
          </w:rPr>
          <w:delText xml:space="preserve"> </w:delText>
        </w:r>
      </w:del>
      <w:r>
        <w:rPr>
          <w:rFonts w:cs="Times New Roman"/>
          <w:color w:val="000000"/>
          <w:sz w:val="22"/>
          <w:szCs w:val="24"/>
          <w:lang w:eastAsia="de-DE"/>
          <w:rPrChange w:id="285" w:author="Paul Christ" w:date="2022-06-20T09:16:00Z">
            <w:rPr>
              <w:rFonts w:cs="Times New Roman"/>
              <w:color w:val="000000"/>
              <w:szCs w:val="24"/>
              <w:lang w:eastAsia="de-DE"/>
            </w:rPr>
          </w:rPrChange>
        </w:rPr>
        <w:t xml:space="preserve">zu </w:t>
      </w:r>
      <w:ins w:id="286" w:author="Paul Christ" w:date="2022-06-22T02:01:00Z">
        <w:r>
          <w:rPr>
            <w:rFonts w:cs="Times New Roman"/>
            <w:color w:val="000000"/>
            <w:sz w:val="22"/>
            <w:szCs w:val="24"/>
            <w:lang w:eastAsia="de-DE"/>
          </w:rPr>
          <w:t xml:space="preserve">einer Reduktion auf eine formale </w:t>
        </w:r>
      </w:ins>
      <w:del w:id="287" w:author="Paul Christ" w:date="2022-06-22T02:02:00Z">
        <w:r>
          <w:rPr>
            <w:rFonts w:cs="Times New Roman"/>
            <w:color w:val="000000"/>
            <w:sz w:val="22"/>
            <w:szCs w:val="24"/>
            <w:lang w:eastAsia="de-DE"/>
            <w:rPrChange w:id="288" w:author="Paul Christ" w:date="2022-06-20T09:16:00Z">
              <w:rPr>
                <w:rFonts w:cs="Times New Roman"/>
                <w:color w:val="000000"/>
                <w:szCs w:val="24"/>
                <w:lang w:eastAsia="de-DE"/>
              </w:rPr>
            </w:rPrChange>
          </w:rPr>
          <w:delText>abstrakteren Formulierungen</w:delText>
        </w:r>
      </w:del>
      <w:ins w:id="289" w:author="Paul Christ" w:date="2022-06-22T02:02:00Z">
        <w:r>
          <w:rPr>
            <w:rFonts w:cs="Times New Roman"/>
            <w:color w:val="000000"/>
            <w:sz w:val="22"/>
            <w:szCs w:val="24"/>
            <w:lang w:eastAsia="de-DE"/>
          </w:rPr>
          <w:t xml:space="preserve"> Beschreibung</w:t>
        </w:r>
      </w:ins>
      <w:r>
        <w:rPr>
          <w:rFonts w:cs="Times New Roman"/>
          <w:color w:val="000000"/>
          <w:sz w:val="22"/>
          <w:szCs w:val="24"/>
          <w:lang w:eastAsia="de-DE"/>
          <w:rPrChange w:id="290" w:author="Paul Christ" w:date="2022-06-20T09:16:00Z">
            <w:rPr>
              <w:rFonts w:cs="Times New Roman"/>
              <w:color w:val="000000"/>
              <w:szCs w:val="24"/>
              <w:lang w:eastAsia="de-DE"/>
            </w:rPr>
          </w:rPrChange>
        </w:rPr>
        <w:t xml:space="preserve"> hingegen begünstigt den Lernerfolg der Studierenden, sofern diese Methodik auf die Domäne der Aufgabe anwendbar ist </w:t>
      </w:r>
      <w:commentRangeStart w:id="291"/>
      <w:commentRangeStart w:id="292"/>
      <w:r>
        <w:rPr>
          <w:rFonts w:cs="Times New Roman"/>
          <w:color w:val="000000"/>
          <w:sz w:val="22"/>
          <w:szCs w:val="24"/>
          <w:lang w:eastAsia="de-DE"/>
          <w:rPrChange w:id="293"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{"citationID":"diVF7I8q","properties":{"formattedCitation":"(Kokkonen &amp; Schalk, 2020)","plainCitation":"(Kokkonen &amp; Schalk, 2020)","noteIndex":0},"citationItems":[{"id":637,"uris":["http://zotero.org/users/9354499/items/R8LITE7D"],"itemData":{"id":637,"type":"article-journal","abstract":"To help students acquire mathematics and science knowledge and competencies, educators typically use multiple external representations (MERs). There has been considerable interest in examining ways to present, sequence, and combine MERs. One prominent approach is the concreteness fading sequence, which posits that instruction should start with concrete representations and progress stepwise to representations that are more idealized. Various researchers have suggested that concreteness fading is a broadly applicable instructional approach. In this theoretical paper, we conceptually analyze examples of concreteness fading in the domains of mathematics, physics, chemistry, and biology and discuss its generalizability. We frame the analysis by defining and describing MERs and their use in educational settings. Then, we draw from theories of analogical and relational reasoning to scrutinize the possible cognitive processes related to learning with MERs. Our analysis suggests that concreteness fading may not be as generalizable as has been suggested. Two main reasons for this are discussed: (1) the types of representations and the relations between them differ across different domains, and (2) the instructional goals between domains and subsequent roles of the representations vary.","DOI":"10.1007/s10648-020-09581-7","source":"Semantic Scholar","title":"One Instructional Sequence Fits all? A Conceptual Analysis of the Applicability of Concreteness Fading in Mathematics, Physics, Chemistry, and Biology Education","title-short":"One Instructional Sequence Fits all?","author":[{"family":"Kokkonen","given":"Tommi"},{"family":"Schalk","given":"Lennart"}],"issued":{"date-parts":[["2020"]]}}}],"schema":"https://github.com/citation-style-language/schema/raw/master/csl-citation.json"} </w:instrText>
      </w:r>
      <w:r>
        <w:rPr>
          <w:rFonts w:cs="Times New Roman"/>
          <w:color w:val="000000"/>
          <w:sz w:val="22"/>
          <w:szCs w:val="24"/>
          <w:lang w:eastAsia="de-DE"/>
          <w:rPrChange w:id="294"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295" w:author="Paul Christ" w:date="2022-06-20T09:16:00Z">
            <w:rPr>
              <w:rFonts w:cs="Times New Roman"/>
              <w:color w:val="000000"/>
              <w:szCs w:val="24"/>
              <w:lang w:eastAsia="de-DE"/>
            </w:rPr>
          </w:rPrChange>
        </w:rPr>
        <w:t>(</w:t>
      </w:r>
      <w:proofErr w:type="spellStart"/>
      <w:r>
        <w:rPr>
          <w:rFonts w:cs="Times New Roman"/>
          <w:color w:val="000000"/>
          <w:sz w:val="22"/>
          <w:szCs w:val="24"/>
          <w:lang w:eastAsia="de-DE"/>
          <w:rPrChange w:id="296" w:author="Paul Christ" w:date="2022-06-20T09:16:00Z">
            <w:rPr>
              <w:rFonts w:cs="Times New Roman"/>
              <w:color w:val="000000"/>
              <w:szCs w:val="24"/>
              <w:lang w:eastAsia="de-DE"/>
            </w:rPr>
          </w:rPrChange>
        </w:rPr>
        <w:t>Kokkonen</w:t>
      </w:r>
      <w:proofErr w:type="spellEnd"/>
      <w:r>
        <w:rPr>
          <w:rFonts w:cs="Times New Roman"/>
          <w:color w:val="000000"/>
          <w:sz w:val="22"/>
          <w:szCs w:val="24"/>
          <w:lang w:eastAsia="de-DE"/>
          <w:rPrChange w:id="297" w:author="Paul Christ" w:date="2022-06-20T09:16:00Z">
            <w:rPr>
              <w:rFonts w:cs="Times New Roman"/>
              <w:color w:val="000000"/>
              <w:szCs w:val="24"/>
              <w:lang w:eastAsia="de-DE"/>
            </w:rPr>
          </w:rPrChange>
        </w:rPr>
        <w:t xml:space="preserve"> &amp; Schalk, 2020)</w:t>
      </w:r>
      <w:r>
        <w:rPr>
          <w:rFonts w:cs="Times New Roman"/>
          <w:color w:val="000000"/>
          <w:sz w:val="22"/>
          <w:szCs w:val="24"/>
          <w:lang w:eastAsia="de-DE"/>
          <w:rPrChange w:id="298" w:author="Paul Christ" w:date="2022-06-20T09:16:00Z">
            <w:rPr>
              <w:rFonts w:cs="Times New Roman"/>
              <w:color w:val="000000"/>
              <w:szCs w:val="24"/>
              <w:lang w:eastAsia="de-DE"/>
            </w:rPr>
          </w:rPrChange>
        </w:rPr>
        <w:fldChar w:fldCharType="end"/>
      </w:r>
      <w:commentRangeEnd w:id="291"/>
      <w:r>
        <w:rPr>
          <w:rFonts w:cs="Times New Roman"/>
          <w:color w:val="000000"/>
          <w:sz w:val="22"/>
          <w:szCs w:val="24"/>
          <w:lang w:eastAsia="de-DE"/>
          <w:rPrChange w:id="299" w:author="Paul Christ" w:date="2022-06-20T09:16:00Z">
            <w:rPr>
              <w:rStyle w:val="Kommentarzeichen"/>
            </w:rPr>
          </w:rPrChange>
        </w:rPr>
        <w:commentReference w:id="291"/>
      </w:r>
      <w:commentRangeEnd w:id="292"/>
      <w:r>
        <w:rPr>
          <w:rFonts w:cs="Times New Roman"/>
          <w:color w:val="000000"/>
          <w:sz w:val="22"/>
          <w:szCs w:val="24"/>
          <w:lang w:eastAsia="de-DE"/>
          <w:rPrChange w:id="300" w:author="Paul Christ" w:date="2022-06-20T09:16:00Z">
            <w:rPr>
              <w:rStyle w:val="Kommentarzeichen"/>
            </w:rPr>
          </w:rPrChange>
        </w:rPr>
        <w:commentReference w:id="292"/>
      </w:r>
      <w:r>
        <w:rPr>
          <w:rFonts w:cs="Times New Roman"/>
          <w:color w:val="000000"/>
          <w:sz w:val="22"/>
          <w:szCs w:val="24"/>
          <w:lang w:eastAsia="de-DE"/>
          <w:rPrChange w:id="301" w:author="Paul Christ" w:date="2022-06-20T09:16:00Z">
            <w:rPr>
              <w:rFonts w:cs="Times New Roman"/>
              <w:color w:val="000000"/>
              <w:szCs w:val="24"/>
              <w:lang w:eastAsia="de-DE"/>
            </w:rPr>
          </w:rPrChange>
        </w:rPr>
        <w:t>.</w:t>
      </w:r>
    </w:p>
    <w:p>
      <w:pPr>
        <w:jc w:val="both"/>
        <w:rPr>
          <w:rFonts w:cs="Times New Roman"/>
          <w:color w:val="000000"/>
          <w:sz w:val="22"/>
          <w:szCs w:val="24"/>
          <w:lang w:eastAsia="de-DE"/>
          <w:rPrChange w:id="302" w:author="Paul Christ" w:date="2022-06-20T09:16:00Z">
            <w:rPr>
              <w:rFonts w:cs="Times New Roman"/>
              <w:color w:val="000000"/>
              <w:szCs w:val="24"/>
              <w:lang w:eastAsia="de-DE"/>
            </w:rPr>
          </w:rPrChange>
        </w:rPr>
      </w:pPr>
      <w:r>
        <w:rPr>
          <w:rFonts w:cs="Times New Roman"/>
          <w:color w:val="000000"/>
          <w:sz w:val="22"/>
          <w:szCs w:val="24"/>
          <w:lang w:eastAsia="de-DE"/>
          <w:rPrChange w:id="303" w:author="Paul Christ" w:date="2022-06-20T09:16:00Z">
            <w:rPr>
              <w:rFonts w:cs="Times New Roman"/>
              <w:color w:val="000000"/>
              <w:szCs w:val="24"/>
              <w:lang w:eastAsia="de-DE"/>
            </w:rPr>
          </w:rPrChange>
        </w:rPr>
        <w:t xml:space="preserve">Zudem erfordern gewisse Aufgabengebiete die Übertragung auf konkrete Szenarien, wie beispielsweise </w:t>
      </w:r>
      <w:del w:id="304" w:author="Torsten Munkelt" w:date="2022-06-20T00:30:00Z">
        <w:r>
          <w:rPr>
            <w:rFonts w:cs="Times New Roman"/>
            <w:color w:val="000000"/>
            <w:sz w:val="22"/>
            <w:szCs w:val="24"/>
            <w:lang w:eastAsia="de-DE"/>
            <w:rPrChange w:id="305" w:author="Paul Christ" w:date="2022-06-20T09:16:00Z">
              <w:rPr>
                <w:rFonts w:cs="Times New Roman"/>
                <w:color w:val="000000"/>
                <w:szCs w:val="24"/>
                <w:lang w:eastAsia="de-DE"/>
              </w:rPr>
            </w:rPrChange>
          </w:rPr>
          <w:delText xml:space="preserve">die </w:delText>
        </w:r>
      </w:del>
      <w:ins w:id="306" w:author="Torsten Munkelt" w:date="2022-06-20T00:30:00Z">
        <w:r>
          <w:rPr>
            <w:rFonts w:cs="Times New Roman"/>
            <w:color w:val="000000"/>
            <w:sz w:val="22"/>
            <w:szCs w:val="24"/>
            <w:lang w:eastAsia="de-DE"/>
            <w:rPrChange w:id="307" w:author="Paul Christ" w:date="2022-06-20T09:16:00Z">
              <w:rPr>
                <w:rFonts w:cs="Times New Roman"/>
                <w:color w:val="000000"/>
                <w:szCs w:val="24"/>
                <w:lang w:eastAsia="de-DE"/>
              </w:rPr>
            </w:rPrChange>
          </w:rPr>
          <w:t xml:space="preserve">bei </w:t>
        </w:r>
      </w:ins>
      <w:ins w:id="308" w:author="Torsten Munkelt" w:date="2022-06-20T00:31:00Z">
        <w:r>
          <w:rPr>
            <w:rFonts w:cs="Times New Roman"/>
            <w:color w:val="000000"/>
            <w:sz w:val="22"/>
            <w:szCs w:val="24"/>
            <w:lang w:eastAsia="de-DE"/>
            <w:rPrChange w:id="309" w:author="Paul Christ" w:date="2022-06-20T09:16:00Z">
              <w:rPr>
                <w:rFonts w:cs="Times New Roman"/>
                <w:color w:val="000000"/>
                <w:szCs w:val="24"/>
                <w:lang w:eastAsia="de-DE"/>
              </w:rPr>
            </w:rPrChange>
          </w:rPr>
          <w:t>der</w:t>
        </w:r>
      </w:ins>
      <w:ins w:id="310" w:author="Torsten Munkelt" w:date="2022-06-20T00:30:00Z">
        <w:r>
          <w:rPr>
            <w:rFonts w:cs="Times New Roman"/>
            <w:color w:val="000000"/>
            <w:sz w:val="22"/>
            <w:szCs w:val="24"/>
            <w:lang w:eastAsia="de-DE"/>
            <w:rPrChange w:id="311" w:author="Paul Christ" w:date="2022-06-20T09:16:00Z">
              <w:rPr>
                <w:rFonts w:cs="Times New Roman"/>
                <w:color w:val="000000"/>
                <w:szCs w:val="24"/>
                <w:lang w:eastAsia="de-DE"/>
              </w:rPr>
            </w:rPrChange>
          </w:rPr>
          <w:t xml:space="preserve"> </w:t>
        </w:r>
      </w:ins>
      <w:r>
        <w:rPr>
          <w:rFonts w:cs="Times New Roman"/>
          <w:color w:val="000000"/>
          <w:sz w:val="22"/>
          <w:szCs w:val="24"/>
          <w:lang w:eastAsia="de-DE"/>
          <w:rPrChange w:id="312" w:author="Paul Christ" w:date="2022-06-20T09:16:00Z">
            <w:rPr>
              <w:rFonts w:cs="Times New Roman"/>
              <w:color w:val="000000"/>
              <w:szCs w:val="24"/>
              <w:lang w:eastAsia="de-DE"/>
            </w:rPr>
          </w:rPrChange>
        </w:rPr>
        <w:t xml:space="preserve">Geschäftsprozessmodellierung oder </w:t>
      </w:r>
      <w:del w:id="313" w:author="Torsten Munkelt" w:date="2022-06-20T00:31:00Z">
        <w:r>
          <w:rPr>
            <w:rFonts w:cs="Times New Roman"/>
            <w:color w:val="000000"/>
            <w:sz w:val="22"/>
            <w:szCs w:val="24"/>
            <w:lang w:eastAsia="de-DE"/>
            <w:rPrChange w:id="314" w:author="Paul Christ" w:date="2022-06-20T09:16:00Z">
              <w:rPr>
                <w:rFonts w:cs="Times New Roman"/>
                <w:color w:val="000000"/>
                <w:szCs w:val="24"/>
                <w:lang w:eastAsia="de-DE"/>
              </w:rPr>
            </w:rPrChange>
          </w:rPr>
          <w:delText xml:space="preserve">die </w:delText>
        </w:r>
      </w:del>
      <w:ins w:id="315" w:author="Torsten Munkelt" w:date="2022-06-20T00:31:00Z">
        <w:r>
          <w:rPr>
            <w:rFonts w:cs="Times New Roman"/>
            <w:color w:val="000000"/>
            <w:sz w:val="22"/>
            <w:szCs w:val="24"/>
            <w:lang w:eastAsia="de-DE"/>
            <w:rPrChange w:id="316" w:author="Paul Christ" w:date="2022-06-20T09:16:00Z">
              <w:rPr>
                <w:rFonts w:cs="Times New Roman"/>
                <w:color w:val="000000"/>
                <w:szCs w:val="24"/>
                <w:lang w:eastAsia="de-DE"/>
              </w:rPr>
            </w:rPrChange>
          </w:rPr>
          <w:t xml:space="preserve">der </w:t>
        </w:r>
      </w:ins>
      <w:r>
        <w:rPr>
          <w:rFonts w:cs="Times New Roman"/>
          <w:color w:val="000000"/>
          <w:sz w:val="22"/>
          <w:szCs w:val="24"/>
          <w:lang w:eastAsia="de-DE"/>
          <w:rPrChange w:id="317" w:author="Paul Christ" w:date="2022-06-20T09:16:00Z">
            <w:rPr>
              <w:rFonts w:cs="Times New Roman"/>
              <w:color w:val="000000"/>
              <w:szCs w:val="24"/>
              <w:lang w:eastAsia="de-DE"/>
            </w:rPr>
          </w:rPrChange>
        </w:rPr>
        <w:t xml:space="preserve">Abfrage von Datenbanken, um eine </w:t>
      </w:r>
      <w:del w:id="318" w:author="Torsten Munkelt" w:date="2022-06-20T00:32:00Z">
        <w:r>
          <w:rPr>
            <w:rFonts w:cs="Times New Roman"/>
            <w:color w:val="000000"/>
            <w:sz w:val="22"/>
            <w:szCs w:val="24"/>
            <w:lang w:eastAsia="de-DE"/>
            <w:rPrChange w:id="319" w:author="Paul Christ" w:date="2022-06-20T09:16:00Z">
              <w:rPr>
                <w:rFonts w:cs="Times New Roman"/>
                <w:color w:val="000000"/>
                <w:szCs w:val="24"/>
                <w:lang w:eastAsia="de-DE"/>
              </w:rPr>
            </w:rPrChange>
          </w:rPr>
          <w:delText>Kompetenzmessung</w:delText>
        </w:r>
      </w:del>
      <w:ins w:id="320" w:author="Torsten Munkelt" w:date="2022-06-20T00:32:00Z">
        <w:r>
          <w:rPr>
            <w:rFonts w:cs="Times New Roman"/>
            <w:color w:val="000000"/>
            <w:sz w:val="22"/>
            <w:szCs w:val="24"/>
            <w:lang w:eastAsia="de-DE"/>
            <w:rPrChange w:id="321" w:author="Paul Christ" w:date="2022-06-20T09:16:00Z">
              <w:rPr>
                <w:rFonts w:cs="Times New Roman"/>
                <w:color w:val="000000"/>
                <w:szCs w:val="24"/>
                <w:lang w:eastAsia="de-DE"/>
              </w:rPr>
            </w:rPrChange>
          </w:rPr>
          <w:t xml:space="preserve">Messung der Kompetenz </w:t>
        </w:r>
      </w:ins>
      <w:ins w:id="322" w:author="Torsten Munkelt" w:date="2022-06-20T00:31:00Z">
        <w:r>
          <w:rPr>
            <w:rFonts w:cs="Times New Roman"/>
            <w:color w:val="000000"/>
            <w:sz w:val="22"/>
            <w:szCs w:val="24"/>
            <w:lang w:eastAsia="de-DE"/>
            <w:rPrChange w:id="323" w:author="Paul Christ" w:date="2022-06-20T09:16:00Z">
              <w:rPr>
                <w:rFonts w:cs="Times New Roman"/>
                <w:color w:val="000000"/>
                <w:szCs w:val="24"/>
                <w:lang w:eastAsia="de-DE"/>
              </w:rPr>
            </w:rPrChange>
          </w:rPr>
          <w:t>zu erlauben</w:t>
        </w:r>
      </w:ins>
      <w:r>
        <w:rPr>
          <w:rFonts w:cs="Times New Roman"/>
          <w:color w:val="000000"/>
          <w:sz w:val="22"/>
          <w:szCs w:val="24"/>
          <w:lang w:eastAsia="de-DE"/>
          <w:rPrChange w:id="324" w:author="Paul Christ" w:date="2022-06-20T09:16:00Z">
            <w:rPr>
              <w:rFonts w:cs="Times New Roman"/>
              <w:color w:val="000000"/>
              <w:szCs w:val="24"/>
              <w:lang w:eastAsia="de-DE"/>
            </w:rPr>
          </w:rPrChange>
        </w:rPr>
        <w:t>, welche über die bloße syntaktische Vertrautheit mit der Aufgabe hinausgeht</w:t>
      </w:r>
      <w:del w:id="325" w:author="Torsten Munkelt" w:date="2022-06-20T00:31:00Z">
        <w:r>
          <w:rPr>
            <w:rFonts w:cs="Times New Roman"/>
            <w:color w:val="000000"/>
            <w:sz w:val="22"/>
            <w:szCs w:val="24"/>
            <w:lang w:eastAsia="de-DE"/>
            <w:rPrChange w:id="326" w:author="Paul Christ" w:date="2022-06-20T09:16:00Z">
              <w:rPr>
                <w:rFonts w:cs="Times New Roman"/>
                <w:color w:val="000000"/>
                <w:szCs w:val="24"/>
                <w:lang w:eastAsia="de-DE"/>
              </w:rPr>
            </w:rPrChange>
          </w:rPr>
          <w:delText>, zu erlauben</w:delText>
        </w:r>
      </w:del>
      <w:r>
        <w:rPr>
          <w:rFonts w:cs="Times New Roman"/>
          <w:color w:val="000000"/>
          <w:sz w:val="22"/>
          <w:szCs w:val="24"/>
          <w:lang w:eastAsia="de-DE"/>
          <w:rPrChange w:id="327" w:author="Paul Christ" w:date="2022-06-20T09:16:00Z">
            <w:rPr>
              <w:rFonts w:cs="Times New Roman"/>
              <w:color w:val="000000"/>
              <w:szCs w:val="24"/>
              <w:lang w:eastAsia="de-DE"/>
            </w:rPr>
          </w:rPrChange>
        </w:rPr>
        <w:t>.</w:t>
      </w:r>
    </w:p>
    <w:p>
      <w:pPr>
        <w:pStyle w:val="-WeLberschrift2-"/>
        <w:numPr>
          <w:ilvl w:val="3"/>
          <w:numId w:val="12"/>
        </w:numPr>
      </w:pPr>
      <w:bookmarkStart w:id="328" w:name="_Ref105520612"/>
      <w:del w:id="329" w:author="Torsten Munkelt" w:date="2022-06-20T00:48:00Z">
        <w:r>
          <w:lastRenderedPageBreak/>
          <w:delText>Eindimensionale Repräsentation von</w:delText>
        </w:r>
      </w:del>
      <w:ins w:id="330" w:author="Torsten Munkelt" w:date="2022-06-20T00:48:00Z">
        <w:r>
          <w:t>Zu wenig</w:t>
        </w:r>
      </w:ins>
      <w:ins w:id="331" w:author="Paul Christ" w:date="2022-06-20T15:12:00Z">
        <w:r>
          <w:t>e</w:t>
        </w:r>
      </w:ins>
      <w:ins w:id="332" w:author="Torsten Munkelt" w:date="2022-06-20T00:48:00Z">
        <w:r>
          <w:t xml:space="preserve"> unterschiedliche</w:t>
        </w:r>
      </w:ins>
      <w:r>
        <w:t xml:space="preserve"> </w:t>
      </w:r>
      <w:commentRangeStart w:id="333"/>
      <w:commentRangeStart w:id="334"/>
      <w:del w:id="335" w:author="Paul Christ" w:date="2022-06-20T15:12:00Z">
        <w:r>
          <w:delText>Konzepte</w:delText>
        </w:r>
        <w:commentRangeEnd w:id="333"/>
        <w:r>
          <w:rPr>
            <w:rStyle w:val="Kommentarzeichen"/>
            <w:rFonts w:asciiTheme="minorHAnsi" w:eastAsiaTheme="minorHAnsi" w:hAnsiTheme="minorHAnsi" w:cstheme="minorBidi"/>
            <w:b w:val="0"/>
            <w:lang w:eastAsia="en-US"/>
          </w:rPr>
          <w:commentReference w:id="333"/>
        </w:r>
        <w:commentRangeEnd w:id="334"/>
        <w:r>
          <w:rPr>
            <w:rStyle w:val="Kommentarzeichen"/>
            <w:rFonts w:cstheme="minorBidi"/>
            <w:b w:val="0"/>
            <w:lang w:eastAsia="en-US"/>
          </w:rPr>
          <w:commentReference w:id="334"/>
        </w:r>
      </w:del>
      <w:ins w:id="336" w:author="Torsten Munkelt" w:date="2022-06-20T00:48:00Z">
        <w:del w:id="337" w:author="Paul Christ" w:date="2022-06-20T15:12:00Z">
          <w:r>
            <w:delText xml:space="preserve"> zur Lösung</w:delText>
          </w:r>
        </w:del>
      </w:ins>
      <w:ins w:id="338" w:author="Paul Christ" w:date="2022-06-20T15:12:00Z">
        <w:r>
          <w:t>Lösungsmethoden</w:t>
        </w:r>
      </w:ins>
      <w:del w:id="339" w:author="Torsten Munkelt" w:date="2022-06-20T00:48:00Z">
        <w:r>
          <w:delText>n</w:delText>
        </w:r>
      </w:del>
      <w:r>
        <w:t xml:space="preserve"> eines Aufgabentyps</w:t>
      </w:r>
      <w:bookmarkEnd w:id="328"/>
    </w:p>
    <w:p>
      <w:pPr>
        <w:jc w:val="both"/>
        <w:rPr>
          <w:rFonts w:cs="Times New Roman"/>
          <w:color w:val="000000"/>
          <w:sz w:val="22"/>
          <w:szCs w:val="24"/>
          <w:lang w:eastAsia="de-DE"/>
          <w:rPrChange w:id="340" w:author="Paul Christ" w:date="2022-06-20T09:16:00Z">
            <w:rPr>
              <w:rFonts w:cs="Times New Roman"/>
              <w:color w:val="000000"/>
              <w:szCs w:val="24"/>
              <w:lang w:eastAsia="de-DE"/>
            </w:rPr>
          </w:rPrChange>
        </w:rPr>
      </w:pPr>
      <w:r>
        <w:rPr>
          <w:rFonts w:cs="Times New Roman"/>
          <w:color w:val="000000"/>
          <w:sz w:val="22"/>
          <w:szCs w:val="24"/>
          <w:lang w:eastAsia="de-DE"/>
          <w:rPrChange w:id="341" w:author="Paul Christ" w:date="2022-06-20T09:16:00Z">
            <w:rPr>
              <w:rFonts w:cs="Times New Roman"/>
              <w:color w:val="000000"/>
              <w:szCs w:val="24"/>
              <w:lang w:eastAsia="de-DE"/>
            </w:rPr>
          </w:rPrChange>
        </w:rPr>
        <w:t>Zur Maximierung des potentiellen Lerneffekts durch das Lösen einer Aufgabe</w:t>
      </w:r>
      <w:del w:id="342" w:author="Torsten Munkelt" w:date="2022-06-20T00:33:00Z">
        <w:r>
          <w:rPr>
            <w:rFonts w:cs="Times New Roman"/>
            <w:color w:val="000000"/>
            <w:sz w:val="22"/>
            <w:szCs w:val="24"/>
            <w:lang w:eastAsia="de-DE"/>
            <w:rPrChange w:id="343" w:author="Paul Christ" w:date="2022-06-20T09:16:00Z">
              <w:rPr>
                <w:rFonts w:cs="Times New Roman"/>
                <w:color w:val="000000"/>
                <w:szCs w:val="24"/>
                <w:lang w:eastAsia="de-DE"/>
              </w:rPr>
            </w:rPrChange>
          </w:rPr>
          <w:delText>,</w:delText>
        </w:r>
      </w:del>
      <w:r>
        <w:rPr>
          <w:rFonts w:cs="Times New Roman"/>
          <w:color w:val="000000"/>
          <w:sz w:val="22"/>
          <w:szCs w:val="24"/>
          <w:lang w:eastAsia="de-DE"/>
          <w:rPrChange w:id="344" w:author="Paul Christ" w:date="2022-06-20T09:16:00Z">
            <w:rPr>
              <w:rFonts w:cs="Times New Roman"/>
              <w:color w:val="000000"/>
              <w:szCs w:val="24"/>
              <w:lang w:eastAsia="de-DE"/>
            </w:rPr>
          </w:rPrChange>
        </w:rPr>
        <w:t xml:space="preserve"> eign</w:t>
      </w:r>
      <w:ins w:id="345" w:author="Torsten Munkelt" w:date="2022-06-20T00:47:00Z">
        <w:r>
          <w:rPr>
            <w:rFonts w:cs="Times New Roman"/>
            <w:color w:val="000000"/>
            <w:sz w:val="22"/>
            <w:szCs w:val="24"/>
            <w:lang w:eastAsia="de-DE"/>
            <w:rPrChange w:id="346" w:author="Paul Christ" w:date="2022-06-20T09:16:00Z">
              <w:rPr>
                <w:rFonts w:cs="Times New Roman"/>
                <w:color w:val="000000"/>
                <w:szCs w:val="24"/>
                <w:lang w:eastAsia="de-DE"/>
              </w:rPr>
            </w:rPrChange>
          </w:rPr>
          <w:t>et sich der Einsatz</w:t>
        </w:r>
      </w:ins>
      <w:del w:id="347" w:author="Torsten Munkelt" w:date="2022-06-20T00:47:00Z">
        <w:r>
          <w:rPr>
            <w:rFonts w:cs="Times New Roman"/>
            <w:color w:val="000000"/>
            <w:sz w:val="22"/>
            <w:szCs w:val="24"/>
            <w:lang w:eastAsia="de-DE"/>
            <w:rPrChange w:id="348" w:author="Paul Christ" w:date="2022-06-20T09:16:00Z">
              <w:rPr>
                <w:rFonts w:cs="Times New Roman"/>
                <w:color w:val="000000"/>
                <w:szCs w:val="24"/>
                <w:lang w:eastAsia="de-DE"/>
              </w:rPr>
            </w:rPrChange>
          </w:rPr>
          <w:delText>en sich</w:delText>
        </w:r>
      </w:del>
      <w:r>
        <w:rPr>
          <w:rFonts w:cs="Times New Roman"/>
          <w:color w:val="000000"/>
          <w:sz w:val="22"/>
          <w:szCs w:val="24"/>
          <w:lang w:eastAsia="de-DE"/>
          <w:rPrChange w:id="349" w:author="Paul Christ" w:date="2022-06-20T09:16:00Z">
            <w:rPr>
              <w:rFonts w:cs="Times New Roman"/>
              <w:color w:val="000000"/>
              <w:szCs w:val="24"/>
              <w:lang w:eastAsia="de-DE"/>
            </w:rPr>
          </w:rPrChange>
        </w:rPr>
        <w:t xml:space="preserve"> unterschiedliche</w:t>
      </w:r>
      <w:ins w:id="350" w:author="Torsten Munkelt" w:date="2022-06-20T00:47:00Z">
        <w:r>
          <w:rPr>
            <w:rFonts w:cs="Times New Roman"/>
            <w:color w:val="000000"/>
            <w:sz w:val="22"/>
            <w:szCs w:val="24"/>
            <w:lang w:eastAsia="de-DE"/>
            <w:rPrChange w:id="351" w:author="Paul Christ" w:date="2022-06-20T09:16:00Z">
              <w:rPr>
                <w:rFonts w:cs="Times New Roman"/>
                <w:color w:val="000000"/>
                <w:szCs w:val="24"/>
                <w:lang w:eastAsia="de-DE"/>
              </w:rPr>
            </w:rPrChange>
          </w:rPr>
          <w:t>r</w:t>
        </w:r>
      </w:ins>
      <w:r>
        <w:rPr>
          <w:rFonts w:cs="Times New Roman"/>
          <w:color w:val="000000"/>
          <w:sz w:val="22"/>
          <w:szCs w:val="24"/>
          <w:lang w:eastAsia="de-DE"/>
          <w:rPrChange w:id="352" w:author="Paul Christ" w:date="2022-06-20T09:16:00Z">
            <w:rPr>
              <w:rFonts w:cs="Times New Roman"/>
              <w:color w:val="000000"/>
              <w:szCs w:val="24"/>
              <w:lang w:eastAsia="de-DE"/>
            </w:rPr>
          </w:rPrChange>
        </w:rPr>
        <w:t xml:space="preserve"> </w:t>
      </w:r>
      <w:del w:id="353" w:author="Torsten Munkelt" w:date="2022-06-20T00:47:00Z">
        <w:r>
          <w:rPr>
            <w:rFonts w:cs="Times New Roman"/>
            <w:color w:val="000000"/>
            <w:sz w:val="22"/>
            <w:szCs w:val="24"/>
            <w:lang w:eastAsia="de-DE"/>
            <w:rPrChange w:id="354" w:author="Paul Christ" w:date="2022-06-20T09:16:00Z">
              <w:rPr>
                <w:rFonts w:cs="Times New Roman"/>
                <w:color w:val="000000"/>
                <w:szCs w:val="24"/>
                <w:lang w:eastAsia="de-DE"/>
              </w:rPr>
            </w:rPrChange>
          </w:rPr>
          <w:delText xml:space="preserve">Repräsentationen der verwendeten </w:delText>
        </w:r>
      </w:del>
      <w:r>
        <w:rPr>
          <w:rFonts w:cs="Times New Roman"/>
          <w:color w:val="000000"/>
          <w:sz w:val="22"/>
          <w:szCs w:val="24"/>
          <w:lang w:eastAsia="de-DE"/>
          <w:rPrChange w:id="355" w:author="Paul Christ" w:date="2022-06-20T09:16:00Z">
            <w:rPr>
              <w:rFonts w:cs="Times New Roman"/>
              <w:color w:val="000000"/>
              <w:szCs w:val="24"/>
              <w:lang w:eastAsia="de-DE"/>
            </w:rPr>
          </w:rPrChange>
        </w:rPr>
        <w:t xml:space="preserve">Konzepte, die zur Aufgabenbewältigung </w:t>
      </w:r>
      <w:del w:id="356" w:author="Torsten Munkelt" w:date="2022-06-20T00:47:00Z">
        <w:r>
          <w:rPr>
            <w:rFonts w:cs="Times New Roman"/>
            <w:color w:val="000000"/>
            <w:sz w:val="22"/>
            <w:szCs w:val="24"/>
            <w:lang w:eastAsia="de-DE"/>
            <w:rPrChange w:id="357" w:author="Paul Christ" w:date="2022-06-20T09:16:00Z">
              <w:rPr>
                <w:rFonts w:cs="Times New Roman"/>
                <w:color w:val="000000"/>
                <w:szCs w:val="24"/>
                <w:lang w:eastAsia="de-DE"/>
              </w:rPr>
            </w:rPrChange>
          </w:rPr>
          <w:delText xml:space="preserve">benötigt werden </w:delText>
        </w:r>
      </w:del>
      <w:ins w:id="358" w:author="Torsten Munkelt" w:date="2022-06-20T00:47:00Z">
        <w:r>
          <w:rPr>
            <w:rFonts w:cs="Times New Roman"/>
            <w:color w:val="000000"/>
            <w:sz w:val="22"/>
            <w:szCs w:val="24"/>
            <w:lang w:eastAsia="de-DE"/>
            <w:rPrChange w:id="359" w:author="Paul Christ" w:date="2022-06-20T09:16:00Z">
              <w:rPr>
                <w:rFonts w:cs="Times New Roman"/>
                <w:color w:val="000000"/>
                <w:szCs w:val="24"/>
                <w:lang w:eastAsia="de-DE"/>
              </w:rPr>
            </w:rPrChange>
          </w:rPr>
          <w:t xml:space="preserve">möglich sind </w:t>
        </w:r>
      </w:ins>
      <w:r>
        <w:rPr>
          <w:rFonts w:cs="Times New Roman"/>
          <w:color w:val="000000"/>
          <w:sz w:val="22"/>
          <w:szCs w:val="24"/>
          <w:lang w:eastAsia="de-DE"/>
          <w:rPrChange w:id="360"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{"citationID":"y8TePbYH","properties":{"formattedCitation":"(Lampinen &amp; McClelland, 2018)","plainCitation":"(Lampinen &amp; McClelland, 2018)","noteIndex":0},"citationItems":[{"id":640,"uris":["http://zotero.org/users/9354499/items/BRT7N2GA"],"itemData":{"id":640,"type":"article-journal","abstract":"It is argued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Previous research has found that different presentations of the same concept can result in different patterns of transfer to isomorphic instances of that concept. Much of this work has framed these effects in terms of advantages and disadvantages of concreteness or abstractness. We note that mathematics is a richly structured field, with deeply interconnected concepts and many distinct aspects of understanding of each concept, and we discuss difficulties with the idea that differences among presentations can be ordered on a concrete-abstract dimension. To move beyond this, we explore how different presentations of a concept can affect learning of subsequent concepts and assess several distinct aspects of understanding. Using the domain of elementary group theory, we teach adult participants a group operation using a visuospatial or an arithmetic presentation. We then teach them concepts that build upon this operation. We demonstrate that our presentations differentially support learning complementary aspects of the system presented. We argue that these differences arise from the fact that each presentation supports learning by connecting to different systems of reasoning learners are already familiar with, and that it is these connections to extant knowledge systems, rather than differences in concreteness versus abstractness, that determine whether a presentation will be helpful. Furthermore, we show that presenting both presentations and encouraging participants to recognize the relationship between them improves performance without requiring additional time, at least for some participants.","container-title":"undefined","language":"en","source":"www.semanticscholar.org","title":"Different Presentations of a Mathematical Concept Can Support Learning in Complementary Ways","URL":"https://www.semanticscholar.org/paper/Different-Presentations-of-a-Mathematical-Concept-Lampinen-McClelland/b1c046104990ca01c230a88db712afa29b354f99","author":[{"family":"Lampinen","given":"Andrew Kyle"},{"family":"McClelland","given":"James L."}],"accessed":{"date-parts":[["2022",5,30]]},"issued":{"date-parts":[["2018"]]}}}],"schema":"https://github.com/citation-style-language/schema/raw/master/csl-citation.json"} </w:instrText>
      </w:r>
      <w:r>
        <w:rPr>
          <w:rFonts w:cs="Times New Roman"/>
          <w:color w:val="000000"/>
          <w:sz w:val="22"/>
          <w:szCs w:val="24"/>
          <w:lang w:eastAsia="de-DE"/>
          <w:rPrChange w:id="361"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362" w:author="Paul Christ" w:date="2022-06-20T09:16:00Z">
            <w:rPr>
              <w:rFonts w:cs="Times New Roman"/>
              <w:color w:val="000000"/>
              <w:szCs w:val="24"/>
              <w:lang w:eastAsia="de-DE"/>
            </w:rPr>
          </w:rPrChange>
        </w:rPr>
        <w:t>(</w:t>
      </w:r>
      <w:proofErr w:type="spellStart"/>
      <w:r>
        <w:rPr>
          <w:rFonts w:cs="Times New Roman"/>
          <w:color w:val="000000"/>
          <w:sz w:val="22"/>
          <w:szCs w:val="24"/>
          <w:lang w:eastAsia="de-DE"/>
          <w:rPrChange w:id="363" w:author="Paul Christ" w:date="2022-06-20T09:16:00Z">
            <w:rPr>
              <w:rFonts w:cs="Times New Roman"/>
              <w:color w:val="000000"/>
              <w:szCs w:val="24"/>
              <w:lang w:eastAsia="de-DE"/>
            </w:rPr>
          </w:rPrChange>
        </w:rPr>
        <w:t>Lampinen</w:t>
      </w:r>
      <w:proofErr w:type="spellEnd"/>
      <w:r>
        <w:rPr>
          <w:rFonts w:cs="Times New Roman"/>
          <w:color w:val="000000"/>
          <w:sz w:val="22"/>
          <w:szCs w:val="24"/>
          <w:lang w:eastAsia="de-DE"/>
          <w:rPrChange w:id="364" w:author="Paul Christ" w:date="2022-06-20T09:16:00Z">
            <w:rPr>
              <w:rFonts w:cs="Times New Roman"/>
              <w:color w:val="000000"/>
              <w:szCs w:val="24"/>
              <w:lang w:eastAsia="de-DE"/>
            </w:rPr>
          </w:rPrChange>
        </w:rPr>
        <w:t xml:space="preserve"> &amp; McClelland, 2018)</w:t>
      </w:r>
      <w:r>
        <w:rPr>
          <w:rFonts w:cs="Times New Roman"/>
          <w:color w:val="000000"/>
          <w:sz w:val="22"/>
          <w:szCs w:val="24"/>
          <w:lang w:eastAsia="de-DE"/>
          <w:rPrChange w:id="365" w:author="Paul Christ" w:date="2022-06-20T09:16:00Z">
            <w:rPr>
              <w:rFonts w:cs="Times New Roman"/>
              <w:color w:val="000000"/>
              <w:szCs w:val="24"/>
              <w:lang w:eastAsia="de-DE"/>
            </w:rPr>
          </w:rPrChange>
        </w:rPr>
        <w:fldChar w:fldCharType="end"/>
      </w:r>
      <w:r>
        <w:rPr>
          <w:rFonts w:cs="Times New Roman"/>
          <w:color w:val="000000"/>
          <w:sz w:val="22"/>
          <w:szCs w:val="24"/>
          <w:lang w:eastAsia="de-DE"/>
          <w:rPrChange w:id="366" w:author="Paul Christ" w:date="2022-06-20T09:16:00Z">
            <w:rPr>
              <w:rFonts w:cs="Times New Roman"/>
              <w:color w:val="000000"/>
              <w:szCs w:val="24"/>
              <w:lang w:eastAsia="de-DE"/>
            </w:rPr>
          </w:rPrChange>
        </w:rPr>
        <w:t xml:space="preserve">. Beispielsweise kann eine Stücklistenauflösung in der Materialbedarfsplanung </w:t>
      </w:r>
      <w:commentRangeStart w:id="367"/>
      <w:commentRangeStart w:id="368"/>
      <w:r>
        <w:rPr>
          <w:rFonts w:cs="Times New Roman"/>
          <w:color w:val="000000"/>
          <w:sz w:val="22"/>
          <w:szCs w:val="24"/>
          <w:lang w:eastAsia="de-DE"/>
          <w:rPrChange w:id="369" w:author="Paul Christ" w:date="2022-06-20T09:16:00Z">
            <w:rPr>
              <w:rFonts w:cs="Times New Roman"/>
              <w:color w:val="000000"/>
              <w:szCs w:val="24"/>
              <w:lang w:eastAsia="de-DE"/>
            </w:rPr>
          </w:rPrChange>
        </w:rPr>
        <w:t>sowohl als eine Reihe von Interaktionen auf einem Graph</w:t>
      </w:r>
      <w:ins w:id="370" w:author="Torsten Munkelt" w:date="2022-06-20T00:34:00Z">
        <w:r>
          <w:rPr>
            <w:rFonts w:cs="Times New Roman"/>
            <w:color w:val="000000"/>
            <w:sz w:val="22"/>
            <w:szCs w:val="24"/>
            <w:lang w:eastAsia="de-DE"/>
            <w:rPrChange w:id="371" w:author="Paul Christ" w:date="2022-06-20T09:16:00Z">
              <w:rPr>
                <w:rFonts w:cs="Times New Roman"/>
                <w:color w:val="000000"/>
                <w:szCs w:val="24"/>
                <w:lang w:eastAsia="de-DE"/>
              </w:rPr>
            </w:rPrChange>
          </w:rPr>
          <w:t>en</w:t>
        </w:r>
      </w:ins>
      <w:r>
        <w:rPr>
          <w:rFonts w:cs="Times New Roman"/>
          <w:color w:val="000000"/>
          <w:sz w:val="22"/>
          <w:szCs w:val="24"/>
          <w:lang w:eastAsia="de-DE"/>
          <w:rPrChange w:id="372" w:author="Paul Christ" w:date="2022-06-20T09:16:00Z">
            <w:rPr>
              <w:rFonts w:cs="Times New Roman"/>
              <w:color w:val="000000"/>
              <w:szCs w:val="24"/>
              <w:lang w:eastAsia="de-DE"/>
            </w:rPr>
          </w:rPrChange>
        </w:rPr>
        <w:t xml:space="preserve"> aufgefasst werden</w:t>
      </w:r>
      <w:ins w:id="373" w:author="Paul Christ" w:date="2022-06-20T11:08:00Z">
        <w:r>
          <w:rPr>
            <w:rFonts w:cs="Times New Roman"/>
            <w:color w:val="000000"/>
            <w:sz w:val="22"/>
            <w:szCs w:val="24"/>
            <w:lang w:eastAsia="de-DE"/>
          </w:rPr>
          <w:t>,</w:t>
        </w:r>
      </w:ins>
      <w:del w:id="374" w:author="Torsten Munkelt" w:date="2022-06-20T00:45:00Z">
        <w:r>
          <w:rPr>
            <w:rFonts w:cs="Times New Roman"/>
            <w:color w:val="000000"/>
            <w:sz w:val="22"/>
            <w:szCs w:val="24"/>
            <w:lang w:eastAsia="de-DE"/>
            <w:rPrChange w:id="375" w:author="Paul Christ" w:date="2022-06-20T09:16:00Z">
              <w:rPr>
                <w:rFonts w:cs="Times New Roman"/>
                <w:color w:val="000000"/>
                <w:szCs w:val="24"/>
                <w:lang w:eastAsia="de-DE"/>
              </w:rPr>
            </w:rPrChange>
          </w:rPr>
          <w:delText>,</w:delText>
        </w:r>
      </w:del>
      <w:r>
        <w:rPr>
          <w:rFonts w:cs="Times New Roman"/>
          <w:color w:val="000000"/>
          <w:sz w:val="22"/>
          <w:szCs w:val="24"/>
          <w:lang w:eastAsia="de-DE"/>
          <w:rPrChange w:id="376" w:author="Paul Christ" w:date="2022-06-20T09:16:00Z">
            <w:rPr>
              <w:rFonts w:cs="Times New Roman"/>
              <w:color w:val="000000"/>
              <w:szCs w:val="24"/>
              <w:lang w:eastAsia="de-DE"/>
            </w:rPr>
          </w:rPrChange>
        </w:rPr>
        <w:t xml:space="preserve"> als auch als eine Reihe von Matrixoperationen auf der Adjazenzmatrix des Graphen und des Bedarfsvektors</w:t>
      </w:r>
      <w:ins w:id="377" w:author="Paul Christ" w:date="2022-06-20T13:13:00Z">
        <w:r>
          <w:rPr>
            <w:rFonts w:cs="Times New Roman"/>
            <w:color w:val="000000"/>
            <w:sz w:val="22"/>
            <w:szCs w:val="24"/>
            <w:lang w:eastAsia="de-DE"/>
          </w:rPr>
          <w:t xml:space="preserve"> </w:t>
        </w:r>
      </w:ins>
      <w:r>
        <w:rPr>
          <w:rFonts w:cs="Times New Roman"/>
          <w:color w:val="000000"/>
          <w:sz w:val="22"/>
          <w:szCs w:val="24"/>
          <w:lang w:eastAsia="de-DE"/>
        </w:rPr>
        <w:fldChar w:fldCharType="begin"/>
      </w:r>
      <w:r>
        <w:rPr>
          <w:rFonts w:cs="Times New Roman"/>
          <w:color w:val="000000"/>
          <w:sz w:val="22"/>
          <w:szCs w:val="24"/>
          <w:lang w:eastAsia="de-DE"/>
        </w:rPr>
        <w:instrText xml:space="preserve"> ADDIN ZOTERO_ITEM CSL_CITATION {"citationID":"bV4GSpwn","properties":{"formattedCitation":"(Toll, 2010)","plainCitation":"(Toll, 2010)","noteIndex":0},"citationItems":[{"id":661,"uris":["http://zotero.org/users/9354499/items/7M8YIWX2"],"itemData":{"id":661,"type":"chapter","abstract":"Graphentheoretische Verfahren sind eine Alternative zu Stücklisten. Bei ihnen werden die Beziehungen zwischen Rohstoffen, Einzelteilen, Baugruppen und Endprodukten nicht mehr in tabellarischer Form, sondern mit Hilfe von Gozinto-Graphen veranschaulicht. Die Bezeichnung Gozinto-Graph geht auf Vazsonyi zurück. Vazsonyi selbst „zitiert“ den „italienischen Mathematiker“ Zepartzat Gozinto, wobei es sich dabei jedoch um ein Wortspiel handelt, da Zepartzat Gozinto soviel bedeuten soll wie „the part that goes into“. Das Gozinto-Verfahren eignet sich insbesondere, um die Beziehungen zwischen den einzelnen Komponenten des Produktionsprozesses leichter darzustellen.","ISBN":"978-3-486-59091-3","page":"95-100","source":"ResearchGate","title":"Materialbedarfsermittlung mit graphentheoretischen Verfahren","author":[{"family":"Toll","given":"Christian"}],"issued":{"date-parts":[["2010",1,13]]}}}],"schema":"https://github.com/citation-style-language/schema/raw/master/csl-citation.json"} </w:instrText>
      </w:r>
      <w:r>
        <w:rPr>
          <w:rFonts w:cs="Times New Roman"/>
          <w:color w:val="000000"/>
          <w:sz w:val="22"/>
          <w:szCs w:val="24"/>
          <w:lang w:eastAsia="de-DE"/>
        </w:rPr>
        <w:fldChar w:fldCharType="separate"/>
      </w:r>
      <w:r>
        <w:rPr>
          <w:rFonts w:cs="Arial"/>
          <w:sz w:val="22"/>
        </w:rPr>
        <w:t>(Toll, 2010)</w:t>
      </w:r>
      <w:r>
        <w:rPr>
          <w:rFonts w:cs="Times New Roman"/>
          <w:color w:val="000000"/>
          <w:sz w:val="22"/>
          <w:szCs w:val="24"/>
          <w:lang w:eastAsia="de-DE"/>
        </w:rPr>
        <w:fldChar w:fldCharType="end"/>
      </w:r>
      <w:r>
        <w:rPr>
          <w:rFonts w:cs="Times New Roman"/>
          <w:color w:val="000000"/>
          <w:sz w:val="22"/>
          <w:szCs w:val="24"/>
          <w:lang w:eastAsia="de-DE"/>
          <w:rPrChange w:id="378" w:author="Paul Christ" w:date="2022-06-20T09:16:00Z">
            <w:rPr>
              <w:rFonts w:cs="Times New Roman"/>
              <w:color w:val="000000"/>
              <w:szCs w:val="24"/>
              <w:lang w:eastAsia="de-DE"/>
            </w:rPr>
          </w:rPrChange>
        </w:rPr>
        <w:t>.</w:t>
      </w:r>
      <w:commentRangeEnd w:id="367"/>
      <w:r>
        <w:rPr>
          <w:rFonts w:cs="Times New Roman"/>
          <w:color w:val="000000"/>
          <w:sz w:val="22"/>
          <w:szCs w:val="24"/>
          <w:lang w:eastAsia="de-DE"/>
          <w:rPrChange w:id="379" w:author="Paul Christ" w:date="2022-06-20T09:16:00Z">
            <w:rPr>
              <w:rStyle w:val="Kommentarzeichen"/>
            </w:rPr>
          </w:rPrChange>
        </w:rPr>
        <w:commentReference w:id="367"/>
      </w:r>
      <w:commentRangeEnd w:id="368"/>
      <w:r>
        <w:rPr>
          <w:rStyle w:val="Kommentarzeichen"/>
        </w:rPr>
        <w:commentReference w:id="368"/>
      </w:r>
    </w:p>
    <w:p>
      <w:pPr>
        <w:pStyle w:val="-WeLberschrift2-"/>
      </w:pPr>
      <w:bookmarkStart w:id="380" w:name="_Ref105519118"/>
      <w:r>
        <w:t xml:space="preserve">Unzureichende semantische Plausibilität und </w:t>
      </w:r>
      <w:proofErr w:type="spellStart"/>
      <w:r>
        <w:t>Typikalität</w:t>
      </w:r>
      <w:proofErr w:type="spellEnd"/>
      <w:r>
        <w:t xml:space="preserve"> der generierten Aufgaben</w:t>
      </w:r>
      <w:bookmarkEnd w:id="380"/>
    </w:p>
    <w:tbl>
      <w:tblPr>
        <w:tblStyle w:val="Tabellenraster"/>
        <w:tblpPr w:leftFromText="141" w:rightFromText="141" w:vertAnchor="text" w:horzAnchor="page" w:tblpX="1756" w:tblpY="-10"/>
        <w:tblW w:w="0" w:type="auto"/>
        <w:tblLook w:val="04A0" w:firstRow="1" w:lastRow="0" w:firstColumn="1" w:lastColumn="0" w:noHBand="0" w:noVBand="1"/>
        <w:tblPrChange w:id="381" w:author="Paul Christ" w:date="2022-06-20T15:10:00Z">
          <w:tblPr>
            <w:tblStyle w:val="Tabellenraster"/>
            <w:tblpPr w:leftFromText="141" w:rightFromText="141" w:vertAnchor="text" w:horzAnchor="page" w:tblpX="1756" w:tblpY="-10"/>
            <w:tblW w:w="0" w:type="auto"/>
            <w:tblLook w:val="04A0" w:firstRow="1" w:lastRow="0" w:firstColumn="1" w:lastColumn="0" w:noHBand="0" w:noVBand="1"/>
          </w:tblPr>
        </w:tblPrChange>
      </w:tblPr>
      <w:tblGrid>
        <w:gridCol w:w="3539"/>
        <w:gridCol w:w="1418"/>
        <w:gridCol w:w="2970"/>
        <w:tblGridChange w:id="382">
          <w:tblGrid>
            <w:gridCol w:w="2642"/>
            <w:gridCol w:w="2642"/>
            <w:gridCol w:w="2643"/>
          </w:tblGrid>
        </w:tblGridChange>
      </w:tblGrid>
      <w:tr>
        <w:trPr>
          <w:ins w:id="383" w:author="Paul Christ" w:date="2022-06-20T13:03:00Z"/>
        </w:trPr>
        <w:tc>
          <w:tcPr>
            <w:tcW w:w="3539" w:type="dxa"/>
            <w:vAlign w:val="center"/>
            <w:tcPrChange w:id="384" w:author="Paul Christ" w:date="2022-06-20T15:10:00Z">
              <w:tcPr>
                <w:tcW w:w="2642" w:type="dxa"/>
              </w:tcPr>
            </w:tcPrChange>
          </w:tcPr>
          <w:p>
            <w:pPr>
              <w:jc w:val="center"/>
              <w:rPr>
                <w:ins w:id="385" w:author="Paul Christ" w:date="2022-06-20T13:03:00Z"/>
                <w:rFonts w:cs="Times New Roman"/>
                <w:b/>
                <w:color w:val="000000"/>
                <w:szCs w:val="24"/>
                <w:lang w:eastAsia="de-DE"/>
              </w:rPr>
              <w:pPrChange w:id="386" w:author="Paul Christ" w:date="2022-06-20T15:09:00Z">
                <w:pPr>
                  <w:framePr w:hSpace="141" w:wrap="around" w:vAnchor="text" w:hAnchor="page" w:x="1756" w:y="-10"/>
                  <w:jc w:val="center"/>
                </w:pPr>
              </w:pPrChange>
            </w:pPr>
            <w:ins w:id="387" w:author="Paul Christ" w:date="2022-06-20T13:03:00Z">
              <w:r>
                <w:rPr>
                  <w:rFonts w:cs="Times New Roman"/>
                  <w:b/>
                  <w:color w:val="000000"/>
                  <w:szCs w:val="24"/>
                  <w:lang w:eastAsia="de-DE"/>
                </w:rPr>
                <w:t>Aussage</w:t>
              </w:r>
              <w:r>
                <w:rPr>
                  <w:rFonts w:cs="Times New Roman"/>
                  <w:b/>
                  <w:color w:val="000000"/>
                  <w:szCs w:val="24"/>
                  <w:lang w:eastAsia="de-DE"/>
                </w:rPr>
                <w:br/>
                <w:t>(Subjekt - Prädikat – Objekt)</w:t>
              </w:r>
            </w:ins>
          </w:p>
        </w:tc>
        <w:tc>
          <w:tcPr>
            <w:tcW w:w="1418" w:type="dxa"/>
            <w:vAlign w:val="center"/>
            <w:tcPrChange w:id="388" w:author="Paul Christ" w:date="2022-06-20T15:10:00Z">
              <w:tcPr>
                <w:tcW w:w="2642" w:type="dxa"/>
              </w:tcPr>
            </w:tcPrChange>
          </w:tcPr>
          <w:p>
            <w:pPr>
              <w:jc w:val="center"/>
              <w:rPr>
                <w:ins w:id="389" w:author="Paul Christ" w:date="2022-06-20T13:03:00Z"/>
                <w:rFonts w:cs="Times New Roman"/>
                <w:b/>
                <w:color w:val="000000"/>
                <w:szCs w:val="24"/>
                <w:lang w:eastAsia="de-DE"/>
              </w:rPr>
              <w:pPrChange w:id="390" w:author="Paul Christ" w:date="2022-06-20T15:09:00Z">
                <w:pPr>
                  <w:framePr w:hSpace="141" w:wrap="around" w:vAnchor="text" w:hAnchor="page" w:x="1756" w:y="-10"/>
                  <w:jc w:val="center"/>
                </w:pPr>
              </w:pPrChange>
            </w:pPr>
            <w:ins w:id="391" w:author="Paul Christ" w:date="2022-06-20T13:03:00Z">
              <w:r>
                <w:rPr>
                  <w:rFonts w:cs="Times New Roman"/>
                  <w:b/>
                  <w:color w:val="000000"/>
                  <w:szCs w:val="24"/>
                  <w:lang w:eastAsia="de-DE"/>
                </w:rPr>
                <w:t>Semantisch</w:t>
              </w:r>
            </w:ins>
            <w:ins w:id="392" w:author="Paul Christ" w:date="2022-06-21T12:41:00Z">
              <w:r>
                <w:rPr>
                  <w:rFonts w:cs="Times New Roman"/>
                  <w:b/>
                  <w:color w:val="000000"/>
                  <w:szCs w:val="24"/>
                  <w:lang w:eastAsia="de-DE"/>
                </w:rPr>
                <w:t xml:space="preserve"> </w:t>
              </w:r>
            </w:ins>
            <w:ins w:id="393" w:author="Paul Christ" w:date="2022-06-20T13:03:00Z">
              <w:r>
                <w:rPr>
                  <w:rFonts w:cs="Times New Roman"/>
                  <w:b/>
                  <w:color w:val="000000"/>
                  <w:szCs w:val="24"/>
                  <w:lang w:eastAsia="de-DE"/>
                </w:rPr>
                <w:t>plausibel</w:t>
              </w:r>
            </w:ins>
          </w:p>
        </w:tc>
        <w:tc>
          <w:tcPr>
            <w:tcW w:w="2970" w:type="dxa"/>
            <w:vAlign w:val="center"/>
            <w:tcPrChange w:id="394" w:author="Paul Christ" w:date="2022-06-20T15:10:00Z">
              <w:tcPr>
                <w:tcW w:w="2643" w:type="dxa"/>
              </w:tcPr>
            </w:tcPrChange>
          </w:tcPr>
          <w:p>
            <w:pPr>
              <w:jc w:val="center"/>
              <w:rPr>
                <w:ins w:id="395" w:author="Paul Christ" w:date="2022-06-20T13:03:00Z"/>
                <w:rFonts w:cs="Times New Roman"/>
                <w:b/>
                <w:color w:val="000000"/>
                <w:szCs w:val="24"/>
                <w:lang w:eastAsia="de-DE"/>
              </w:rPr>
              <w:pPrChange w:id="396" w:author="Paul Christ" w:date="2022-06-20T15:09:00Z">
                <w:pPr>
                  <w:framePr w:hSpace="141" w:wrap="around" w:vAnchor="text" w:hAnchor="page" w:x="1756" w:y="-10"/>
                  <w:jc w:val="center"/>
                </w:pPr>
              </w:pPrChange>
            </w:pPr>
            <w:ins w:id="397" w:author="Paul Christ" w:date="2022-06-20T13:03:00Z">
              <w:r>
                <w:rPr>
                  <w:rFonts w:cs="Times New Roman"/>
                  <w:b/>
                  <w:color w:val="000000"/>
                  <w:szCs w:val="24"/>
                  <w:lang w:eastAsia="de-DE"/>
                </w:rPr>
                <w:t xml:space="preserve">Selektionsrestriktion eingehalten (ausreichende </w:t>
              </w:r>
              <w:proofErr w:type="spellStart"/>
              <w:r>
                <w:rPr>
                  <w:rFonts w:cs="Times New Roman"/>
                  <w:b/>
                  <w:color w:val="000000"/>
                  <w:szCs w:val="24"/>
                  <w:lang w:eastAsia="de-DE"/>
                </w:rPr>
                <w:t>Typikalität</w:t>
              </w:r>
              <w:proofErr w:type="spellEnd"/>
              <w:r>
                <w:rPr>
                  <w:rFonts w:cs="Times New Roman"/>
                  <w:b/>
                  <w:color w:val="000000"/>
                  <w:szCs w:val="24"/>
                  <w:lang w:eastAsia="de-DE"/>
                </w:rPr>
                <w:t>)</w:t>
              </w:r>
            </w:ins>
          </w:p>
        </w:tc>
      </w:tr>
      <w:tr>
        <w:trPr>
          <w:ins w:id="398" w:author="Paul Christ" w:date="2022-06-20T13:03:00Z"/>
        </w:trPr>
        <w:tc>
          <w:tcPr>
            <w:tcW w:w="3539" w:type="dxa"/>
            <w:vAlign w:val="center"/>
            <w:tcPrChange w:id="399" w:author="Paul Christ" w:date="2022-06-20T15:10:00Z">
              <w:tcPr>
                <w:tcW w:w="2642" w:type="dxa"/>
              </w:tcPr>
            </w:tcPrChange>
          </w:tcPr>
          <w:p>
            <w:pPr>
              <w:rPr>
                <w:ins w:id="400" w:author="Paul Christ" w:date="2022-06-20T13:03:00Z"/>
                <w:rFonts w:cs="Times New Roman"/>
                <w:color w:val="000000"/>
                <w:sz w:val="16"/>
                <w:szCs w:val="24"/>
                <w:lang w:eastAsia="de-DE"/>
              </w:rPr>
              <w:pPrChange w:id="401" w:author="Paul Christ" w:date="2022-06-21T12:41:00Z">
                <w:pPr>
                  <w:framePr w:hSpace="141" w:wrap="around" w:vAnchor="text" w:hAnchor="page" w:x="1756" w:y="-10"/>
                  <w:jc w:val="both"/>
                </w:pPr>
              </w:pPrChange>
            </w:pPr>
            <w:ins w:id="402" w:author="Paul Christ" w:date="2022-06-20T13:11:00Z">
              <w:r>
                <w:rPr>
                  <w:rFonts w:cs="Times New Roman"/>
                  <w:color w:val="000000"/>
                  <w:szCs w:val="24"/>
                  <w:lang w:eastAsia="de-DE"/>
                </w:rPr>
                <w:t xml:space="preserve">1. </w:t>
              </w:r>
            </w:ins>
            <w:ins w:id="403" w:author="Paul Christ" w:date="2022-06-20T13:03:00Z">
              <w:r>
                <w:rPr>
                  <w:rFonts w:cs="Times New Roman"/>
                  <w:color w:val="000000"/>
                  <w:szCs w:val="24"/>
                  <w:lang w:eastAsia="de-DE"/>
                </w:rPr>
                <w:t>Mensch schluckt Süßigkeit</w:t>
              </w:r>
            </w:ins>
          </w:p>
        </w:tc>
        <w:tc>
          <w:tcPr>
            <w:tcW w:w="1418" w:type="dxa"/>
            <w:vAlign w:val="center"/>
            <w:tcPrChange w:id="404" w:author="Paul Christ" w:date="2022-06-20T15:10:00Z">
              <w:tcPr>
                <w:tcW w:w="2642" w:type="dxa"/>
              </w:tcPr>
            </w:tcPrChange>
          </w:tcPr>
          <w:p>
            <w:pPr>
              <w:jc w:val="center"/>
              <w:rPr>
                <w:ins w:id="405" w:author="Paul Christ" w:date="2022-06-20T13:03:00Z"/>
                <w:rFonts w:cs="Times New Roman"/>
                <w:color w:val="000000"/>
                <w:sz w:val="16"/>
                <w:szCs w:val="24"/>
                <w:lang w:eastAsia="de-DE"/>
              </w:rPr>
              <w:pPrChange w:id="406" w:author="Paul Christ" w:date="2022-06-20T15:09:00Z">
                <w:pPr>
                  <w:framePr w:hSpace="141" w:wrap="around" w:vAnchor="text" w:hAnchor="page" w:x="1756" w:y="-10"/>
                  <w:jc w:val="center"/>
                </w:pPr>
              </w:pPrChange>
            </w:pPr>
            <w:ins w:id="407" w:author="Paul Christ" w:date="2022-06-20T13:03:00Z">
              <w:r>
                <w:rPr>
                  <w:rFonts w:cs="Times New Roman"/>
                  <w:color w:val="000000"/>
                  <w:sz w:val="16"/>
                  <w:szCs w:val="24"/>
                  <w:lang w:eastAsia="de-DE"/>
                </w:rPr>
                <w:sym w:font="Symbol" w:char="F0D6"/>
              </w:r>
            </w:ins>
          </w:p>
        </w:tc>
        <w:tc>
          <w:tcPr>
            <w:tcW w:w="2970" w:type="dxa"/>
            <w:vAlign w:val="center"/>
            <w:tcPrChange w:id="408" w:author="Paul Christ" w:date="2022-06-20T15:10:00Z">
              <w:tcPr>
                <w:tcW w:w="2643" w:type="dxa"/>
              </w:tcPr>
            </w:tcPrChange>
          </w:tcPr>
          <w:p>
            <w:pPr>
              <w:jc w:val="center"/>
              <w:rPr>
                <w:ins w:id="409" w:author="Paul Christ" w:date="2022-06-20T13:03:00Z"/>
                <w:rFonts w:cs="Times New Roman"/>
                <w:color w:val="000000"/>
                <w:sz w:val="16"/>
                <w:szCs w:val="24"/>
                <w:lang w:eastAsia="de-DE"/>
              </w:rPr>
              <w:pPrChange w:id="410" w:author="Paul Christ" w:date="2022-06-20T15:09:00Z">
                <w:pPr>
                  <w:framePr w:hSpace="141" w:wrap="around" w:vAnchor="text" w:hAnchor="page" w:x="1756" w:y="-10"/>
                  <w:jc w:val="center"/>
                </w:pPr>
              </w:pPrChange>
            </w:pPr>
            <w:ins w:id="411" w:author="Paul Christ" w:date="2022-06-20T13:03:00Z">
              <w:r>
                <w:rPr>
                  <w:rFonts w:cs="Times New Roman"/>
                  <w:color w:val="000000"/>
                  <w:sz w:val="16"/>
                  <w:szCs w:val="24"/>
                  <w:lang w:eastAsia="de-DE"/>
                </w:rPr>
                <w:sym w:font="Symbol" w:char="F0D6"/>
              </w:r>
            </w:ins>
          </w:p>
        </w:tc>
      </w:tr>
      <w:tr>
        <w:trPr>
          <w:ins w:id="412" w:author="Paul Christ" w:date="2022-06-20T13:03:00Z"/>
        </w:trPr>
        <w:tc>
          <w:tcPr>
            <w:tcW w:w="3539" w:type="dxa"/>
            <w:vAlign w:val="center"/>
            <w:tcPrChange w:id="413" w:author="Paul Christ" w:date="2022-06-20T15:10:00Z">
              <w:tcPr>
                <w:tcW w:w="2642" w:type="dxa"/>
              </w:tcPr>
            </w:tcPrChange>
          </w:tcPr>
          <w:p>
            <w:pPr>
              <w:rPr>
                <w:ins w:id="414" w:author="Paul Christ" w:date="2022-06-20T13:03:00Z"/>
                <w:rFonts w:cs="Times New Roman"/>
                <w:color w:val="000000"/>
                <w:sz w:val="16"/>
                <w:szCs w:val="24"/>
                <w:lang w:eastAsia="de-DE"/>
              </w:rPr>
              <w:pPrChange w:id="415" w:author="Paul Christ" w:date="2022-06-21T12:41:00Z">
                <w:pPr>
                  <w:framePr w:hSpace="141" w:wrap="around" w:vAnchor="text" w:hAnchor="page" w:x="1756" w:y="-10"/>
                  <w:jc w:val="both"/>
                </w:pPr>
              </w:pPrChange>
            </w:pPr>
            <w:ins w:id="416" w:author="Paul Christ" w:date="2022-06-20T13:11:00Z">
              <w:r>
                <w:rPr>
                  <w:rFonts w:cs="Times New Roman"/>
                  <w:color w:val="000000"/>
                  <w:szCs w:val="24"/>
                  <w:lang w:eastAsia="de-DE"/>
                </w:rPr>
                <w:t xml:space="preserve">2. </w:t>
              </w:r>
            </w:ins>
            <w:ins w:id="417" w:author="Paul Christ" w:date="2022-06-20T13:03:00Z">
              <w:r>
                <w:rPr>
                  <w:rFonts w:cs="Times New Roman"/>
                  <w:color w:val="000000"/>
                  <w:szCs w:val="24"/>
                  <w:lang w:eastAsia="de-DE"/>
                </w:rPr>
                <w:t>Mensch schluckt Wattebausch</w:t>
              </w:r>
            </w:ins>
          </w:p>
        </w:tc>
        <w:tc>
          <w:tcPr>
            <w:tcW w:w="1418" w:type="dxa"/>
            <w:vAlign w:val="center"/>
            <w:tcPrChange w:id="418" w:author="Paul Christ" w:date="2022-06-20T15:10:00Z">
              <w:tcPr>
                <w:tcW w:w="2642" w:type="dxa"/>
              </w:tcPr>
            </w:tcPrChange>
          </w:tcPr>
          <w:p>
            <w:pPr>
              <w:jc w:val="center"/>
              <w:rPr>
                <w:ins w:id="419" w:author="Paul Christ" w:date="2022-06-20T13:03:00Z"/>
                <w:rFonts w:cs="Times New Roman"/>
                <w:color w:val="000000"/>
                <w:sz w:val="16"/>
                <w:szCs w:val="24"/>
                <w:lang w:eastAsia="de-DE"/>
              </w:rPr>
              <w:pPrChange w:id="420" w:author="Paul Christ" w:date="2022-06-20T15:09:00Z">
                <w:pPr>
                  <w:framePr w:hSpace="141" w:wrap="around" w:vAnchor="text" w:hAnchor="page" w:x="1756" w:y="-10"/>
                  <w:jc w:val="center"/>
                </w:pPr>
              </w:pPrChange>
            </w:pPr>
            <w:ins w:id="421" w:author="Paul Christ" w:date="2022-06-20T13:03:00Z">
              <w:r>
                <w:rPr>
                  <w:rFonts w:cs="Times New Roman"/>
                  <w:color w:val="000000"/>
                  <w:sz w:val="16"/>
                  <w:szCs w:val="24"/>
                  <w:lang w:eastAsia="de-DE"/>
                </w:rPr>
                <w:sym w:font="Symbol" w:char="F0D6"/>
              </w:r>
            </w:ins>
          </w:p>
        </w:tc>
        <w:tc>
          <w:tcPr>
            <w:tcW w:w="2970" w:type="dxa"/>
            <w:vAlign w:val="center"/>
            <w:tcPrChange w:id="422" w:author="Paul Christ" w:date="2022-06-20T15:10:00Z">
              <w:tcPr>
                <w:tcW w:w="2643" w:type="dxa"/>
              </w:tcPr>
            </w:tcPrChange>
          </w:tcPr>
          <w:p>
            <w:pPr>
              <w:jc w:val="center"/>
              <w:rPr>
                <w:ins w:id="423" w:author="Paul Christ" w:date="2022-06-20T13:03:00Z"/>
                <w:rFonts w:cs="Times New Roman"/>
                <w:color w:val="000000"/>
                <w:sz w:val="16"/>
                <w:szCs w:val="24"/>
                <w:lang w:eastAsia="de-DE"/>
              </w:rPr>
              <w:pPrChange w:id="424" w:author="Paul Christ" w:date="2022-06-20T15:09:00Z">
                <w:pPr>
                  <w:framePr w:hSpace="141" w:wrap="around" w:vAnchor="text" w:hAnchor="page" w:x="1756" w:y="-10"/>
                  <w:jc w:val="center"/>
                </w:pPr>
              </w:pPrChange>
            </w:pPr>
            <w:ins w:id="425" w:author="Paul Christ" w:date="2022-06-20T13:03:00Z">
              <w:r>
                <w:rPr>
                  <w:rFonts w:cs="Times New Roman"/>
                  <w:color w:val="000000"/>
                  <w:sz w:val="16"/>
                  <w:szCs w:val="24"/>
                  <w:lang w:eastAsia="de-DE"/>
                </w:rPr>
                <w:t>X</w:t>
              </w:r>
            </w:ins>
          </w:p>
        </w:tc>
      </w:tr>
      <w:tr>
        <w:trPr>
          <w:ins w:id="426" w:author="Paul Christ" w:date="2022-06-20T13:03:00Z"/>
        </w:trPr>
        <w:tc>
          <w:tcPr>
            <w:tcW w:w="3539" w:type="dxa"/>
            <w:vAlign w:val="center"/>
            <w:tcPrChange w:id="427" w:author="Paul Christ" w:date="2022-06-20T15:10:00Z">
              <w:tcPr>
                <w:tcW w:w="2642" w:type="dxa"/>
              </w:tcPr>
            </w:tcPrChange>
          </w:tcPr>
          <w:p>
            <w:pPr>
              <w:rPr>
                <w:ins w:id="428" w:author="Paul Christ" w:date="2022-06-20T13:03:00Z"/>
                <w:rFonts w:cs="Times New Roman"/>
                <w:color w:val="000000"/>
                <w:sz w:val="16"/>
                <w:szCs w:val="24"/>
                <w:lang w:eastAsia="de-DE"/>
              </w:rPr>
              <w:pPrChange w:id="429" w:author="Paul Christ" w:date="2022-06-21T12:41:00Z">
                <w:pPr>
                  <w:framePr w:hSpace="141" w:wrap="around" w:vAnchor="text" w:hAnchor="page" w:x="1756" w:y="-10"/>
                  <w:jc w:val="both"/>
                </w:pPr>
              </w:pPrChange>
            </w:pPr>
            <w:ins w:id="430" w:author="Paul Christ" w:date="2022-06-20T13:11:00Z">
              <w:r>
                <w:rPr>
                  <w:rFonts w:cs="Times New Roman"/>
                  <w:color w:val="000000"/>
                  <w:szCs w:val="24"/>
                  <w:lang w:eastAsia="de-DE"/>
                </w:rPr>
                <w:t xml:space="preserve">3. </w:t>
              </w:r>
            </w:ins>
            <w:ins w:id="431" w:author="Paul Christ" w:date="2022-06-20T13:03:00Z">
              <w:r>
                <w:rPr>
                  <w:rFonts w:cs="Times New Roman"/>
                  <w:color w:val="000000"/>
                  <w:szCs w:val="24"/>
                  <w:lang w:eastAsia="de-DE"/>
                </w:rPr>
                <w:t>Mensch schluckt Tisch</w:t>
              </w:r>
            </w:ins>
          </w:p>
        </w:tc>
        <w:tc>
          <w:tcPr>
            <w:tcW w:w="1418" w:type="dxa"/>
            <w:vAlign w:val="center"/>
            <w:tcPrChange w:id="432" w:author="Paul Christ" w:date="2022-06-20T15:10:00Z">
              <w:tcPr>
                <w:tcW w:w="2642" w:type="dxa"/>
              </w:tcPr>
            </w:tcPrChange>
          </w:tcPr>
          <w:p>
            <w:pPr>
              <w:jc w:val="center"/>
              <w:rPr>
                <w:ins w:id="433" w:author="Paul Christ" w:date="2022-06-20T13:03:00Z"/>
                <w:rFonts w:cs="Times New Roman"/>
                <w:color w:val="000000"/>
                <w:sz w:val="16"/>
                <w:szCs w:val="24"/>
                <w:lang w:eastAsia="de-DE"/>
              </w:rPr>
              <w:pPrChange w:id="434" w:author="Paul Christ" w:date="2022-06-20T15:09:00Z">
                <w:pPr>
                  <w:framePr w:hSpace="141" w:wrap="around" w:vAnchor="text" w:hAnchor="page" w:x="1756" w:y="-10"/>
                  <w:jc w:val="center"/>
                </w:pPr>
              </w:pPrChange>
            </w:pPr>
            <w:ins w:id="435" w:author="Paul Christ" w:date="2022-06-20T13:03:00Z">
              <w:r>
                <w:rPr>
                  <w:rFonts w:cs="Times New Roman"/>
                  <w:color w:val="000000"/>
                  <w:sz w:val="16"/>
                  <w:szCs w:val="24"/>
                  <w:lang w:eastAsia="de-DE"/>
                </w:rPr>
                <w:t>X</w:t>
              </w:r>
            </w:ins>
          </w:p>
        </w:tc>
        <w:tc>
          <w:tcPr>
            <w:tcW w:w="2970" w:type="dxa"/>
            <w:vAlign w:val="center"/>
            <w:tcPrChange w:id="436" w:author="Paul Christ" w:date="2022-06-20T15:10:00Z">
              <w:tcPr>
                <w:tcW w:w="2643" w:type="dxa"/>
              </w:tcPr>
            </w:tcPrChange>
          </w:tcPr>
          <w:p>
            <w:pPr>
              <w:keepNext/>
              <w:jc w:val="center"/>
              <w:rPr>
                <w:ins w:id="437" w:author="Paul Christ" w:date="2022-06-20T13:03:00Z"/>
                <w:rFonts w:cs="Times New Roman"/>
                <w:color w:val="000000"/>
                <w:sz w:val="16"/>
                <w:szCs w:val="24"/>
                <w:lang w:eastAsia="de-DE"/>
              </w:rPr>
              <w:pPrChange w:id="438" w:author="Paul Christ" w:date="2022-06-20T15:09:00Z">
                <w:pPr>
                  <w:framePr w:hSpace="141" w:wrap="around" w:vAnchor="text" w:hAnchor="page" w:x="1756" w:y="-10"/>
                  <w:jc w:val="center"/>
                </w:pPr>
              </w:pPrChange>
            </w:pPr>
            <w:ins w:id="439" w:author="Paul Christ" w:date="2022-06-20T13:03:00Z">
              <w:r>
                <w:rPr>
                  <w:rFonts w:cs="Times New Roman"/>
                  <w:color w:val="000000"/>
                  <w:sz w:val="16"/>
                  <w:szCs w:val="24"/>
                  <w:lang w:eastAsia="de-DE"/>
                </w:rPr>
                <w:t>X</w:t>
              </w:r>
            </w:ins>
          </w:p>
        </w:tc>
      </w:tr>
    </w:tbl>
    <w:p>
      <w:pPr>
        <w:pStyle w:val="Beschriftung"/>
        <w:framePr w:hSpace="141" w:wrap="around" w:vAnchor="text" w:hAnchor="page" w:x="2815" w:y="2046"/>
        <w:rPr>
          <w:ins w:id="440" w:author="Paul Christ" w:date="2022-06-20T13:07:00Z"/>
        </w:rPr>
        <w:pPrChange w:id="441" w:author="Paul Christ" w:date="2022-06-20T15:10:00Z">
          <w:pPr>
            <w:pStyle w:val="Beschriftung"/>
          </w:pPr>
        </w:pPrChange>
      </w:pPr>
      <w:bookmarkStart w:id="442" w:name="_Ref106623002"/>
      <w:bookmarkStart w:id="443" w:name="_Ref106622989"/>
      <w:ins w:id="444" w:author="Paul Christ" w:date="2022-06-20T13:07:00Z">
        <w:r>
          <w:t xml:space="preserve">Tabelle </w:t>
        </w:r>
        <w:r>
          <w:fldChar w:fldCharType="begin"/>
        </w:r>
        <w:r>
          <w:instrText xml:space="preserve"> SEQ Tabelle \* ARABIC </w:instrText>
        </w:r>
      </w:ins>
      <w:r>
        <w:fldChar w:fldCharType="separate"/>
      </w:r>
      <w:ins w:id="445" w:author="Paul Christ" w:date="2022-06-20T13:07:00Z">
        <w:r>
          <w:rPr>
            <w:noProof/>
          </w:rPr>
          <w:t>1</w:t>
        </w:r>
        <w:r>
          <w:fldChar w:fldCharType="end"/>
        </w:r>
        <w:bookmarkEnd w:id="442"/>
        <w:r>
          <w:t xml:space="preserve"> Semantische Plausibilität und </w:t>
        </w:r>
        <w:proofErr w:type="spellStart"/>
        <w:r>
          <w:t>Typikalität</w:t>
        </w:r>
        <w:proofErr w:type="spellEnd"/>
        <w:r>
          <w:t xml:space="preserve"> von Aussagen</w:t>
        </w:r>
        <w:bookmarkEnd w:id="443"/>
      </w:ins>
    </w:p>
    <w:p>
      <w:pPr>
        <w:jc w:val="both"/>
        <w:rPr>
          <w:ins w:id="446" w:author="Paul Christ" w:date="2022-06-20T13:08:00Z"/>
          <w:rFonts w:cs="Times New Roman"/>
          <w:color w:val="000000"/>
          <w:sz w:val="22"/>
          <w:szCs w:val="24"/>
          <w:lang w:eastAsia="de-DE"/>
        </w:rPr>
      </w:pPr>
    </w:p>
    <w:p>
      <w:pPr>
        <w:jc w:val="both"/>
        <w:rPr>
          <w:ins w:id="447" w:author="Paul Christ" w:date="2022-06-20T15:10:00Z"/>
          <w:rFonts w:cs="Times New Roman"/>
          <w:color w:val="000000"/>
          <w:sz w:val="22"/>
          <w:szCs w:val="24"/>
          <w:lang w:eastAsia="de-DE"/>
        </w:rPr>
      </w:pPr>
    </w:p>
    <w:p>
      <w:pPr>
        <w:jc w:val="both"/>
        <w:rPr>
          <w:rFonts w:cs="Times New Roman"/>
          <w:color w:val="000000"/>
          <w:sz w:val="22"/>
          <w:szCs w:val="24"/>
          <w:lang w:eastAsia="de-DE"/>
          <w:rPrChange w:id="448" w:author="Paul Christ" w:date="2022-06-20T09:16:00Z">
            <w:rPr>
              <w:rFonts w:cs="Times New Roman"/>
              <w:color w:val="000000"/>
              <w:szCs w:val="24"/>
              <w:lang w:eastAsia="de-DE"/>
            </w:rPr>
          </w:rPrChange>
        </w:rPr>
      </w:pPr>
      <w:r>
        <w:rPr>
          <w:rFonts w:cs="Times New Roman"/>
          <w:color w:val="000000"/>
          <w:sz w:val="22"/>
          <w:szCs w:val="24"/>
          <w:lang w:eastAsia="de-DE"/>
          <w:rPrChange w:id="449" w:author="Paul Christ" w:date="2022-06-20T09:16:00Z">
            <w:rPr>
              <w:rFonts w:cs="Times New Roman"/>
              <w:color w:val="000000"/>
              <w:szCs w:val="24"/>
              <w:lang w:eastAsia="de-DE"/>
            </w:rPr>
          </w:rPrChange>
        </w:rPr>
        <w:t xml:space="preserve">Eine automatische Generierung spezifischer Aufgaben erfordert das zu Grunde legen eines Metamodels, aus dem der Kontext der Aufgabe abgeleitet werden kann. Je nach Qualität des Metamodels und der Anwendbarkeit von kontextuellen Beschränkungen kann es </w:t>
      </w:r>
      <w:del w:id="450" w:author="Torsten Munkelt" w:date="2022-06-20T00:52:00Z">
        <w:r>
          <w:rPr>
            <w:rFonts w:cs="Times New Roman"/>
            <w:color w:val="000000"/>
            <w:sz w:val="22"/>
            <w:szCs w:val="24"/>
            <w:lang w:eastAsia="de-DE"/>
            <w:rPrChange w:id="451" w:author="Paul Christ" w:date="2022-06-20T09:16:00Z">
              <w:rPr>
                <w:rFonts w:cs="Times New Roman"/>
                <w:color w:val="000000"/>
                <w:szCs w:val="24"/>
                <w:lang w:eastAsia="de-DE"/>
              </w:rPr>
            </w:rPrChange>
          </w:rPr>
          <w:delText xml:space="preserve">jedoch </w:delText>
        </w:r>
      </w:del>
      <w:r>
        <w:rPr>
          <w:rFonts w:cs="Times New Roman"/>
          <w:color w:val="000000"/>
          <w:sz w:val="22"/>
          <w:szCs w:val="24"/>
          <w:lang w:eastAsia="de-DE"/>
          <w:rPrChange w:id="452" w:author="Paul Christ" w:date="2022-06-20T09:16:00Z">
            <w:rPr>
              <w:rFonts w:cs="Times New Roman"/>
              <w:color w:val="000000"/>
              <w:szCs w:val="24"/>
              <w:lang w:eastAsia="de-DE"/>
            </w:rPr>
          </w:rPrChange>
        </w:rPr>
        <w:t xml:space="preserve">zu Brüchen in der semantischen Plausibilität oder der </w:t>
      </w:r>
      <w:proofErr w:type="spellStart"/>
      <w:r>
        <w:rPr>
          <w:rFonts w:cs="Times New Roman"/>
          <w:color w:val="000000"/>
          <w:sz w:val="22"/>
          <w:szCs w:val="24"/>
          <w:lang w:eastAsia="de-DE"/>
          <w:rPrChange w:id="453" w:author="Paul Christ" w:date="2022-06-20T09:16:00Z">
            <w:rPr>
              <w:rFonts w:cs="Times New Roman"/>
              <w:color w:val="000000"/>
              <w:szCs w:val="24"/>
              <w:lang w:eastAsia="de-DE"/>
            </w:rPr>
          </w:rPrChange>
        </w:rPr>
        <w:t>Typikalität</w:t>
      </w:r>
      <w:proofErr w:type="spellEnd"/>
      <w:r>
        <w:rPr>
          <w:rFonts w:cs="Times New Roman"/>
          <w:color w:val="000000"/>
          <w:sz w:val="22"/>
          <w:szCs w:val="24"/>
          <w:lang w:eastAsia="de-DE"/>
          <w:rPrChange w:id="454" w:author="Paul Christ" w:date="2022-06-20T09:16:00Z">
            <w:rPr>
              <w:rFonts w:cs="Times New Roman"/>
              <w:color w:val="000000"/>
              <w:szCs w:val="24"/>
              <w:lang w:eastAsia="de-DE"/>
            </w:rPr>
          </w:rPrChange>
        </w:rPr>
        <w:t xml:space="preserve"> der generierten Aufgabe kommen </w:t>
      </w:r>
      <w:r>
        <w:rPr>
          <w:rFonts w:cs="Times New Roman"/>
          <w:color w:val="000000"/>
          <w:sz w:val="22"/>
          <w:szCs w:val="24"/>
          <w:lang w:eastAsia="de-DE"/>
          <w:rPrChange w:id="455" w:author="Paul Christ" w:date="2022-06-20T09:16:00Z">
            <w:rPr>
              <w:rFonts w:cs="Times New Roman"/>
              <w:color w:val="000000"/>
              <w:szCs w:val="24"/>
              <w:lang w:eastAsia="de-DE"/>
            </w:rPr>
          </w:rPrChange>
        </w:rPr>
        <w:fldChar w:fldCharType="begin"/>
      </w:r>
      <w:r>
        <w:rPr>
          <w:rFonts w:cs="Times New Roman"/>
          <w:color w:val="000000"/>
          <w:sz w:val="22"/>
          <w:szCs w:val="24"/>
          <w:lang w:eastAsia="de-DE"/>
        </w:rPr>
        <w:instrText xml:space="preserve"> ADDIN ZOTERO_ITEM CSL_CITATION {"citationID":"bnwM61HP","properties":{"formattedCitation":"(Wang et al., 2018)","plainCitation":"(Wang et al., 2018)","noteIndex":0},"citationItems":[{"id":642,"uris":["http://zotero.org/users/9354499/items/7BUCPFE9"],"itemData":{"id":642,"type":"paper-conference","abstract":"This paper presents a new crowdsourced dataset of semantic plausibility judgments of single events such as man swallow paintball, and shows that injecting manually elicited knowledge about entity properties provides a substantial performance boost. Distributional data tells us that a man can swallow candy, but not that a man can swallow a paintball, since this is never attested. However both are physically plausible events. This paper introduces the task of semantic plausibility: recognizing plausible but possibly novel events. We present a new crowdsourced dataset of semantic plausibility judgments of single events such as man swallow paintball. Simple models based on distributional representations perform poorly on this task, despite doing well on selection preference, but injecting manually elicited knowledge about entity properties provides a substantial performance boost. Our error analysis shows that our new dataset is a great testbed for semantic plausibility models: more sophisticated knowledge representation and propagation could address many of the remaining errors.","container-title":"NAACL","DOI":"10.18653/v1/N18-2049","source":"Semantic Scholar","title":"Modeling Semantic Plausibility by Injecting World Knowledge","author":[{"family":"Wang","given":"Su"},{"family":"Durrett","given":"Greg"},{"family":"Erk","given":"Katrin"}],"issued":{"date-parts":[["2018"]]}}}],"schema":"https://github.com/citation-style-language/schema/raw/master/csl-citation.json"} </w:instrText>
      </w:r>
      <w:r>
        <w:rPr>
          <w:rFonts w:cs="Times New Roman"/>
          <w:color w:val="000000"/>
          <w:sz w:val="22"/>
          <w:szCs w:val="24"/>
          <w:lang w:eastAsia="de-DE"/>
          <w:rPrChange w:id="456" w:author="Paul Christ" w:date="2022-06-20T09:16:00Z">
            <w:rPr>
              <w:rFonts w:cs="Times New Roman"/>
              <w:color w:val="000000"/>
              <w:szCs w:val="24"/>
              <w:lang w:eastAsia="de-DE"/>
            </w:rPr>
          </w:rPrChange>
        </w:rPr>
        <w:fldChar w:fldCharType="separate"/>
      </w:r>
      <w:r>
        <w:rPr>
          <w:rFonts w:cs="Times New Roman"/>
          <w:color w:val="000000"/>
          <w:sz w:val="22"/>
          <w:szCs w:val="24"/>
          <w:lang w:eastAsia="de-DE"/>
          <w:rPrChange w:id="457" w:author="Paul Christ" w:date="2022-06-20T09:16:00Z">
            <w:rPr>
              <w:rFonts w:cs="Times New Roman"/>
              <w:color w:val="000000"/>
              <w:szCs w:val="24"/>
              <w:lang w:eastAsia="de-DE"/>
            </w:rPr>
          </w:rPrChange>
        </w:rPr>
        <w:t>(Wang et al., 2018)</w:t>
      </w:r>
      <w:r>
        <w:rPr>
          <w:rFonts w:cs="Times New Roman"/>
          <w:color w:val="000000"/>
          <w:sz w:val="22"/>
          <w:szCs w:val="24"/>
          <w:lang w:eastAsia="de-DE"/>
          <w:rPrChange w:id="458" w:author="Paul Christ" w:date="2022-06-20T09:16:00Z">
            <w:rPr>
              <w:rFonts w:cs="Times New Roman"/>
              <w:color w:val="000000"/>
              <w:szCs w:val="24"/>
              <w:lang w:eastAsia="de-DE"/>
            </w:rPr>
          </w:rPrChange>
        </w:rPr>
        <w:fldChar w:fldCharType="end"/>
      </w:r>
      <w:r>
        <w:rPr>
          <w:rFonts w:cs="Times New Roman"/>
          <w:color w:val="000000"/>
          <w:sz w:val="22"/>
          <w:szCs w:val="24"/>
          <w:lang w:eastAsia="de-DE"/>
          <w:rPrChange w:id="459" w:author="Paul Christ" w:date="2022-06-20T09:16:00Z">
            <w:rPr>
              <w:rFonts w:cs="Times New Roman"/>
              <w:color w:val="000000"/>
              <w:szCs w:val="24"/>
              <w:lang w:eastAsia="de-DE"/>
            </w:rPr>
          </w:rPrChange>
        </w:rPr>
        <w:t>.</w:t>
      </w:r>
      <w:ins w:id="460" w:author="Paul Christ" w:date="2022-06-20T13:08:00Z">
        <w:r>
          <w:rPr>
            <w:rFonts w:cs="Times New Roman"/>
            <w:color w:val="000000"/>
            <w:sz w:val="22"/>
            <w:szCs w:val="24"/>
            <w:lang w:eastAsia="de-DE"/>
          </w:rPr>
          <w:t xml:space="preserve"> Wie in </w:t>
        </w:r>
      </w:ins>
      <w:ins w:id="461" w:author="Paul Christ" w:date="2022-06-20T13:09:00Z">
        <w:r>
          <w:rPr>
            <w:rFonts w:cs="Times New Roman"/>
            <w:color w:val="000000"/>
            <w:sz w:val="22"/>
            <w:szCs w:val="24"/>
            <w:lang w:eastAsia="de-DE"/>
          </w:rPr>
          <w:fldChar w:fldCharType="begin"/>
        </w:r>
        <w:r>
          <w:rPr>
            <w:rFonts w:cs="Times New Roman"/>
            <w:color w:val="000000"/>
            <w:sz w:val="22"/>
            <w:szCs w:val="24"/>
            <w:lang w:eastAsia="de-DE"/>
          </w:rPr>
          <w:instrText xml:space="preserve"> REF _Ref106623002 \h </w:instrText>
        </w:r>
      </w:ins>
      <w:r>
        <w:rPr>
          <w:rFonts w:cs="Times New Roman"/>
          <w:color w:val="000000"/>
          <w:sz w:val="22"/>
          <w:szCs w:val="24"/>
          <w:lang w:eastAsia="de-DE"/>
        </w:rPr>
      </w:r>
      <w:r>
        <w:rPr>
          <w:rFonts w:cs="Times New Roman"/>
          <w:color w:val="000000"/>
          <w:sz w:val="22"/>
          <w:szCs w:val="24"/>
          <w:lang w:eastAsia="de-DE"/>
        </w:rPr>
        <w:fldChar w:fldCharType="separate"/>
      </w:r>
      <w:ins w:id="462" w:author="Paul Christ" w:date="2022-06-20T13:09:00Z">
        <w:r>
          <w:t xml:space="preserve">Tabelle </w:t>
        </w:r>
        <w:r>
          <w:rPr>
            <w:noProof/>
          </w:rPr>
          <w:t>1</w:t>
        </w:r>
        <w:r>
          <w:rPr>
            <w:rFonts w:cs="Times New Roman"/>
            <w:color w:val="000000"/>
            <w:sz w:val="22"/>
            <w:szCs w:val="24"/>
            <w:lang w:eastAsia="de-DE"/>
          </w:rPr>
          <w:fldChar w:fldCharType="end"/>
        </w:r>
      </w:ins>
      <w:ins w:id="463" w:author="Paul Christ" w:date="2022-06-20T13:10:00Z">
        <w:r>
          <w:rPr>
            <w:rFonts w:cs="Times New Roman"/>
            <w:color w:val="000000"/>
            <w:sz w:val="22"/>
            <w:szCs w:val="24"/>
            <w:lang w:eastAsia="de-DE"/>
          </w:rPr>
          <w:t xml:space="preserve"> ersichtlich,</w:t>
        </w:r>
      </w:ins>
      <w:r>
        <w:rPr>
          <w:rFonts w:cs="Times New Roman"/>
          <w:color w:val="000000"/>
          <w:sz w:val="22"/>
          <w:szCs w:val="24"/>
          <w:lang w:eastAsia="de-DE"/>
          <w:rPrChange w:id="464" w:author="Paul Christ" w:date="2022-06-20T09:16:00Z">
            <w:rPr>
              <w:rFonts w:cs="Times New Roman"/>
              <w:color w:val="000000"/>
              <w:szCs w:val="24"/>
              <w:lang w:eastAsia="de-DE"/>
            </w:rPr>
          </w:rPrChange>
        </w:rPr>
        <w:t xml:space="preserve"> </w:t>
      </w:r>
      <w:commentRangeStart w:id="465"/>
      <w:commentRangeStart w:id="466"/>
      <w:commentRangeStart w:id="467"/>
      <w:del w:id="468" w:author="Paul Christ" w:date="2022-06-20T13:11:00Z">
        <w:r>
          <w:rPr>
            <w:rFonts w:cs="Times New Roman"/>
            <w:color w:val="000000"/>
            <w:sz w:val="22"/>
            <w:szCs w:val="24"/>
            <w:lang w:eastAsia="de-DE"/>
            <w:rPrChange w:id="469" w:author="Paul Christ" w:date="2022-06-20T09:16:00Z">
              <w:rPr>
                <w:rFonts w:cs="Times New Roman"/>
                <w:color w:val="000000"/>
                <w:szCs w:val="24"/>
                <w:lang w:eastAsia="de-DE"/>
              </w:rPr>
            </w:rPrChange>
          </w:rPr>
          <w:delText xml:space="preserve">Betrachtet man die Ereignisse </w:delText>
        </w:r>
      </w:del>
      <w:ins w:id="470" w:author="Torsten Munkelt" w:date="2022-06-20T00:58:00Z">
        <w:del w:id="471" w:author="Paul Christ" w:date="2022-06-20T13:11:00Z">
          <w:r>
            <w:rPr>
              <w:rFonts w:cs="Times New Roman"/>
              <w:color w:val="000000"/>
              <w:sz w:val="22"/>
              <w:szCs w:val="24"/>
              <w:lang w:eastAsia="de-DE"/>
              <w:rPrChange w:id="472" w:author="Paul Christ" w:date="2022-06-20T09:16:00Z">
                <w:rPr>
                  <w:rFonts w:cs="Times New Roman"/>
                  <w:color w:val="000000"/>
                  <w:szCs w:val="24"/>
                  <w:lang w:eastAsia="de-DE"/>
                </w:rPr>
              </w:rPrChange>
            </w:rPr>
            <w:delText xml:space="preserve">Aussagen </w:delText>
          </w:r>
        </w:del>
      </w:ins>
      <w:del w:id="473" w:author="Paul Christ" w:date="2022-06-20T13:11:00Z">
        <w:r>
          <w:rPr>
            <w:rFonts w:cs="Times New Roman"/>
            <w:color w:val="000000"/>
            <w:sz w:val="22"/>
            <w:szCs w:val="24"/>
            <w:lang w:eastAsia="de-DE"/>
            <w:rPrChange w:id="474" w:author="Paul Christ" w:date="2022-06-20T09:16:00Z">
              <w:rPr>
                <w:rFonts w:cs="Times New Roman"/>
                <w:color w:val="000000"/>
                <w:szCs w:val="24"/>
                <w:lang w:eastAsia="de-DE"/>
              </w:rPr>
            </w:rPrChange>
          </w:rPr>
          <w:delText>„Mensch schluckt Süßigkeit“, „Mensch schluckt Wattebausch“ und „Mensch schluckt Tisch“ sind zwar</w:delText>
        </w:r>
      </w:del>
      <w:ins w:id="475" w:author="Paul Christ" w:date="2022-06-20T13:11:00Z">
        <w:r>
          <w:rPr>
            <w:rFonts w:cs="Times New Roman"/>
            <w:color w:val="000000"/>
            <w:sz w:val="22"/>
            <w:szCs w:val="24"/>
            <w:lang w:eastAsia="de-DE"/>
          </w:rPr>
          <w:t>sind die Aussagen eins und zwei</w:t>
        </w:r>
      </w:ins>
      <w:r>
        <w:rPr>
          <w:rFonts w:cs="Times New Roman"/>
          <w:color w:val="000000"/>
          <w:sz w:val="22"/>
          <w:szCs w:val="24"/>
          <w:lang w:eastAsia="de-DE"/>
          <w:rPrChange w:id="476" w:author="Paul Christ" w:date="2022-06-20T09:16:00Z">
            <w:rPr>
              <w:rFonts w:cs="Times New Roman"/>
              <w:color w:val="000000"/>
              <w:szCs w:val="24"/>
              <w:lang w:eastAsia="de-DE"/>
            </w:rPr>
          </w:rPrChange>
        </w:rPr>
        <w:t xml:space="preserve"> </w:t>
      </w:r>
      <w:del w:id="477" w:author="Paul Christ" w:date="2022-06-20T13:11:00Z">
        <w:r>
          <w:rPr>
            <w:rFonts w:cs="Times New Roman"/>
            <w:color w:val="000000"/>
            <w:sz w:val="22"/>
            <w:szCs w:val="24"/>
            <w:lang w:eastAsia="de-DE"/>
            <w:rPrChange w:id="478" w:author="Paul Christ" w:date="2022-06-20T09:16:00Z">
              <w:rPr>
                <w:rFonts w:cs="Times New Roman"/>
                <w:color w:val="000000"/>
                <w:szCs w:val="24"/>
                <w:lang w:eastAsia="de-DE"/>
              </w:rPr>
            </w:rPrChange>
          </w:rPr>
          <w:delText xml:space="preserve">Ereignis eins und zwei </w:delText>
        </w:r>
      </w:del>
      <w:ins w:id="479" w:author="Paul Christ" w:date="2022-06-20T13:11:00Z">
        <w:r>
          <w:rPr>
            <w:rFonts w:cs="Times New Roman"/>
            <w:color w:val="000000"/>
            <w:sz w:val="22"/>
            <w:szCs w:val="24"/>
            <w:lang w:eastAsia="de-DE"/>
          </w:rPr>
          <w:t xml:space="preserve">zwar beide </w:t>
        </w:r>
      </w:ins>
      <w:r>
        <w:rPr>
          <w:rFonts w:cs="Times New Roman"/>
          <w:color w:val="000000"/>
          <w:sz w:val="22"/>
          <w:szCs w:val="24"/>
          <w:lang w:eastAsia="de-DE"/>
          <w:rPrChange w:id="480" w:author="Paul Christ" w:date="2022-06-20T09:16:00Z">
            <w:rPr>
              <w:rFonts w:cs="Times New Roman"/>
              <w:color w:val="000000"/>
              <w:szCs w:val="24"/>
              <w:lang w:eastAsia="de-DE"/>
            </w:rPr>
          </w:rPrChange>
        </w:rPr>
        <w:t xml:space="preserve">semantisch plausibel, jedoch verletzt lediglich </w:t>
      </w:r>
      <w:del w:id="481" w:author="Paul Christ" w:date="2022-06-20T13:11:00Z">
        <w:r>
          <w:rPr>
            <w:rFonts w:cs="Times New Roman"/>
            <w:color w:val="000000"/>
            <w:sz w:val="22"/>
            <w:szCs w:val="24"/>
            <w:lang w:eastAsia="de-DE"/>
            <w:rPrChange w:id="482" w:author="Paul Christ" w:date="2022-06-20T09:16:00Z">
              <w:rPr>
                <w:rFonts w:cs="Times New Roman"/>
                <w:color w:val="000000"/>
                <w:szCs w:val="24"/>
                <w:lang w:eastAsia="de-DE"/>
              </w:rPr>
            </w:rPrChange>
          </w:rPr>
          <w:delText xml:space="preserve">Ereignis </w:delText>
        </w:r>
      </w:del>
      <w:ins w:id="483" w:author="Paul Christ" w:date="2022-06-20T13:11:00Z">
        <w:r>
          <w:rPr>
            <w:rFonts w:cs="Times New Roman"/>
            <w:color w:val="000000"/>
            <w:sz w:val="22"/>
            <w:szCs w:val="24"/>
            <w:lang w:eastAsia="de-DE"/>
          </w:rPr>
          <w:t>Aussage</w:t>
        </w:r>
        <w:r>
          <w:rPr>
            <w:rFonts w:cs="Times New Roman"/>
            <w:color w:val="000000"/>
            <w:sz w:val="22"/>
            <w:szCs w:val="24"/>
            <w:lang w:eastAsia="de-DE"/>
            <w:rPrChange w:id="484" w:author="Paul Christ" w:date="2022-06-20T09:16:00Z">
              <w:rPr>
                <w:rFonts w:cs="Times New Roman"/>
                <w:color w:val="000000"/>
                <w:szCs w:val="24"/>
                <w:lang w:eastAsia="de-DE"/>
              </w:rPr>
            </w:rPrChange>
          </w:rPr>
          <w:t xml:space="preserve"> </w:t>
        </w:r>
      </w:ins>
      <w:r>
        <w:rPr>
          <w:rFonts w:cs="Times New Roman"/>
          <w:color w:val="000000"/>
          <w:sz w:val="22"/>
          <w:szCs w:val="24"/>
          <w:lang w:eastAsia="de-DE"/>
          <w:rPrChange w:id="485" w:author="Paul Christ" w:date="2022-06-20T09:16:00Z">
            <w:rPr>
              <w:rFonts w:cs="Times New Roman"/>
              <w:color w:val="000000"/>
              <w:szCs w:val="24"/>
              <w:lang w:eastAsia="de-DE"/>
            </w:rPr>
          </w:rPrChange>
        </w:rPr>
        <w:t xml:space="preserve">eins nicht die Selektionsrestriktion des Verbs „schluckt“ in Kombination mit dem Subjekt „Mensch“ und weist somit eine ausreichende </w:t>
      </w:r>
      <w:proofErr w:type="spellStart"/>
      <w:r>
        <w:rPr>
          <w:rFonts w:cs="Times New Roman"/>
          <w:color w:val="000000"/>
          <w:sz w:val="22"/>
          <w:szCs w:val="24"/>
          <w:lang w:eastAsia="de-DE"/>
          <w:rPrChange w:id="486" w:author="Paul Christ" w:date="2022-06-20T09:16:00Z">
            <w:rPr>
              <w:rFonts w:cs="Times New Roman"/>
              <w:color w:val="000000"/>
              <w:szCs w:val="24"/>
              <w:lang w:eastAsia="de-DE"/>
            </w:rPr>
          </w:rPrChange>
        </w:rPr>
        <w:t>Typikalität</w:t>
      </w:r>
      <w:proofErr w:type="spellEnd"/>
      <w:r>
        <w:rPr>
          <w:rFonts w:cs="Times New Roman"/>
          <w:color w:val="000000"/>
          <w:sz w:val="22"/>
          <w:szCs w:val="24"/>
          <w:lang w:eastAsia="de-DE"/>
          <w:rPrChange w:id="487" w:author="Paul Christ" w:date="2022-06-20T09:16:00Z">
            <w:rPr>
              <w:rFonts w:cs="Times New Roman"/>
              <w:color w:val="000000"/>
              <w:szCs w:val="24"/>
              <w:lang w:eastAsia="de-DE"/>
            </w:rPr>
          </w:rPrChange>
        </w:rPr>
        <w:t xml:space="preserve"> auf.</w:t>
      </w:r>
      <w:commentRangeEnd w:id="465"/>
      <w:r>
        <w:rPr>
          <w:rFonts w:cs="Times New Roman"/>
          <w:color w:val="000000"/>
          <w:sz w:val="22"/>
          <w:szCs w:val="24"/>
          <w:lang w:eastAsia="de-DE"/>
          <w:rPrChange w:id="488" w:author="Paul Christ" w:date="2022-06-20T09:16:00Z">
            <w:rPr>
              <w:rStyle w:val="Kommentarzeichen"/>
            </w:rPr>
          </w:rPrChange>
        </w:rPr>
        <w:commentReference w:id="465"/>
      </w:r>
      <w:commentRangeEnd w:id="466"/>
      <w:r>
        <w:rPr>
          <w:rFonts w:cs="Times New Roman"/>
          <w:color w:val="000000"/>
          <w:sz w:val="22"/>
          <w:szCs w:val="24"/>
          <w:lang w:eastAsia="de-DE"/>
          <w:rPrChange w:id="489" w:author="Paul Christ" w:date="2022-06-20T09:16:00Z">
            <w:rPr>
              <w:rStyle w:val="Kommentarzeichen"/>
            </w:rPr>
          </w:rPrChange>
        </w:rPr>
        <w:commentReference w:id="466"/>
      </w:r>
      <w:commentRangeEnd w:id="467"/>
      <w:r>
        <w:rPr>
          <w:rStyle w:val="Kommentarzeichen"/>
        </w:rPr>
        <w:commentReference w:id="467"/>
      </w:r>
    </w:p>
    <w:tbl>
      <w:tblPr>
        <w:tblStyle w:val="Tabellenraster"/>
        <w:tblW w:w="0" w:type="auto"/>
        <w:tblLook w:val="04A0" w:firstRow="1" w:lastRow="0" w:firstColumn="1" w:lastColumn="0" w:noHBand="0" w:noVBand="1"/>
      </w:tblPr>
      <w:tblGrid>
        <w:gridCol w:w="2642"/>
        <w:gridCol w:w="2642"/>
        <w:gridCol w:w="2643"/>
      </w:tblGrid>
      <w:tr>
        <w:trPr>
          <w:del w:id="490" w:author="Paul Christ" w:date="2022-06-20T13:03:00Z"/>
        </w:trPr>
        <w:tc>
          <w:tcPr>
            <w:tcW w:w="2642" w:type="dxa"/>
          </w:tcPr>
          <w:p>
            <w:pPr>
              <w:jc w:val="center"/>
              <w:rPr>
                <w:del w:id="491" w:author="Paul Christ" w:date="2022-06-20T13:03:00Z"/>
                <w:rFonts w:cs="Times New Roman"/>
                <w:b/>
                <w:color w:val="000000"/>
                <w:szCs w:val="24"/>
                <w:lang w:eastAsia="de-DE"/>
              </w:rPr>
            </w:pPr>
            <w:del w:id="492" w:author="Paul Christ" w:date="2022-06-20T13:03:00Z">
              <w:r>
                <w:rPr>
                  <w:rFonts w:cs="Times New Roman"/>
                  <w:b/>
                  <w:color w:val="000000"/>
                  <w:szCs w:val="24"/>
                  <w:lang w:eastAsia="de-DE"/>
                </w:rPr>
                <w:delText>Ereignis</w:delText>
              </w:r>
            </w:del>
            <w:ins w:id="493" w:author="Torsten Munkelt" w:date="2022-06-20T00:59:00Z">
              <w:del w:id="494" w:author="Paul Christ" w:date="2022-06-20T13:03:00Z">
                <w:r>
                  <w:rPr>
                    <w:rFonts w:cs="Times New Roman"/>
                    <w:b/>
                    <w:color w:val="000000"/>
                    <w:szCs w:val="24"/>
                    <w:lang w:eastAsia="de-DE"/>
                  </w:rPr>
                  <w:delText>Aussage</w:delText>
                </w:r>
              </w:del>
            </w:ins>
          </w:p>
          <w:p>
            <w:pPr>
              <w:jc w:val="center"/>
              <w:rPr>
                <w:del w:id="495" w:author="Paul Christ" w:date="2022-06-20T13:03:00Z"/>
                <w:rFonts w:cs="Times New Roman"/>
                <w:b/>
                <w:color w:val="000000"/>
                <w:szCs w:val="24"/>
                <w:lang w:eastAsia="de-DE"/>
              </w:rPr>
            </w:pPr>
            <w:ins w:id="496" w:author="Torsten Munkelt" w:date="2022-06-20T00:54:00Z">
              <w:del w:id="497" w:author="Paul Christ" w:date="2022-06-20T13:03:00Z">
                <w:r>
                  <w:rPr>
                    <w:rFonts w:cs="Times New Roman"/>
                    <w:b/>
                    <w:color w:val="000000"/>
                    <w:szCs w:val="24"/>
                    <w:lang w:eastAsia="de-DE"/>
                  </w:rPr>
                  <w:br/>
                </w:r>
              </w:del>
            </w:ins>
            <w:del w:id="498" w:author="Paul Christ" w:date="2022-06-20T13:03:00Z">
              <w:r>
                <w:rPr>
                  <w:rFonts w:cs="Times New Roman"/>
                  <w:b/>
                  <w:color w:val="000000"/>
                  <w:szCs w:val="24"/>
                  <w:lang w:eastAsia="de-DE"/>
                </w:rPr>
                <w:delText xml:space="preserve">(Subjekt - Verb </w:delText>
              </w:r>
            </w:del>
            <w:ins w:id="499" w:author="Torsten Munkelt" w:date="2022-06-20T00:54:00Z">
              <w:del w:id="500" w:author="Paul Christ" w:date="2022-06-20T13:03:00Z">
                <w:r>
                  <w:rPr>
                    <w:rFonts w:cs="Times New Roman"/>
                    <w:b/>
                    <w:color w:val="000000"/>
                    <w:szCs w:val="24"/>
                    <w:lang w:eastAsia="de-DE"/>
                  </w:rPr>
                  <w:delText xml:space="preserve">Prädikat </w:delText>
                </w:r>
              </w:del>
            </w:ins>
            <w:del w:id="501" w:author="Paul Christ" w:date="2022-06-20T13:03:00Z">
              <w:r>
                <w:rPr>
                  <w:rFonts w:cs="Times New Roman"/>
                  <w:b/>
                  <w:color w:val="000000"/>
                  <w:szCs w:val="24"/>
                  <w:lang w:eastAsia="de-DE"/>
                </w:rPr>
                <w:delText>– Objekt)</w:delText>
              </w:r>
            </w:del>
          </w:p>
        </w:tc>
        <w:tc>
          <w:tcPr>
            <w:tcW w:w="2642" w:type="dxa"/>
          </w:tcPr>
          <w:p>
            <w:pPr>
              <w:jc w:val="center"/>
              <w:rPr>
                <w:del w:id="502" w:author="Paul Christ" w:date="2022-06-20T13:03:00Z"/>
                <w:rFonts w:cs="Times New Roman"/>
                <w:b/>
                <w:color w:val="000000"/>
                <w:szCs w:val="24"/>
                <w:lang w:eastAsia="de-DE"/>
              </w:rPr>
            </w:pPr>
            <w:del w:id="503" w:author="Paul Christ" w:date="2022-06-20T13:03:00Z">
              <w:r>
                <w:rPr>
                  <w:rFonts w:cs="Times New Roman"/>
                  <w:b/>
                  <w:color w:val="000000"/>
                  <w:szCs w:val="24"/>
                  <w:lang w:eastAsia="de-DE"/>
                </w:rPr>
                <w:delText xml:space="preserve">Semantisch </w:delText>
              </w:r>
            </w:del>
          </w:p>
          <w:p>
            <w:pPr>
              <w:jc w:val="center"/>
              <w:rPr>
                <w:del w:id="504" w:author="Paul Christ" w:date="2022-06-20T13:03:00Z"/>
                <w:rFonts w:cs="Times New Roman"/>
                <w:b/>
                <w:color w:val="000000"/>
                <w:szCs w:val="24"/>
                <w:lang w:eastAsia="de-DE"/>
              </w:rPr>
            </w:pPr>
            <w:ins w:id="505" w:author="Torsten Munkelt" w:date="2022-06-20T00:58:00Z">
              <w:del w:id="506" w:author="Paul Christ" w:date="2022-06-20T13:03:00Z">
                <w:r>
                  <w:rPr>
                    <w:rFonts w:cs="Times New Roman"/>
                    <w:b/>
                    <w:color w:val="000000"/>
                    <w:szCs w:val="24"/>
                    <w:lang w:eastAsia="de-DE"/>
                  </w:rPr>
                  <w:br/>
                </w:r>
              </w:del>
            </w:ins>
            <w:del w:id="507" w:author="Paul Christ" w:date="2022-06-20T13:03:00Z">
              <w:r>
                <w:rPr>
                  <w:rFonts w:cs="Times New Roman"/>
                  <w:b/>
                  <w:color w:val="000000"/>
                  <w:szCs w:val="24"/>
                  <w:lang w:eastAsia="de-DE"/>
                </w:rPr>
                <w:delText>plausibel</w:delText>
              </w:r>
            </w:del>
          </w:p>
        </w:tc>
        <w:tc>
          <w:tcPr>
            <w:tcW w:w="2643" w:type="dxa"/>
          </w:tcPr>
          <w:p>
            <w:pPr>
              <w:jc w:val="center"/>
              <w:rPr>
                <w:del w:id="508" w:author="Paul Christ" w:date="2022-06-20T13:03:00Z"/>
                <w:rFonts w:cs="Times New Roman"/>
                <w:b/>
                <w:color w:val="000000"/>
                <w:szCs w:val="24"/>
                <w:lang w:eastAsia="de-DE"/>
              </w:rPr>
            </w:pPr>
            <w:del w:id="509" w:author="Paul Christ" w:date="2022-06-20T13:03:00Z">
              <w:r>
                <w:rPr>
                  <w:rFonts w:cs="Times New Roman"/>
                  <w:b/>
                  <w:color w:val="000000"/>
                  <w:szCs w:val="24"/>
                  <w:lang w:eastAsia="de-DE"/>
                </w:rPr>
                <w:delText>Selektionsrestriktion eingehalten</w:delText>
              </w:r>
            </w:del>
            <w:ins w:id="510" w:author="Torsten Munkelt" w:date="2022-06-20T00:59:00Z">
              <w:del w:id="511" w:author="Paul Christ" w:date="2022-06-20T13:03:00Z">
                <w:r>
                  <w:rPr>
                    <w:rFonts w:cs="Times New Roman"/>
                    <w:b/>
                    <w:color w:val="000000"/>
                    <w:szCs w:val="24"/>
                    <w:lang w:eastAsia="de-DE"/>
                  </w:rPr>
                  <w:delText xml:space="preserve"> (ausreichende Typikalität)</w:delText>
                </w:r>
              </w:del>
            </w:ins>
          </w:p>
        </w:tc>
      </w:tr>
      <w:tr>
        <w:trPr>
          <w:del w:id="512" w:author="Paul Christ" w:date="2022-06-20T13:03:00Z"/>
        </w:trPr>
        <w:tc>
          <w:tcPr>
            <w:tcW w:w="2642" w:type="dxa"/>
          </w:tcPr>
          <w:p>
            <w:pPr>
              <w:jc w:val="both"/>
              <w:rPr>
                <w:del w:id="513" w:author="Paul Christ" w:date="2022-06-20T13:03:00Z"/>
                <w:rFonts w:cs="Times New Roman"/>
                <w:color w:val="000000"/>
                <w:sz w:val="16"/>
                <w:szCs w:val="24"/>
                <w:lang w:eastAsia="de-DE"/>
              </w:rPr>
            </w:pPr>
            <w:ins w:id="514" w:author="Torsten Munkelt" w:date="2022-06-20T01:00:00Z">
              <w:del w:id="515" w:author="Paul Christ" w:date="2022-06-20T13:03:00Z">
                <w:r>
                  <w:rPr>
                    <w:rFonts w:cs="Times New Roman"/>
                    <w:color w:val="000000"/>
                    <w:szCs w:val="24"/>
                    <w:lang w:eastAsia="de-DE"/>
                  </w:rPr>
                  <w:delText>Mensch schluckt Süßigkeit</w:delText>
                </w:r>
              </w:del>
            </w:ins>
            <w:del w:id="516" w:author="Paul Christ" w:date="2022-06-20T13:03:00Z">
              <w:r>
                <w:rPr>
                  <w:rFonts w:cs="Times New Roman"/>
                  <w:color w:val="000000"/>
                  <w:sz w:val="16"/>
                  <w:szCs w:val="24"/>
                  <w:lang w:eastAsia="de-DE"/>
                </w:rPr>
                <w:delText>CNC-Maschine fräst Autotüre</w:delText>
              </w:r>
            </w:del>
          </w:p>
        </w:tc>
        <w:tc>
          <w:tcPr>
            <w:tcW w:w="2642" w:type="dxa"/>
          </w:tcPr>
          <w:p>
            <w:pPr>
              <w:jc w:val="center"/>
              <w:rPr>
                <w:del w:id="517" w:author="Paul Christ" w:date="2022-06-20T13:03:00Z"/>
                <w:rFonts w:cs="Times New Roman"/>
                <w:color w:val="000000"/>
                <w:sz w:val="16"/>
                <w:szCs w:val="24"/>
                <w:lang w:eastAsia="de-DE"/>
              </w:rPr>
            </w:pPr>
            <w:del w:id="518" w:author="Paul Christ" w:date="2022-06-20T13:03:00Z">
              <w:r>
                <w:rPr>
                  <w:rFonts w:cs="Times New Roman"/>
                  <w:color w:val="000000"/>
                  <w:sz w:val="16"/>
                  <w:szCs w:val="24"/>
                  <w:lang w:eastAsia="de-DE"/>
                </w:rPr>
                <w:sym w:font="Symbol" w:char="F0D6"/>
              </w:r>
            </w:del>
          </w:p>
        </w:tc>
        <w:tc>
          <w:tcPr>
            <w:tcW w:w="2643" w:type="dxa"/>
          </w:tcPr>
          <w:p>
            <w:pPr>
              <w:jc w:val="center"/>
              <w:rPr>
                <w:del w:id="519" w:author="Paul Christ" w:date="2022-06-20T13:03:00Z"/>
                <w:rFonts w:cs="Times New Roman"/>
                <w:color w:val="000000"/>
                <w:sz w:val="16"/>
                <w:szCs w:val="24"/>
                <w:lang w:eastAsia="de-DE"/>
              </w:rPr>
            </w:pPr>
            <w:del w:id="520" w:author="Paul Christ" w:date="2022-06-20T13:03:00Z">
              <w:r>
                <w:rPr>
                  <w:rFonts w:cs="Times New Roman"/>
                  <w:color w:val="000000"/>
                  <w:sz w:val="16"/>
                  <w:szCs w:val="24"/>
                  <w:lang w:eastAsia="de-DE"/>
                </w:rPr>
                <w:sym w:font="Symbol" w:char="F0D6"/>
              </w:r>
            </w:del>
          </w:p>
        </w:tc>
      </w:tr>
      <w:tr>
        <w:trPr>
          <w:del w:id="521" w:author="Paul Christ" w:date="2022-06-20T13:03:00Z"/>
        </w:trPr>
        <w:tc>
          <w:tcPr>
            <w:tcW w:w="2642" w:type="dxa"/>
          </w:tcPr>
          <w:p>
            <w:pPr>
              <w:jc w:val="both"/>
              <w:rPr>
                <w:del w:id="522" w:author="Paul Christ" w:date="2022-06-20T13:03:00Z"/>
                <w:rFonts w:cs="Times New Roman"/>
                <w:color w:val="000000"/>
                <w:sz w:val="16"/>
                <w:szCs w:val="24"/>
                <w:lang w:eastAsia="de-DE"/>
              </w:rPr>
            </w:pPr>
            <w:ins w:id="523" w:author="Torsten Munkelt" w:date="2022-06-20T01:00:00Z">
              <w:del w:id="524" w:author="Paul Christ" w:date="2022-06-20T13:03:00Z">
                <w:r>
                  <w:rPr>
                    <w:rFonts w:cs="Times New Roman"/>
                    <w:color w:val="000000"/>
                    <w:szCs w:val="24"/>
                    <w:lang w:eastAsia="de-DE"/>
                  </w:rPr>
                  <w:delText>Mensch schluckt Wattebausch</w:delText>
                </w:r>
              </w:del>
            </w:ins>
            <w:del w:id="525" w:author="Paul Christ" w:date="2022-06-20T13:03:00Z">
              <w:r>
                <w:rPr>
                  <w:rFonts w:cs="Times New Roman"/>
                  <w:color w:val="000000"/>
                  <w:sz w:val="16"/>
                  <w:szCs w:val="24"/>
                  <w:lang w:eastAsia="de-DE"/>
                </w:rPr>
                <w:delText>CNC-Maschine fräst Nadelöhr</w:delText>
              </w:r>
            </w:del>
          </w:p>
        </w:tc>
        <w:tc>
          <w:tcPr>
            <w:tcW w:w="2642" w:type="dxa"/>
          </w:tcPr>
          <w:p>
            <w:pPr>
              <w:jc w:val="center"/>
              <w:rPr>
                <w:del w:id="526" w:author="Paul Christ" w:date="2022-06-20T13:03:00Z"/>
                <w:rFonts w:cs="Times New Roman"/>
                <w:color w:val="000000"/>
                <w:sz w:val="16"/>
                <w:szCs w:val="24"/>
                <w:lang w:eastAsia="de-DE"/>
              </w:rPr>
            </w:pPr>
            <w:del w:id="527" w:author="Paul Christ" w:date="2022-06-20T13:03:00Z">
              <w:r>
                <w:rPr>
                  <w:rFonts w:cs="Times New Roman"/>
                  <w:color w:val="000000"/>
                  <w:sz w:val="16"/>
                  <w:szCs w:val="24"/>
                  <w:lang w:eastAsia="de-DE"/>
                </w:rPr>
                <w:sym w:font="Symbol" w:char="F0D6"/>
              </w:r>
            </w:del>
          </w:p>
        </w:tc>
        <w:tc>
          <w:tcPr>
            <w:tcW w:w="2643" w:type="dxa"/>
          </w:tcPr>
          <w:p>
            <w:pPr>
              <w:jc w:val="center"/>
              <w:rPr>
                <w:del w:id="528" w:author="Paul Christ" w:date="2022-06-20T13:03:00Z"/>
                <w:rFonts w:cs="Times New Roman"/>
                <w:color w:val="000000"/>
                <w:sz w:val="16"/>
                <w:szCs w:val="24"/>
                <w:lang w:eastAsia="de-DE"/>
              </w:rPr>
            </w:pPr>
            <w:del w:id="529" w:author="Paul Christ" w:date="2022-06-20T13:03:00Z">
              <w:r>
                <w:rPr>
                  <w:rFonts w:cs="Times New Roman"/>
                  <w:color w:val="000000"/>
                  <w:sz w:val="16"/>
                  <w:szCs w:val="24"/>
                  <w:lang w:eastAsia="de-DE"/>
                </w:rPr>
                <w:delText>X</w:delText>
              </w:r>
            </w:del>
          </w:p>
        </w:tc>
      </w:tr>
      <w:tr>
        <w:trPr>
          <w:del w:id="530" w:author="Paul Christ" w:date="2022-06-20T13:03:00Z"/>
        </w:trPr>
        <w:tc>
          <w:tcPr>
            <w:tcW w:w="2642" w:type="dxa"/>
          </w:tcPr>
          <w:p>
            <w:pPr>
              <w:jc w:val="both"/>
              <w:rPr>
                <w:del w:id="531" w:author="Paul Christ" w:date="2022-06-20T13:03:00Z"/>
                <w:rFonts w:cs="Times New Roman"/>
                <w:color w:val="000000"/>
                <w:sz w:val="16"/>
                <w:szCs w:val="24"/>
                <w:lang w:eastAsia="de-DE"/>
              </w:rPr>
            </w:pPr>
            <w:ins w:id="532" w:author="Torsten Munkelt" w:date="2022-06-20T01:00:00Z">
              <w:del w:id="533" w:author="Paul Christ" w:date="2022-06-20T13:03:00Z">
                <w:r>
                  <w:rPr>
                    <w:rFonts w:cs="Times New Roman"/>
                    <w:color w:val="000000"/>
                    <w:szCs w:val="24"/>
                    <w:lang w:eastAsia="de-DE"/>
                  </w:rPr>
                  <w:delText>Mensch schluckt Tisch</w:delText>
                </w:r>
              </w:del>
            </w:ins>
            <w:del w:id="534" w:author="Paul Christ" w:date="2022-06-20T13:03:00Z">
              <w:r>
                <w:rPr>
                  <w:rFonts w:cs="Times New Roman"/>
                  <w:color w:val="000000"/>
                  <w:sz w:val="16"/>
                  <w:szCs w:val="24"/>
                  <w:lang w:eastAsia="de-DE"/>
                </w:rPr>
                <w:delText>CNC-Maschine fräst Motorblock</w:delText>
              </w:r>
            </w:del>
          </w:p>
        </w:tc>
        <w:tc>
          <w:tcPr>
            <w:tcW w:w="2642" w:type="dxa"/>
          </w:tcPr>
          <w:p>
            <w:pPr>
              <w:jc w:val="center"/>
              <w:rPr>
                <w:del w:id="535" w:author="Paul Christ" w:date="2022-06-20T13:03:00Z"/>
                <w:rFonts w:cs="Times New Roman"/>
                <w:color w:val="000000"/>
                <w:sz w:val="16"/>
                <w:szCs w:val="24"/>
                <w:lang w:eastAsia="de-DE"/>
              </w:rPr>
            </w:pPr>
            <w:del w:id="536" w:author="Paul Christ" w:date="2022-06-20T13:03:00Z">
              <w:r>
                <w:rPr>
                  <w:rFonts w:cs="Times New Roman"/>
                  <w:color w:val="000000"/>
                  <w:sz w:val="16"/>
                  <w:szCs w:val="24"/>
                  <w:lang w:eastAsia="de-DE"/>
                </w:rPr>
                <w:delText>X</w:delText>
              </w:r>
            </w:del>
          </w:p>
        </w:tc>
        <w:tc>
          <w:tcPr>
            <w:tcW w:w="2643" w:type="dxa"/>
          </w:tcPr>
          <w:p>
            <w:pPr>
              <w:jc w:val="center"/>
              <w:rPr>
                <w:del w:id="537" w:author="Paul Christ" w:date="2022-06-20T13:03:00Z"/>
                <w:rFonts w:cs="Times New Roman"/>
                <w:color w:val="000000"/>
                <w:sz w:val="16"/>
                <w:szCs w:val="24"/>
                <w:lang w:eastAsia="de-DE"/>
              </w:rPr>
            </w:pPr>
            <w:del w:id="538" w:author="Paul Christ" w:date="2022-06-20T13:03:00Z">
              <w:r>
                <w:rPr>
                  <w:rFonts w:cs="Times New Roman"/>
                  <w:color w:val="000000"/>
                  <w:sz w:val="16"/>
                  <w:szCs w:val="24"/>
                  <w:lang w:eastAsia="de-DE"/>
                </w:rPr>
                <w:delText>X</w:delText>
              </w:r>
            </w:del>
          </w:p>
        </w:tc>
      </w:tr>
    </w:tbl>
    <w:p>
      <w:pPr>
        <w:jc w:val="both"/>
        <w:rPr>
          <w:del w:id="539" w:author="Paul Christ" w:date="2022-06-20T15:10:00Z"/>
          <w:rFonts w:cs="Times New Roman"/>
          <w:color w:val="000000"/>
          <w:szCs w:val="24"/>
          <w:lang w:eastAsia="de-DE"/>
        </w:rPr>
      </w:pPr>
    </w:p>
    <w:p>
      <w:pPr>
        <w:pStyle w:val="-WeLberschrift1-"/>
      </w:pPr>
      <w:r>
        <w:t xml:space="preserve">Umgang mit </w:t>
      </w:r>
      <w:ins w:id="540" w:author="Torsten Munkelt" w:date="2022-06-20T01:00:00Z">
        <w:r>
          <w:t xml:space="preserve">den </w:t>
        </w:r>
      </w:ins>
      <w:r>
        <w:t>didaktischen Herausforderungen in ALADIN II</w:t>
      </w:r>
    </w:p>
    <w:p>
      <w:pPr>
        <w:pStyle w:val="-WeLStandardtextEinzug-"/>
        <w:ind w:firstLine="0"/>
      </w:pPr>
      <w:r>
        <w:t xml:space="preserve">ALADIN II begegnet Herausforderung </w:t>
      </w:r>
      <w:r>
        <w:fldChar w:fldCharType="begin"/>
      </w:r>
      <w:r>
        <w:instrText xml:space="preserve"> REF _Ref105516447 \r \h </w:instrText>
      </w:r>
      <w:r>
        <w:fldChar w:fldCharType="separate"/>
      </w:r>
      <w:r>
        <w:t>2.1.1</w:t>
      </w:r>
      <w:r>
        <w:fldChar w:fldCharType="end"/>
      </w:r>
      <w:r>
        <w:t xml:space="preserve"> mit mehreren Strategien: a) Die Lehrenden verwenden ALADIN II beim Vorführen der Lösungen und dem gemeinsamen Lösen der Aufgaben in den Vorlesungen, um den Studierenden Berührungsängste zu nehmen. b) Sie setzen ALADIN II zumindest in der Einführungsphase in Präsenzübungen und -praktika ein, um die Studierenden im Umgang mit ALADIN II für die Selbstlernphasen zu trainieren.</w:t>
      </w:r>
      <w:del w:id="541" w:author="Paul Christ" w:date="2022-06-20T09:48:00Z">
        <w:r>
          <w:delText xml:space="preserve"> c) </w:delText>
        </w:r>
        <w:commentRangeStart w:id="542"/>
        <w:commentRangeStart w:id="543"/>
        <w:r>
          <w:delText>Lehrende können in ALADIN II Ausschreibungen für begleitendes Material, wie Video-Tutorials, zu den Aufgaben anlegen, welches von Studierenden erstellt wird und für das sie Punkte erhalten. Durch die Einführung dieses Gamification-Elements werden Studierende gehalten</w:delText>
        </w:r>
      </w:del>
      <w:ins w:id="544" w:author="Torsten Munkelt" w:date="2022-06-20T01:01:00Z">
        <w:del w:id="545" w:author="Paul Christ" w:date="2022-06-20T09:48:00Z">
          <w:r>
            <w:delText>,</w:delText>
          </w:r>
        </w:del>
      </w:ins>
      <w:del w:id="546" w:author="Paul Christ" w:date="2022-06-20T09:48:00Z">
        <w:r>
          <w:delText xml:space="preserve"> sich mit der Software und den Aufgaben konzeptionell auseinanderzusetzen</w:delText>
        </w:r>
      </w:del>
      <w:ins w:id="547" w:author="Torsten Munkelt" w:date="2022-06-20T01:02:00Z">
        <w:del w:id="548" w:author="Paul Christ" w:date="2022-06-20T09:48:00Z">
          <w:r>
            <w:delText>,</w:delText>
          </w:r>
        </w:del>
      </w:ins>
      <w:del w:id="549" w:author="Paul Christ" w:date="2022-06-20T09:48:00Z">
        <w:r>
          <w:delText xml:space="preserve"> und eine Kultur zur Selbsthilfe </w:delText>
        </w:r>
      </w:del>
      <w:ins w:id="550" w:author="Torsten Munkelt" w:date="2022-06-20T01:02:00Z">
        <w:del w:id="551" w:author="Paul Christ" w:date="2022-06-20T09:48:00Z">
          <w:r>
            <w:delText xml:space="preserve">wird </w:delText>
          </w:r>
        </w:del>
      </w:ins>
      <w:del w:id="552" w:author="Paul Christ" w:date="2022-06-20T09:48:00Z">
        <w:r>
          <w:delText xml:space="preserve">gefördert </w:delText>
        </w:r>
        <w:r>
          <w:fldChar w:fldCharType="begin"/>
        </w:r>
        <w:r>
          <w:delInstrText xml:space="preserve"> ADDIN ZOTERO_ITEM CSL_CITATION {"citationID":"A3iOO4HB","properties":{"formattedCitation":"(Chi et al., 2014)","plainCitation":"(Chi et al., 2014)","noteIndex":0},"citationItems":[{"id":650,"uris":["http://zotero.org/users/9354499/items/KG33IIJB"],"itemData":{"id":650,"type":"paper-conference","abstract":"In this paper we explore the feasibility of conducting software training in a peer learning context with the aid of student-produced screen casts. Three case studies were conducted to collect data. Wikispaces and Screencast-O-Matic were used during software training sessions to support peer learning in three Information Systems and Technologies (IST) courses. Screen casts were produced by students to promote peer learning. We present the results of our five-month study which suggested that student-produced screen casts were feasible to support software training in a peer learning context.","container-title":"2014 47th Hawaii International Conference on System Sciences","DOI":"10.1109/HICSS.2014.607","event":"2014 47th Hawaii International Conference on System Sciences","note":"ISSN: 1530-1605","page":"4946-4955","source":"IEEE Xplore","title":"Exploring the Feasibility of Conducting Software Training in a Peer Learning Context with the Aid of Student-Produced Screencasts","author":[{"family":"Chi","given":"Tai-Yin"},{"family":"Olfman","given":"Lorne"},{"family":"Lin","given":"Frank"}],"issued":{"date-parts":[["2014",1]]},"citation-key":"chiExploringFeasibilityConducting2014"}}],"schema":"https://github.com/citation-style-language/schema/raw/master/csl-citation.json"} </w:delInstrText>
        </w:r>
        <w:r>
          <w:fldChar w:fldCharType="separate"/>
        </w:r>
        <w:r>
          <w:rPr>
            <w:rFonts w:cs="Arial"/>
          </w:rPr>
          <w:delText>(Chi et al., 2014)</w:delText>
        </w:r>
        <w:r>
          <w:fldChar w:fldCharType="end"/>
        </w:r>
        <w:r>
          <w:delText>.</w:delText>
        </w:r>
        <w:commentRangeEnd w:id="542"/>
        <w:r>
          <w:rPr>
            <w:rStyle w:val="Kommentarzeichen"/>
            <w:rFonts w:cstheme="minorBidi"/>
            <w:color w:val="auto"/>
            <w:lang w:eastAsia="en-US"/>
          </w:rPr>
          <w:commentReference w:id="542"/>
        </w:r>
        <w:commentRangeEnd w:id="543"/>
        <w:r>
          <w:rPr>
            <w:rStyle w:val="Kommentarzeichen"/>
            <w:rFonts w:asciiTheme="minorHAnsi" w:eastAsiaTheme="minorHAnsi" w:hAnsiTheme="minorHAnsi" w:cstheme="minorBidi"/>
            <w:color w:val="auto"/>
            <w:lang w:eastAsia="en-US"/>
          </w:rPr>
          <w:commentReference w:id="543"/>
        </w:r>
      </w:del>
    </w:p>
    <w:p>
      <w:pPr>
        <w:pStyle w:val="-WeLStandardtext-"/>
        <w:ind w:firstLine="210"/>
      </w:pPr>
      <w:r>
        <w:rPr>
          <w:noProof/>
        </w:rPr>
        <w:lastRenderedPageBreak/>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5306060</wp:posOffset>
                </wp:positionV>
                <wp:extent cx="5038725" cy="635"/>
                <wp:effectExtent l="0" t="0" r="0" b="0"/>
                <wp:wrapTopAndBottom/>
                <wp:docPr id="5" name="Textfeld 5"/>
                <wp:cNvGraphicFramePr/>
                <a:graphic xmlns:a="http://schemas.openxmlformats.org/drawingml/2006/main">
                  <a:graphicData uri="http://schemas.microsoft.com/office/word/2010/wordprocessingShape">
                    <wps:wsp>
                      <wps:cNvSpPr txBox="1"/>
                      <wps:spPr>
                        <a:xfrm>
                          <a:off x="0" y="0"/>
                          <a:ext cx="5038725" cy="635"/>
                        </a:xfrm>
                        <a:prstGeom prst="rect">
                          <a:avLst/>
                        </a:prstGeom>
                        <a:solidFill>
                          <a:prstClr val="white"/>
                        </a:solidFill>
                        <a:ln>
                          <a:noFill/>
                        </a:ln>
                      </wps:spPr>
                      <wps:txbx>
                        <w:txbxContent>
                          <w:p>
                            <w:pPr>
                              <w:pStyle w:val="Beschriftung"/>
                              <w:jc w:val="center"/>
                              <w:rPr>
                                <w:rFonts w:cs="Times New Roman"/>
                                <w:noProof/>
                                <w:color w:val="000000"/>
                                <w:szCs w:val="24"/>
                              </w:rPr>
                            </w:pPr>
                            <w:bookmarkStart w:id="553" w:name="_Ref106630543"/>
                            <w:r>
                              <w:t xml:space="preserve">Abb. </w:t>
                            </w:r>
                            <w:r>
                              <w:rPr>
                                <w:noProof/>
                              </w:rPr>
                              <w:fldChar w:fldCharType="begin"/>
                            </w:r>
                            <w:r>
                              <w:rPr>
                                <w:noProof/>
                              </w:rPr>
                              <w:instrText xml:space="preserve"> SEQ Abb. \* ARABIC </w:instrText>
                            </w:r>
                            <w:r>
                              <w:rPr>
                                <w:noProof/>
                              </w:rPr>
                              <w:fldChar w:fldCharType="separate"/>
                            </w:r>
                            <w:r>
                              <w:rPr>
                                <w:noProof/>
                              </w:rPr>
                              <w:t>1</w:t>
                            </w:r>
                            <w:r>
                              <w:rPr>
                                <w:noProof/>
                              </w:rPr>
                              <w:fldChar w:fldCharType="end"/>
                            </w:r>
                            <w:bookmarkEnd w:id="553"/>
                            <w:r>
                              <w:t xml:space="preserve"> 4R-Prinzip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5" o:spid="_x0000_s1026" type="#_x0000_t202" style="position:absolute;left:0;text-align:left;margin-left:0;margin-top:417.8pt;width:396.7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" stroked="f">
                <v:textbox style="mso-fit-shape-to-text:t" inset="0,0,0,0">
                  <w:txbxContent>
                    <w:p>
                      <w:pPr>
                        <w:pStyle w:val="Beschriftung"/>
                        <w:jc w:val="center"/>
                        <w:rPr>
                          <w:rFonts w:cs="Times New Roman"/>
                          <w:noProof/>
                          <w:color w:val="000000"/>
                          <w:szCs w:val="24"/>
                        </w:rPr>
                      </w:pPr>
                      <w:bookmarkStart w:id="554" w:name="_Ref106630543"/>
                      <w:r>
                        <w:t xml:space="preserve">Abb. </w:t>
                      </w:r>
                      <w:r>
                        <w:rPr>
                          <w:noProof/>
                        </w:rPr>
                        <w:fldChar w:fldCharType="begin"/>
                      </w:r>
                      <w:r>
                        <w:rPr>
                          <w:noProof/>
                        </w:rPr>
                        <w:instrText xml:space="preserve"> SEQ Abb. \* ARABIC </w:instrText>
                      </w:r>
                      <w:r>
                        <w:rPr>
                          <w:noProof/>
                        </w:rPr>
                        <w:fldChar w:fldCharType="separate"/>
                      </w:r>
                      <w:r>
                        <w:rPr>
                          <w:noProof/>
                        </w:rPr>
                        <w:t>1</w:t>
                      </w:r>
                      <w:r>
                        <w:rPr>
                          <w:noProof/>
                        </w:rPr>
                        <w:fldChar w:fldCharType="end"/>
                      </w:r>
                      <w:bookmarkEnd w:id="554"/>
                      <w:r>
                        <w:t xml:space="preserve"> 4R-Prinzip</w:t>
                      </w:r>
                    </w:p>
                  </w:txbxContent>
                </v:textbox>
                <w10:wrap type="topAndBottom"/>
              </v:shape>
            </w:pict>
          </mc:Fallback>
        </mc:AlternateContent>
      </w:r>
      <w:r>
        <w:rPr>
          <w:noProof/>
        </w:rPr>
        <w:drawing>
          <wp:anchor distT="0" distB="0" distL="114300" distR="114300" simplePos="0" relativeHeight="251659264" behindDoc="0" locked="0" layoutInCell="1" allowOverlap="1">
            <wp:simplePos x="0" y="0"/>
            <wp:positionH relativeFrom="margin">
              <wp:align>left</wp:align>
            </wp:positionH>
            <wp:positionV relativeFrom="paragraph">
              <wp:posOffset>2887345</wp:posOffset>
            </wp:positionV>
            <wp:extent cx="5038725" cy="2362200"/>
            <wp:effectExtent l="0" t="0" r="9525" b="0"/>
            <wp:wrapTopAndBottom/>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38725" cy="2362200"/>
                    </a:xfrm>
                    <a:prstGeom prst="rect">
                      <a:avLst/>
                    </a:prstGeom>
                    <a:noFill/>
                    <a:ln>
                      <a:noFill/>
                    </a:ln>
                  </pic:spPr>
                </pic:pic>
              </a:graphicData>
            </a:graphic>
            <wp14:sizeRelH relativeFrom="margin">
              <wp14:pctWidth>0</wp14:pctWidth>
            </wp14:sizeRelH>
            <wp14:sizeRelV relativeFrom="margin">
              <wp14:pctHeight>0</wp14:pctHeight>
            </wp14:sizeRelV>
          </wp:anchor>
        </w:drawing>
      </w:r>
      <w:r>
        <w:t>ALADIN II setzt weitere Gamification-Elemente ein u</w:t>
      </w:r>
      <w:commentRangeStart w:id="555"/>
      <w:r>
        <w:t xml:space="preserve">m Herausforderung </w:t>
      </w:r>
      <w:r>
        <w:fldChar w:fldCharType="begin"/>
      </w:r>
      <w:r>
        <w:instrText xml:space="preserve"> REF _Ref105516530 \r \h </w:instrText>
      </w:r>
      <w:r>
        <w:fldChar w:fldCharType="separate"/>
      </w:r>
      <w:r>
        <w:t>2.1.2</w:t>
      </w:r>
      <w:r>
        <w:fldChar w:fldCharType="end"/>
      </w:r>
      <w:r>
        <w:t xml:space="preserve"> zu bewältigen: a) Abgeleitet von </w:t>
      </w:r>
      <w:proofErr w:type="spellStart"/>
      <w:r>
        <w:t>Stackoverflow</w:t>
      </w:r>
      <w:proofErr w:type="spellEnd"/>
      <w:r>
        <w:rPr>
          <w:rStyle w:val="Funotenzeichen"/>
        </w:rPr>
        <w:footnoteReference w:id="1"/>
      </w:r>
      <w:r>
        <w:t xml:space="preserve"> können</w:t>
      </w:r>
      <w:ins w:id="556" w:author="Torsten Munkelt" w:date="2022-06-20T01:02:00Z">
        <w:r>
          <w:t xml:space="preserve"> </w:t>
        </w:r>
      </w:ins>
      <w:ins w:id="557" w:author="Torsten Munkelt" w:date="2022-06-20T01:03:00Z">
        <w:r>
          <w:t>Studierende</w:t>
        </w:r>
      </w:ins>
      <w:r>
        <w:t xml:space="preserve"> Hilfegesuche </w:t>
      </w:r>
      <w:del w:id="558" w:author="Torsten Munkelt" w:date="2022-06-20T01:03:00Z">
        <w:r>
          <w:delText>eröffnet werden</w:delText>
        </w:r>
      </w:del>
      <w:ins w:id="559" w:author="Torsten Munkelt" w:date="2022-06-20T01:03:00Z">
        <w:r>
          <w:t>eröffnen</w:t>
        </w:r>
      </w:ins>
      <w:r>
        <w:t xml:space="preserve">, für deren Lösungen Punkte </w:t>
      </w:r>
      <w:del w:id="560" w:author="Torsten Munkelt" w:date="2022-06-20T01:03:00Z">
        <w:r>
          <w:delText xml:space="preserve">durch </w:delText>
        </w:r>
      </w:del>
      <w:r>
        <w:t xml:space="preserve">andere </w:t>
      </w:r>
      <w:del w:id="561" w:author="Torsten Munkelt" w:date="2022-06-20T01:03:00Z">
        <w:r>
          <w:delText>Nutzer vergeben werden können</w:delText>
        </w:r>
      </w:del>
      <w:ins w:id="562" w:author="Torsten Munkelt" w:date="2022-06-20T01:03:00Z">
        <w:r>
          <w:t>Studierende Punkte erhalten</w:t>
        </w:r>
      </w:ins>
      <w:r>
        <w:t xml:space="preserve">. </w:t>
      </w:r>
      <w:commentRangeStart w:id="563"/>
      <w:commentRangeStart w:id="564"/>
      <w:r>
        <w:t>Mit den erworbenen Punkten können „</w:t>
      </w:r>
      <w:proofErr w:type="spellStart"/>
      <w:r>
        <w:t>Bounties</w:t>
      </w:r>
      <w:proofErr w:type="spellEnd"/>
      <w:r>
        <w:t>“ auf Hilfegesuche ausgeschrieben werden, um anderen Studierenden einen stärkeren Anreiz zur Hilfestellung zu geben.</w:t>
      </w:r>
      <w:commentRangeEnd w:id="563"/>
      <w:r>
        <w:rPr>
          <w:rStyle w:val="Kommentarzeichen"/>
          <w:rFonts w:asciiTheme="minorHAnsi" w:eastAsiaTheme="minorHAnsi" w:hAnsiTheme="minorHAnsi" w:cstheme="minorBidi"/>
          <w:color w:val="auto"/>
          <w:lang w:eastAsia="en-US"/>
        </w:rPr>
        <w:commentReference w:id="563"/>
      </w:r>
      <w:commentRangeEnd w:id="564"/>
      <w:r>
        <w:rPr>
          <w:rStyle w:val="Kommentarzeichen"/>
          <w:rFonts w:cstheme="minorBidi"/>
          <w:color w:val="auto"/>
          <w:lang w:eastAsia="en-US"/>
        </w:rPr>
        <w:commentReference w:id="564"/>
      </w:r>
      <w:r>
        <w:t xml:space="preserve"> Mit steigender Punktezahl </w:t>
      </w:r>
      <w:del w:id="565" w:author="Torsten Munkelt" w:date="2022-06-20T01:04:00Z">
        <w:r>
          <w:delText>eines Nutzers</w:delText>
        </w:r>
      </w:del>
      <w:ins w:id="566" w:author="Torsten Munkelt" w:date="2022-06-20T01:04:00Z">
        <w:r>
          <w:t>der Studierenden</w:t>
        </w:r>
      </w:ins>
      <w:r>
        <w:t xml:space="preserve"> werden zusätzliche Privilegien freigeschalte</w:t>
      </w:r>
      <w:del w:id="567" w:author="Torsten Munkelt" w:date="2022-06-20T01:04:00Z">
        <w:r>
          <w:delText>n</w:delText>
        </w:r>
      </w:del>
      <w:ins w:id="568" w:author="Torsten Munkelt" w:date="2022-06-20T01:04:00Z">
        <w:r>
          <w:t>t</w:t>
        </w:r>
      </w:ins>
      <w:r>
        <w:t xml:space="preserve"> und „Badges“ für den Rang </w:t>
      </w:r>
      <w:del w:id="569" w:author="Torsten Munkelt" w:date="2022-06-20T01:04:00Z">
        <w:r>
          <w:delText>des Nutzers</w:delText>
        </w:r>
      </w:del>
      <w:ins w:id="570" w:author="Torsten Munkelt" w:date="2022-06-20T01:04:00Z">
        <w:r>
          <w:t>der Studierenden</w:t>
        </w:r>
      </w:ins>
      <w:r>
        <w:t xml:space="preserve"> vergeben. b) ALADIN II verwendet </w:t>
      </w:r>
      <w:proofErr w:type="spellStart"/>
      <w:r>
        <w:t>Spaced</w:t>
      </w:r>
      <w:proofErr w:type="spellEnd"/>
      <w:ins w:id="571" w:author="Torsten Munkelt" w:date="2022-06-20T01:08:00Z">
        <w:r>
          <w:t>-</w:t>
        </w:r>
      </w:ins>
      <w:del w:id="572" w:author="Torsten Munkelt" w:date="2022-06-20T01:05:00Z">
        <w:r>
          <w:delText xml:space="preserve"> </w:delText>
        </w:r>
      </w:del>
      <w:r>
        <w:t>Repetition</w:t>
      </w:r>
      <w:ins w:id="573" w:author="Torsten Munkelt" w:date="2022-06-20T01:08:00Z">
        <w:r>
          <w:t>-</w:t>
        </w:r>
      </w:ins>
      <w:del w:id="574" w:author="Torsten Munkelt" w:date="2022-06-20T01:05:00Z">
        <w:r>
          <w:delText xml:space="preserve"> </w:delText>
        </w:r>
      </w:del>
      <w:r>
        <w:t xml:space="preserve">Algorithmen </w:t>
      </w:r>
      <w:r>
        <w:fldChar w:fldCharType="begin"/>
      </w:r>
      <w:r>
        <w:instrText xml:space="preserve"> ADDIN ZOTERO_ITEM CSL_CITATION {"citationID":"fz56zdNu","properties":{"formattedCitation":"(Schimanke et al., 2015)","plainCitation":"(Schimanke et al., 2015)","noteIndex":0},"citationItems":[{"id":645,"uris":["http://zotero.org/users/9354499/items/LTGGVTGW"],"itemData":{"id":645,"type":"book","abstract":"Forgetting is one of the common problems in learning. While students might grasp an idea when it is being presented in a lecture they might only vaguely remember it two weeks later and they might have completely forgotten it when the final exams are due. One way out of this is concentrated learning right before the test, also called cramming, massing or bulimic learning in order to highlight the fact that knowledge is only retained for a very brief time. Another approach is spaced repetition learning in which learning items are presented in growing intervals in such a way that the students never really forget and that knowledge is reinforced with each repetition. This paper presents a study in which learning items were incorporated into a mobile learning game in order to make the spaced repetition approach as transparent as possible to the students. The game was used in a database lecture and students reported good usability and learning efficiency.","source":"ResearchGate","title":"Using a Spaced-Repetition-Based Mobile Learning Game in Database Lectures","author":[{"family":"Schimanke","given":"Florian"},{"family":"Mertens","given":"Robert"},{"family":"Hallay","given":"Florian"},{"family":"Enders","given":"Arkadij"},{"family":"Vornberger","given":"Oliver"}],"issued":{"date-parts":[["2015",10,21]]}}}],"schema":"https://github.com/citation-style-language/schema/raw/master/csl-citation.json"} </w:instrText>
      </w:r>
      <w:r>
        <w:fldChar w:fldCharType="separate"/>
      </w:r>
      <w:r>
        <w:rPr>
          <w:rFonts w:cs="Arial"/>
        </w:rPr>
        <w:t>(</w:t>
      </w:r>
      <w:proofErr w:type="spellStart"/>
      <w:r>
        <w:rPr>
          <w:rFonts w:cs="Arial"/>
        </w:rPr>
        <w:t>Schimanke</w:t>
      </w:r>
      <w:proofErr w:type="spellEnd"/>
      <w:r>
        <w:rPr>
          <w:rFonts w:cs="Arial"/>
        </w:rPr>
        <w:t xml:space="preserve"> et al., 2015)</w:t>
      </w:r>
      <w:r>
        <w:fldChar w:fldCharType="end"/>
      </w:r>
      <w:r>
        <w:t>, um Studierende zu ermutigen</w:t>
      </w:r>
      <w:ins w:id="575" w:author="Torsten Munkelt" w:date="2022-06-20T01:05:00Z">
        <w:r>
          <w:t>,</w:t>
        </w:r>
      </w:ins>
      <w:r>
        <w:t xml:space="preserve"> Lernstrategien wie „</w:t>
      </w:r>
      <w:proofErr w:type="spellStart"/>
      <w:r>
        <w:t>Bulimielernen</w:t>
      </w:r>
      <w:proofErr w:type="spellEnd"/>
      <w:r>
        <w:t>“ zu vermeiden. Stattdessen werden die Studierenden gehalten</w:t>
      </w:r>
      <w:ins w:id="576" w:author="Torsten Munkelt" w:date="2022-06-20T01:05:00Z">
        <w:r>
          <w:t>,</w:t>
        </w:r>
      </w:ins>
      <w:r>
        <w:t xml:space="preserve"> in regelmäßigen Zyklen Aufgaben zu wiederholen, um die aufgebauten Kompetenzen langfristig zu </w:t>
      </w:r>
      <w:del w:id="577" w:author="Torsten Munkelt" w:date="2022-06-20T01:05:00Z">
        <w:r>
          <w:delText>erhalten</w:delText>
        </w:r>
      </w:del>
      <w:ins w:id="578" w:author="Torsten Munkelt" w:date="2022-06-20T01:05:00Z">
        <w:r>
          <w:t>sichern</w:t>
        </w:r>
      </w:ins>
      <w:r>
        <w:t xml:space="preserve">. ALADIN II </w:t>
      </w:r>
      <w:proofErr w:type="spellStart"/>
      <w:r>
        <w:t>incentiviert</w:t>
      </w:r>
      <w:proofErr w:type="spellEnd"/>
      <w:r>
        <w:t xml:space="preserve"> </w:t>
      </w:r>
      <w:del w:id="579" w:author="Torsten Munkelt" w:date="2022-06-20T01:07:00Z">
        <w:r>
          <w:delText xml:space="preserve">dies </w:delText>
        </w:r>
      </w:del>
      <w:ins w:id="580" w:author="Torsten Munkelt" w:date="2022-06-20T01:07:00Z">
        <w:r>
          <w:t xml:space="preserve">regelmäßiges Üben </w:t>
        </w:r>
      </w:ins>
      <w:r>
        <w:t xml:space="preserve">durch eine Kopplung weiterer Gamification-Elemente, wie </w:t>
      </w:r>
      <w:ins w:id="581" w:author="Torsten Munkelt" w:date="2022-06-20T01:07:00Z">
        <w:r>
          <w:t xml:space="preserve">z.  B. </w:t>
        </w:r>
      </w:ins>
      <w:r>
        <w:t xml:space="preserve">einer zusätzlichen Punktebelohnung für das </w:t>
      </w:r>
      <w:del w:id="582" w:author="Torsten Munkelt" w:date="2022-06-20T01:07:00Z">
        <w:r>
          <w:delText xml:space="preserve">Einhalten </w:delText>
        </w:r>
      </w:del>
      <w:ins w:id="583" w:author="Torsten Munkelt" w:date="2022-06-20T01:07:00Z">
        <w:r>
          <w:t xml:space="preserve">Lösen </w:t>
        </w:r>
      </w:ins>
      <w:r>
        <w:t xml:space="preserve">einer Serie von Aufgaben. Der Einsatz von </w:t>
      </w:r>
      <w:proofErr w:type="spellStart"/>
      <w:r>
        <w:t>Spaced</w:t>
      </w:r>
      <w:proofErr w:type="spellEnd"/>
      <w:ins w:id="584" w:author="Torsten Munkelt" w:date="2022-06-20T01:08:00Z">
        <w:r>
          <w:t>-</w:t>
        </w:r>
      </w:ins>
      <w:del w:id="585" w:author="Torsten Munkelt" w:date="2022-06-20T01:08:00Z">
        <w:r>
          <w:delText xml:space="preserve"> </w:delText>
        </w:r>
      </w:del>
      <w:r>
        <w:t>Repetition</w:t>
      </w:r>
      <w:ins w:id="586" w:author="Torsten Munkelt" w:date="2022-06-20T01:08:00Z">
        <w:r>
          <w:t>-</w:t>
        </w:r>
      </w:ins>
      <w:del w:id="587" w:author="Torsten Munkelt" w:date="2022-06-20T01:08:00Z">
        <w:r>
          <w:delText xml:space="preserve"> </w:delText>
        </w:r>
      </w:del>
      <w:r>
        <w:t xml:space="preserve">Algorithmen erlaubt zudem eine automatische </w:t>
      </w:r>
      <w:commentRangeStart w:id="588"/>
      <w:commentRangeStart w:id="589"/>
      <w:del w:id="590" w:author="Paul Christ" w:date="2022-06-20T09:54:00Z">
        <w:r>
          <w:delText xml:space="preserve">adaptive </w:delText>
        </w:r>
      </w:del>
      <w:r>
        <w:t>Anpassung</w:t>
      </w:r>
      <w:commentRangeEnd w:id="588"/>
      <w:r>
        <w:rPr>
          <w:rStyle w:val="Kommentarzeichen"/>
          <w:rFonts w:asciiTheme="minorHAnsi" w:eastAsiaTheme="minorHAnsi" w:hAnsiTheme="minorHAnsi" w:cstheme="minorBidi"/>
          <w:color w:val="auto"/>
          <w:lang w:eastAsia="en-US"/>
        </w:rPr>
        <w:commentReference w:id="588"/>
      </w:r>
      <w:commentRangeEnd w:id="589"/>
      <w:r>
        <w:rPr>
          <w:rStyle w:val="Kommentarzeichen"/>
          <w:rFonts w:cstheme="minorBidi"/>
          <w:color w:val="auto"/>
          <w:lang w:eastAsia="en-US"/>
        </w:rPr>
        <w:commentReference w:id="589"/>
      </w:r>
      <w:r>
        <w:t xml:space="preserve"> des Schwierigkeitsgrades </w:t>
      </w:r>
      <w:commentRangeEnd w:id="555"/>
      <w:r>
        <w:rPr>
          <w:rStyle w:val="Kommentarzeichen"/>
          <w:rFonts w:cstheme="minorBidi"/>
          <w:color w:val="auto"/>
          <w:lang w:eastAsia="en-US"/>
        </w:rPr>
        <w:commentReference w:id="555"/>
      </w:r>
      <w:r>
        <w:t>der generierten Aufgaben an das Niveau de</w:t>
      </w:r>
      <w:ins w:id="591" w:author="Torsten Munkelt" w:date="2022-06-20T01:08:00Z">
        <w:r>
          <w:t>r</w:t>
        </w:r>
      </w:ins>
      <w:del w:id="592" w:author="Torsten Munkelt" w:date="2022-06-20T01:08:00Z">
        <w:r>
          <w:delText>s</w:delText>
        </w:r>
      </w:del>
      <w:r>
        <w:t xml:space="preserve"> Studierenden, basierend auf </w:t>
      </w:r>
      <w:r>
        <w:rPr>
          <w:rStyle w:val="Kommentarzeichen"/>
          <w:rFonts w:cstheme="minorBidi"/>
          <w:color w:val="auto"/>
          <w:lang w:eastAsia="en-US"/>
        </w:rPr>
        <w:commentReference w:id="593"/>
      </w:r>
      <w:del w:id="594" w:author="Torsten Munkelt" w:date="2022-06-20T01:08:00Z">
        <w:r>
          <w:delText xml:space="preserve">seiner </w:delText>
        </w:r>
      </w:del>
      <w:ins w:id="595" w:author="Torsten Munkelt" w:date="2022-06-20T01:08:00Z">
        <w:r>
          <w:t xml:space="preserve">ihrer </w:t>
        </w:r>
      </w:ins>
      <w:r>
        <w:t>Nut</w:t>
      </w:r>
      <w:ins w:id="596" w:author="Torsten Munkelt" w:date="2022-06-20T01:10:00Z">
        <w:r>
          <w:t>z</w:t>
        </w:r>
      </w:ins>
      <w:ins w:id="597" w:author="Torsten Munkelt" w:date="2022-06-20T01:08:00Z">
        <w:r>
          <w:t>ungs</w:t>
        </w:r>
      </w:ins>
      <w:del w:id="598" w:author="Torsten Munkelt" w:date="2022-06-20T01:08:00Z">
        <w:r>
          <w:delText>zer</w:delText>
        </w:r>
      </w:del>
      <w:r>
        <w:t>historie.</w:t>
      </w:r>
    </w:p>
    <w:p>
      <w:pPr>
        <w:pStyle w:val="-WeLStandardtextEinzug-"/>
      </w:pPr>
      <w:r>
        <w:t xml:space="preserve">Um den Herausforderungen aus den Abschnitten </w:t>
      </w:r>
      <w:r>
        <w:fldChar w:fldCharType="begin"/>
      </w:r>
      <w:r>
        <w:instrText xml:space="preserve"> REF _Ref105518937 \r \h </w:instrText>
      </w:r>
      <w:r>
        <w:fldChar w:fldCharType="separate"/>
      </w:r>
      <w:r>
        <w:t>2.2</w:t>
      </w:r>
      <w:r>
        <w:fldChar w:fldCharType="end"/>
      </w:r>
      <w:r>
        <w:t xml:space="preserve"> bis </w:t>
      </w:r>
      <w:r>
        <w:fldChar w:fldCharType="begin"/>
      </w:r>
      <w:r>
        <w:instrText xml:space="preserve"> REF _Ref105518954 \r \h </w:instrText>
      </w:r>
      <w:r>
        <w:fldChar w:fldCharType="separate"/>
      </w:r>
      <w:r>
        <w:t>2.4</w:t>
      </w:r>
      <w:r>
        <w:fldChar w:fldCharType="end"/>
      </w:r>
      <w:r>
        <w:t xml:space="preserve"> zu begegnen, ermöglicht ALADIN II</w:t>
      </w:r>
      <w:ins w:id="599" w:author="Paul Christ" w:date="2022-06-20T15:15:00Z">
        <w:r>
          <w:t>,</w:t>
        </w:r>
      </w:ins>
      <w:ins w:id="600" w:author="Paul Christ" w:date="2022-06-20T15:14:00Z">
        <w:r>
          <w:t xml:space="preserve"> mittels dem in </w:t>
        </w:r>
      </w:ins>
      <w:ins w:id="601" w:author="Paul Christ" w:date="2022-06-20T15:15:00Z">
        <w:r>
          <w:fldChar w:fldCharType="begin"/>
        </w:r>
        <w:r>
          <w:instrText xml:space="preserve"> REF _Ref106630543 \h </w:instrText>
        </w:r>
      </w:ins>
      <w:r>
        <w:fldChar w:fldCharType="separate"/>
      </w:r>
      <w:ins w:id="602" w:author="Paul Christ" w:date="2022-06-20T15:15:00Z">
        <w:r>
          <w:t xml:space="preserve">Abb. </w:t>
        </w:r>
        <w:r>
          <w:rPr>
            <w:noProof/>
          </w:rPr>
          <w:t>1</w:t>
        </w:r>
        <w:r>
          <w:fldChar w:fldCharType="end"/>
        </w:r>
        <w:r>
          <w:t xml:space="preserve"> dargestellten 4R-Prinzip,</w:t>
        </w:r>
      </w:ins>
      <w:r>
        <w:t xml:space="preserve"> das </w:t>
      </w:r>
      <w:commentRangeStart w:id="603"/>
      <w:commentRangeStart w:id="604"/>
      <w:r>
        <w:t>Aufzeichnen (</w:t>
      </w:r>
      <w:proofErr w:type="spellStart"/>
      <w:r>
        <w:t>Record</w:t>
      </w:r>
      <w:proofErr w:type="spellEnd"/>
      <w:r>
        <w:t>), Weiterleiten (Redirect), Wiedergeben (Replay) und Wiederaufnehmen (</w:t>
      </w:r>
      <w:proofErr w:type="spellStart"/>
      <w:r>
        <w:t>Resume</w:t>
      </w:r>
      <w:proofErr w:type="spellEnd"/>
      <w:r>
        <w:t>)</w:t>
      </w:r>
      <w:commentRangeEnd w:id="603"/>
      <w:r>
        <w:rPr>
          <w:rStyle w:val="Kommentarzeichen"/>
          <w:rFonts w:asciiTheme="minorHAnsi" w:eastAsiaTheme="minorHAnsi" w:hAnsiTheme="minorHAnsi" w:cstheme="minorBidi"/>
          <w:color w:val="auto"/>
          <w:lang w:eastAsia="en-US"/>
        </w:rPr>
        <w:commentReference w:id="603"/>
      </w:r>
      <w:commentRangeEnd w:id="604"/>
      <w:r>
        <w:rPr>
          <w:rStyle w:val="Kommentarzeichen"/>
          <w:rFonts w:cstheme="minorBidi"/>
          <w:color w:val="auto"/>
          <w:lang w:eastAsia="en-US"/>
        </w:rPr>
        <w:commentReference w:id="604"/>
      </w:r>
      <w:r>
        <w:t xml:space="preserve"> </w:t>
      </w:r>
      <w:del w:id="605" w:author="Torsten Munkelt" w:date="2022-06-20T01:15:00Z">
        <w:r>
          <w:delText xml:space="preserve">aller </w:delText>
        </w:r>
      </w:del>
      <w:ins w:id="606" w:author="Torsten Munkelt" w:date="2022-06-20T01:15:00Z">
        <w:r>
          <w:t xml:space="preserve">der </w:t>
        </w:r>
      </w:ins>
      <w:ins w:id="607" w:author="Torsten Munkelt" w:date="2022-06-20T01:14:00Z">
        <w:r>
          <w:t xml:space="preserve">Lösungsversuche bzw. der </w:t>
        </w:r>
      </w:ins>
      <w:r>
        <w:t xml:space="preserve">Interaktionen </w:t>
      </w:r>
      <w:ins w:id="608" w:author="Torsten Munkelt" w:date="2022-06-20T01:15:00Z">
        <w:r>
          <w:t xml:space="preserve">der </w:t>
        </w:r>
      </w:ins>
      <w:ins w:id="609" w:author="Torsten Munkelt" w:date="2022-06-20T01:14:00Z">
        <w:r>
          <w:t xml:space="preserve">Studierenden </w:t>
        </w:r>
      </w:ins>
      <w:r>
        <w:t>mit einer interaktiven Aufgabe</w:t>
      </w:r>
      <w:del w:id="610" w:author="Paul Christ" w:date="2022-06-20T15:15:00Z">
        <w:r>
          <w:delText xml:space="preserve"> </w:delText>
        </w:r>
      </w:del>
      <w:del w:id="611" w:author="Torsten Munkelt" w:date="2022-06-20T01:14:00Z">
        <w:r>
          <w:delText xml:space="preserve">durch einen Studierenden </w:delText>
        </w:r>
      </w:del>
      <w:del w:id="612" w:author="Paul Christ" w:date="2022-06-20T15:15:00Z">
        <w:r>
          <w:delText>(4R)</w:delText>
        </w:r>
      </w:del>
      <w:r>
        <w:t>. Das 4R-Prinzip erlaubt Studierenden somit</w:t>
      </w:r>
      <w:ins w:id="613" w:author="Torsten Munkelt" w:date="2022-06-20T01:16:00Z">
        <w:r>
          <w:t>,</w:t>
        </w:r>
      </w:ins>
      <w:r>
        <w:t xml:space="preserve"> ihre Lösungsversuche aufzuzeichnen</w:t>
      </w:r>
      <w:ins w:id="614" w:author="Torsten Munkelt" w:date="2022-06-20T01:13:00Z">
        <w:r>
          <w:t>,</w:t>
        </w:r>
      </w:ins>
      <w:r>
        <w:t xml:space="preserve"> um diese zu einem späteren Zeitpunkt fortzuführen, aber auch</w:t>
      </w:r>
      <w:ins w:id="615" w:author="Torsten Munkelt" w:date="2022-06-20T01:13:00Z">
        <w:r>
          <w:t>,</w:t>
        </w:r>
      </w:ins>
      <w:r>
        <w:t xml:space="preserve"> ihre </w:t>
      </w:r>
      <w:del w:id="616" w:author="Torsten Munkelt" w:date="2022-06-20T01:15:00Z">
        <w:r>
          <w:delText xml:space="preserve">Interaktionen </w:delText>
        </w:r>
      </w:del>
      <w:ins w:id="617" w:author="Torsten Munkelt" w:date="2022-06-20T01:15:00Z">
        <w:r>
          <w:t>L</w:t>
        </w:r>
      </w:ins>
      <w:ins w:id="618" w:author="Torsten Munkelt" w:date="2022-06-20T01:16:00Z">
        <w:r>
          <w:t>ösungsversuche</w:t>
        </w:r>
      </w:ins>
      <w:ins w:id="619" w:author="Torsten Munkelt" w:date="2022-06-20T01:15:00Z">
        <w:r>
          <w:t xml:space="preserve"> </w:t>
        </w:r>
      </w:ins>
      <w:ins w:id="620" w:author="Torsten Munkelt" w:date="2022-06-20T01:13:00Z">
        <w:r>
          <w:t>an andere Studierende</w:t>
        </w:r>
      </w:ins>
      <w:ins w:id="621" w:author="Torsten Munkelt" w:date="2022-06-20T01:16:00Z">
        <w:r>
          <w:t xml:space="preserve"> oder an Lehrende </w:t>
        </w:r>
        <w:r>
          <w:lastRenderedPageBreak/>
          <w:t xml:space="preserve">weiterzuleiten und sie somit </w:t>
        </w:r>
      </w:ins>
      <w:r>
        <w:t xml:space="preserve">mit </w:t>
      </w:r>
      <w:del w:id="622" w:author="Torsten Munkelt" w:date="2022-06-20T01:16:00Z">
        <w:r>
          <w:delText xml:space="preserve">anderen Nutzern </w:delText>
        </w:r>
      </w:del>
      <w:ins w:id="623" w:author="Torsten Munkelt" w:date="2022-06-20T01:16:00Z">
        <w:r>
          <w:t xml:space="preserve">ihnen </w:t>
        </w:r>
      </w:ins>
      <w:r>
        <w:t>zu teilen</w:t>
      </w:r>
      <w:ins w:id="624" w:author="Torsten Munkelt" w:date="2022-06-20T01:16:00Z">
        <w:r>
          <w:t>,</w:t>
        </w:r>
      </w:ins>
      <w:r>
        <w:t xml:space="preserve"> um Feedback von </w:t>
      </w:r>
      <w:del w:id="625" w:author="Torsten Munkelt" w:date="2022-06-20T01:16:00Z">
        <w:r>
          <w:delText xml:space="preserve">Menschen </w:delText>
        </w:r>
      </w:del>
      <w:ins w:id="626" w:author="Torsten Munkelt" w:date="2022-06-20T01:16:00Z">
        <w:r>
          <w:t xml:space="preserve">ihnen </w:t>
        </w:r>
      </w:ins>
      <w:r>
        <w:t>einzuholen.</w:t>
      </w:r>
    </w:p>
    <w:p>
      <w:pPr>
        <w:pStyle w:val="-WeLStandardtextEinzug-"/>
        <w:rPr>
          <w:ins w:id="627" w:author="Paul Christ" w:date="2022-06-21T16:06:00Z"/>
        </w:rPr>
      </w:pPr>
      <w:r>
        <w:t>ALADIN II wertet die</w:t>
      </w:r>
      <w:del w:id="628" w:author="Torsten Munkelt" w:date="2022-06-20T01:17:00Z">
        <w:r>
          <w:delText>,</w:delText>
        </w:r>
      </w:del>
      <w:r>
        <w:t xml:space="preserve"> </w:t>
      </w:r>
      <w:del w:id="629" w:author="Torsten Munkelt" w:date="2022-06-20T01:17:00Z">
        <w:r>
          <w:delText xml:space="preserve">mithilfe der durch das 4R-Prinzip ermöglichten, </w:delText>
        </w:r>
      </w:del>
      <w:r>
        <w:t xml:space="preserve">Aufzeichnung der Lösungsversuche aus und erstellt automatisiert Statistiken und Visualisierungen, </w:t>
      </w:r>
      <w:del w:id="630" w:author="Torsten Munkelt" w:date="2022-06-20T01:18:00Z">
        <w:r>
          <w:delText>wobei diese</w:delText>
        </w:r>
      </w:del>
      <w:ins w:id="631" w:author="Torsten Munkelt" w:date="2022-06-20T01:18:00Z">
        <w:r>
          <w:t>die</w:t>
        </w:r>
      </w:ins>
      <w:r>
        <w:t xml:space="preserve"> Einblicke in die Lösungsversuche</w:t>
      </w:r>
      <w:del w:id="632" w:author="Torsten Munkelt" w:date="2022-06-20T01:18:00Z">
        <w:r>
          <w:delText>,</w:delText>
        </w:r>
      </w:del>
      <w:r>
        <w:t xml:space="preserve"> sowohl in aggregierter Form</w:t>
      </w:r>
      <w:del w:id="633" w:author="Torsten Munkelt" w:date="2022-06-20T01:18:00Z">
        <w:r>
          <w:delText>,</w:delText>
        </w:r>
      </w:del>
      <w:r>
        <w:t xml:space="preserve"> als auch anonymisiert in einzelne Lösungsversuche </w:t>
      </w:r>
      <w:del w:id="634" w:author="Torsten Munkelt" w:date="2022-06-20T01:18:00Z">
        <w:r>
          <w:delText>ermöglicht</w:delText>
        </w:r>
      </w:del>
      <w:ins w:id="635" w:author="Torsten Munkelt" w:date="2022-06-20T01:18:00Z">
        <w:r>
          <w:t>gewähren</w:t>
        </w:r>
      </w:ins>
      <w:r>
        <w:t xml:space="preserve">. </w:t>
      </w:r>
      <w:commentRangeStart w:id="636"/>
      <w:commentRangeStart w:id="637"/>
      <w:r>
        <w:t xml:space="preserve">ALADIN II verwendet zudem Methoden des </w:t>
      </w:r>
      <w:proofErr w:type="spellStart"/>
      <w:r>
        <w:t>Process</w:t>
      </w:r>
      <w:proofErr w:type="spellEnd"/>
      <w:r>
        <w:t xml:space="preserve"> Mining um Verklemmungen in den Lösungsversuchen der Studierenden sichtbar zu machen </w:t>
      </w:r>
      <w:r>
        <w:fldChar w:fldCharType="begin"/>
      </w:r>
      <w:r>
        <w:instrText xml:space="preserve"> ADDIN ZOTERO_ITEM CSL_CITATION {"citationID":"kZyq5Cgo","properties":{"formattedCitation":"(Hakim et al., 2019)","plainCitation":"(Hakim et al., 2019)","noteIndex":0},"citationItems":[{"id":655,"uris":["http://zotero.org/users/9354499/items/R7EIQ7ZU"],"itemData":{"id":655,"type":"article-journal","abstract":"In Learning Management System (LMS) setting, event log is a historical record which contains a series of user activities that recorded on the system. Process mining is applied to discover e-Learning usage patterns. In this research, heuristic review algorithm is used to create a process model to do analysis. The process mining tools that used are Disco and ProM, their work will be finding the process model and evaluating it. The object of research are two different courses, System Defined Network (SDN) and Basic Telecommunication System (BTS) in different levels (Diploma and Bachelor). In order to know the pattern of using e-Learning at different level, Heuristic Miner can model the event log into the process model well. The measurement of fitness value for SDN and BTS are 0.974 and 0.986. Moreover, SDN course tends to access assignment module as many as 938 times. While BTS course tends to access Forum module with the highest frequency is 639 times.","container-title":"Journal of Physics: Conference Series","DOI":"10.1088/1742-6596/1193/1/012020","ISSN":"1742-6596","journalAbbreviation":"J. Phys.: Conf. Ser.","language":"en","note":"publisher: IOP Publishing","page":"012020","source":"Institute of Physics","title":"E-learning process analysis to determining student learning patterns using process mining approach","volume":"1193","author":[{"family":"Hakim","given":"A. R."},{"family":"Hasibuan","given":"M. A."},{"family":"Andreswari","given":"R."}],"issued":{"date-parts":[["2019",4]]}}}],"schema":"https://github.com/citation-style-language/schema/raw/master/csl-citation.json"} </w:instrText>
      </w:r>
      <w:r>
        <w:fldChar w:fldCharType="separate"/>
      </w:r>
      <w:r>
        <w:rPr>
          <w:rFonts w:cs="Arial"/>
        </w:rPr>
        <w:t>(Hakim et al., 2019)</w:t>
      </w:r>
      <w:r>
        <w:fldChar w:fldCharType="end"/>
      </w:r>
      <w:commentRangeEnd w:id="636"/>
      <w:r>
        <w:rPr>
          <w:rStyle w:val="Kommentarzeichen"/>
          <w:rFonts w:cstheme="minorBidi"/>
          <w:color w:val="auto"/>
          <w:lang w:eastAsia="en-US"/>
        </w:rPr>
        <w:commentReference w:id="636"/>
      </w:r>
      <w:commentRangeEnd w:id="637"/>
      <w:r>
        <w:rPr>
          <w:rStyle w:val="Kommentarzeichen"/>
          <w:rFonts w:asciiTheme="minorHAnsi" w:eastAsiaTheme="minorHAnsi" w:hAnsiTheme="minorHAnsi" w:cstheme="minorBidi"/>
          <w:color w:val="auto"/>
          <w:lang w:eastAsia="en-US"/>
        </w:rPr>
        <w:commentReference w:id="637"/>
      </w:r>
      <w:r>
        <w:t>.</w:t>
      </w:r>
    </w:p>
    <w:p>
      <w:pPr>
        <w:pStyle w:val="-WeLStandardtextEinzug-"/>
      </w:pPr>
      <w:ins w:id="638" w:author="Paul Christ" w:date="2022-06-21T16:06:00Z">
        <w:r>
          <w:t xml:space="preserve">ALADIN II begegnet </w:t>
        </w:r>
      </w:ins>
      <w:ins w:id="639" w:author="Paul Christ" w:date="2022-06-21T16:07:00Z">
        <w:r>
          <w:t>den</w:t>
        </w:r>
      </w:ins>
      <w:ins w:id="640" w:author="Paul Christ" w:date="2022-06-21T16:09:00Z">
        <w:r>
          <w:t>,</w:t>
        </w:r>
      </w:ins>
      <w:ins w:id="641" w:author="Paul Christ" w:date="2022-06-21T16:07:00Z">
        <w:r>
          <w:t xml:space="preserve"> in </w:t>
        </w:r>
      </w:ins>
      <w:ins w:id="642" w:author="Paul Christ" w:date="2022-06-21T16:09:00Z">
        <w:r>
          <w:t>den Abschnitten</w:t>
        </w:r>
      </w:ins>
      <w:ins w:id="643" w:author="Paul Christ" w:date="2022-06-21T16:07:00Z">
        <w:r>
          <w:t xml:space="preserve"> </w:t>
        </w:r>
      </w:ins>
      <w:ins w:id="644" w:author="Paul Christ" w:date="2022-06-21T16:09:00Z">
        <w:r>
          <w:fldChar w:fldCharType="begin"/>
        </w:r>
        <w:r>
          <w:instrText xml:space="preserve"> REF _Ref106720166 \r \h </w:instrText>
        </w:r>
      </w:ins>
      <w:r>
        <w:fldChar w:fldCharType="separate"/>
      </w:r>
      <w:ins w:id="645" w:author="Paul Christ" w:date="2022-06-21T16:09:00Z">
        <w:r>
          <w:t>2</w:t>
        </w:r>
        <w:r>
          <w:t>.</w:t>
        </w:r>
        <w:r>
          <w:t>5</w:t>
        </w:r>
        <w:r>
          <w:fldChar w:fldCharType="end"/>
        </w:r>
      </w:ins>
      <w:ins w:id="646" w:author="Paul Christ" w:date="2022-06-21T16:07:00Z">
        <w:r>
          <w:t xml:space="preserve"> und</w:t>
        </w:r>
      </w:ins>
      <w:ins w:id="647" w:author="Paul Christ" w:date="2022-06-21T16:09:00Z">
        <w:r>
          <w:t xml:space="preserve"> </w:t>
        </w:r>
        <w:r>
          <w:fldChar w:fldCharType="begin"/>
        </w:r>
        <w:r>
          <w:instrText xml:space="preserve"> REF _Ref105519118 \r \h </w:instrText>
        </w:r>
      </w:ins>
      <w:r>
        <w:fldChar w:fldCharType="separate"/>
      </w:r>
      <w:ins w:id="648" w:author="Paul Christ" w:date="2022-06-21T16:09:00Z">
        <w:r>
          <w:t>2.6</w:t>
        </w:r>
        <w:r>
          <w:fldChar w:fldCharType="end"/>
        </w:r>
      </w:ins>
      <w:ins w:id="649" w:author="Paul Christ" w:date="2022-06-21T16:07:00Z">
        <w:r>
          <w:t xml:space="preserve"> </w:t>
        </w:r>
      </w:ins>
      <w:ins w:id="650" w:author="Paul Christ" w:date="2022-06-21T16:09:00Z">
        <w:r>
          <w:t>beschriebenen,</w:t>
        </w:r>
      </w:ins>
      <w:ins w:id="651" w:author="Paul Christ" w:date="2022-06-21T16:07:00Z">
        <w:r>
          <w:t xml:space="preserve"> Herausforderungen </w:t>
        </w:r>
      </w:ins>
      <w:ins w:id="652" w:author="Paul Christ" w:date="2022-06-21T16:08:00Z">
        <w:r>
          <w:t xml:space="preserve">aufgrund deren Komplexität </w:t>
        </w:r>
      </w:ins>
      <w:ins w:id="653" w:author="Paul Christ" w:date="2022-06-21T16:07:00Z">
        <w:r>
          <w:t>nicht unmittelb</w:t>
        </w:r>
        <w:bookmarkStart w:id="654" w:name="_GoBack"/>
        <w:bookmarkEnd w:id="654"/>
        <w:r>
          <w:t>ar</w:t>
        </w:r>
      </w:ins>
      <w:ins w:id="655" w:author="Paul Christ" w:date="2022-06-21T16:08:00Z">
        <w:r>
          <w:t xml:space="preserve">. Mögliche zukünftige Lösungsvorschläge werden jedoch in Kapitel </w:t>
        </w:r>
      </w:ins>
      <w:ins w:id="656" w:author="Paul Christ" w:date="2022-06-21T16:09:00Z">
        <w:r>
          <w:fldChar w:fldCharType="begin"/>
        </w:r>
        <w:r>
          <w:instrText xml:space="preserve"> REF _Ref106720191 \r \h </w:instrText>
        </w:r>
      </w:ins>
      <w:r>
        <w:fldChar w:fldCharType="separate"/>
      </w:r>
      <w:ins w:id="657" w:author="Paul Christ" w:date="2022-06-21T16:09:00Z">
        <w:r>
          <w:t>5</w:t>
        </w:r>
        <w:r>
          <w:fldChar w:fldCharType="end"/>
        </w:r>
      </w:ins>
      <w:ins w:id="658" w:author="Paul Christ" w:date="2022-06-21T16:08:00Z">
        <w:r>
          <w:t xml:space="preserve"> benannt.</w:t>
        </w:r>
      </w:ins>
    </w:p>
    <w:p>
      <w:pPr>
        <w:pStyle w:val="-WeLberschrift1-"/>
      </w:pPr>
      <w:r>
        <w:t xml:space="preserve">Aufgabentypen und fachliche Einsatzgebiete von ALADIN </w:t>
      </w:r>
      <w:del w:id="659" w:author="Torsten Munkelt" w:date="2022-06-20T01:31:00Z">
        <w:r>
          <w:delText xml:space="preserve">&amp; </w:delText>
        </w:r>
      </w:del>
      <w:ins w:id="660" w:author="Torsten Munkelt" w:date="2022-06-20T01:31:00Z">
        <w:r>
          <w:t xml:space="preserve">und </w:t>
        </w:r>
      </w:ins>
      <w:r>
        <w:t>ALADIN II</w:t>
      </w:r>
    </w:p>
    <w:p>
      <w:pPr>
        <w:pStyle w:val="-WeLStandardtext-"/>
        <w:rPr>
          <w:rStyle w:val="fontstyle01"/>
        </w:rPr>
      </w:pPr>
      <w:r>
        <w:rPr>
          <w:rStyle w:val="fontstyle01"/>
        </w:rPr>
        <w:t xml:space="preserve">ALADIN umfasst bereits die Aufgabentypen „Stücklistenauflösung“, „SQL Abfragen“, </w:t>
      </w:r>
      <w:commentRangeStart w:id="661"/>
      <w:r>
        <w:rPr>
          <w:rStyle w:val="fontstyle01"/>
        </w:rPr>
        <w:t>„Interpolationsverfahren zur Georeferenzierung“, und „Finden kürzester Pfade“</w:t>
      </w:r>
      <w:commentRangeEnd w:id="661"/>
      <w:r>
        <w:rPr>
          <w:rStyle w:val="Kommentarzeichen"/>
          <w:rFonts w:cstheme="minorBidi"/>
          <w:color w:val="auto"/>
          <w:lang w:eastAsia="en-US"/>
        </w:rPr>
        <w:commentReference w:id="661"/>
      </w:r>
      <w:r>
        <w:rPr>
          <w:rStyle w:val="fontstyle01"/>
        </w:rPr>
        <w:t xml:space="preserve">. ALADIN II ergänzt ALADIN </w:t>
      </w:r>
      <w:del w:id="662" w:author="Torsten Munkelt" w:date="2022-06-20T01:21:00Z">
        <w:r>
          <w:rPr>
            <w:rStyle w:val="fontstyle01"/>
          </w:rPr>
          <w:delText xml:space="preserve">zudem </w:delText>
        </w:r>
      </w:del>
      <w:r>
        <w:rPr>
          <w:rStyle w:val="fontstyle01"/>
        </w:rPr>
        <w:t>um die Aufgabentypen „</w:t>
      </w:r>
      <w:commentRangeStart w:id="663"/>
      <w:proofErr w:type="spellStart"/>
      <w:r>
        <w:rPr>
          <w:rStyle w:val="fontstyle01"/>
        </w:rPr>
        <w:t>Spatial</w:t>
      </w:r>
      <w:proofErr w:type="spellEnd"/>
      <w:r>
        <w:rPr>
          <w:rStyle w:val="fontstyle01"/>
        </w:rPr>
        <w:t xml:space="preserve"> SQL-Abfragen“, „Datenfluss-, ERM- und UML-Modellierung</w:t>
      </w:r>
      <w:commentRangeEnd w:id="663"/>
      <w:r>
        <w:rPr>
          <w:rStyle w:val="Kommentarzeichen"/>
          <w:rFonts w:cstheme="minorBidi"/>
          <w:color w:val="auto"/>
          <w:lang w:eastAsia="en-US"/>
        </w:rPr>
        <w:commentReference w:id="663"/>
      </w:r>
      <w:r>
        <w:rPr>
          <w:rStyle w:val="fontstyle01"/>
        </w:rPr>
        <w:t>“ und „</w:t>
      </w:r>
      <w:commentRangeStart w:id="664"/>
      <w:commentRangeStart w:id="665"/>
      <w:r>
        <w:rPr>
          <w:rStyle w:val="fontstyle01"/>
        </w:rPr>
        <w:t>Terminierung und Netzplantechniken</w:t>
      </w:r>
      <w:commentRangeEnd w:id="664"/>
      <w:r>
        <w:rPr>
          <w:rStyle w:val="Kommentarzeichen"/>
          <w:rFonts w:cstheme="minorBidi"/>
          <w:color w:val="auto"/>
          <w:lang w:eastAsia="en-US"/>
        </w:rPr>
        <w:commentReference w:id="664"/>
      </w:r>
      <w:commentRangeEnd w:id="665"/>
      <w:r>
        <w:rPr>
          <w:rStyle w:val="Kommentarzeichen"/>
          <w:rFonts w:asciiTheme="minorHAnsi" w:eastAsiaTheme="minorHAnsi" w:hAnsiTheme="minorHAnsi" w:cstheme="minorBidi"/>
          <w:color w:val="auto"/>
          <w:lang w:eastAsia="en-US"/>
        </w:rPr>
        <w:commentReference w:id="665"/>
      </w:r>
      <w:r>
        <w:rPr>
          <w:rStyle w:val="fontstyle01"/>
        </w:rPr>
        <w:t xml:space="preserve">“. Die Aufgabentypen „Stücklistenauflösung“, „SQL Abfragen“ und „Terminierung und Netzplantechniken“ </w:t>
      </w:r>
      <w:del w:id="666" w:author="Torsten Munkelt" w:date="2022-06-20T01:21:00Z">
        <w:r>
          <w:rPr>
            <w:rStyle w:val="fontstyle01"/>
          </w:rPr>
          <w:delText>wurden bereits vorgestellt</w:delText>
        </w:r>
      </w:del>
      <w:ins w:id="667" w:author="Torsten Munkelt" w:date="2022-06-20T01:21:00Z">
        <w:r>
          <w:rPr>
            <w:rStyle w:val="fontstyle01"/>
          </w:rPr>
          <w:t>stellen</w:t>
        </w:r>
      </w:ins>
      <w:r>
        <w:rPr>
          <w:rStyle w:val="fontstyle01"/>
        </w:rPr>
        <w:t xml:space="preserve"> </w:t>
      </w:r>
      <w:r>
        <w:rPr>
          <w:rStyle w:val="fontstyle01"/>
        </w:rPr>
        <w:fldChar w:fldCharType="begin"/>
      </w:r>
      <w:r>
        <w:rPr>
          <w:rStyle w:val="fontstyle01"/>
        </w:rPr>
        <w:instrText xml:space="preserve"> ADDIN ZOTERO_ITEM CSL_CITATION {"citationID":"djuHTjIK","properties":{"formattedCitation":"(Christ, Paul et al., 2022)","plainCitation":"(Christ, Paul et al., 2022)","noteIndex":0},"citationItems":[{"id":657,"uris":["http://zotero.org/users/9354499/items/8R7GRG3H"],"itemData":{"id":657,"type":"paper-conference","abstract":"Das Erlernen von F</w:instrText>
      </w:r>
      <w:r>
        <w:rPr>
          <w:rStyle w:val="fontstyle01"/>
          <w:rFonts w:hint="eastAsia"/>
        </w:rPr>
        <w:instrText>ä</w:instrText>
      </w:r>
      <w:r>
        <w:rPr>
          <w:rStyle w:val="fontstyle01"/>
        </w:rPr>
        <w:instrText>higkeiten zur Modellbildung ist eine grundlegende Zielstellung in\nvielen Studieng</w:instrText>
      </w:r>
      <w:r>
        <w:rPr>
          <w:rStyle w:val="fontstyle01"/>
          <w:rFonts w:hint="eastAsia"/>
        </w:rPr>
        <w:instrText>ä</w:instrText>
      </w:r>
      <w:r>
        <w:rPr>
          <w:rStyle w:val="fontstyle01"/>
        </w:rPr>
        <w:instrText>ngen. Insbesondere in der Informatik und angrenzenden Disziplinen lassen sich\nviele Modellierungsaufgaben mittels Graphen repr</w:instrText>
      </w:r>
      <w:r>
        <w:rPr>
          <w:rStyle w:val="fontstyle01"/>
          <w:rFonts w:hint="eastAsia"/>
        </w:rPr>
        <w:instrText>ä</w:instrText>
      </w:r>
      <w:r>
        <w:rPr>
          <w:rStyle w:val="fontstyle01"/>
        </w:rPr>
        <w:instrText>sentieren, was das computergest</w:instrText>
      </w:r>
      <w:r>
        <w:rPr>
          <w:rStyle w:val="fontstyle01"/>
          <w:rFonts w:hint="eastAsia"/>
        </w:rPr>
        <w:instrText>ü</w:instrText>
      </w:r>
      <w:r>
        <w:rPr>
          <w:rStyle w:val="fontstyle01"/>
        </w:rPr>
        <w:instrText>tzte Generieren\nsolcher Graphen und entsprechender Aufgaben und L</w:instrText>
      </w:r>
      <w:r>
        <w:rPr>
          <w:rStyle w:val="fontstyle01"/>
          <w:rFonts w:hint="eastAsia"/>
        </w:rPr>
        <w:instrText>ö</w:instrText>
      </w:r>
      <w:r>
        <w:rPr>
          <w:rStyle w:val="fontstyle01"/>
        </w:rPr>
        <w:instrText>sung(shilf)en auf Grundlage bestehender Graphenalgorithmen erlaubt. Dieser Beitrag stellt das Framework ALADIN vor, welches graphenbasierte\nModelle und Aufgaben f</w:instrText>
      </w:r>
      <w:r>
        <w:rPr>
          <w:rStyle w:val="fontstyle01"/>
          <w:rFonts w:hint="eastAsia"/>
        </w:rPr>
        <w:instrText>ü</w:instrText>
      </w:r>
      <w:r>
        <w:rPr>
          <w:rStyle w:val="fontstyle01"/>
        </w:rPr>
        <w:instrText>r Probleme aus verschiedenen Fachbereichen generiert und Studenten bei der\nL</w:instrText>
      </w:r>
      <w:r>
        <w:rPr>
          <w:rStyle w:val="fontstyle01"/>
          <w:rFonts w:hint="eastAsia"/>
        </w:rPr>
        <w:instrText>ö</w:instrText>
      </w:r>
      <w:r>
        <w:rPr>
          <w:rStyle w:val="fontstyle01"/>
        </w:rPr>
        <w:instrText>sung der Probleme unterst</w:instrText>
      </w:r>
      <w:r>
        <w:rPr>
          <w:rStyle w:val="fontstyle01"/>
          <w:rFonts w:hint="eastAsia"/>
        </w:rPr>
        <w:instrText>ü</w:instrText>
      </w:r>
      <w:r>
        <w:rPr>
          <w:rStyle w:val="fontstyle01"/>
        </w:rPr>
        <w:instrText>tzt. Die Generierung erfolgt parametrisiert, um dem Anforderungsprofil\nder Bearbeiter zu entsprechen. ALADIN erm</w:instrText>
      </w:r>
      <w:r>
        <w:rPr>
          <w:rStyle w:val="fontstyle01"/>
          <w:rFonts w:hint="eastAsia"/>
        </w:rPr>
        <w:instrText>ö</w:instrText>
      </w:r>
      <w:r>
        <w:rPr>
          <w:rStyle w:val="fontstyle01"/>
        </w:rPr>
        <w:instrText>glicht eine zeit- und ortsunabh</w:instrText>
      </w:r>
      <w:r>
        <w:rPr>
          <w:rStyle w:val="fontstyle01"/>
          <w:rFonts w:hint="eastAsia"/>
        </w:rPr>
        <w:instrText>ä</w:instrText>
      </w:r>
      <w:r>
        <w:rPr>
          <w:rStyle w:val="fontstyle01"/>
        </w:rPr>
        <w:instrText xml:space="preserve">ngige Bearbeitung\nvon </w:instrText>
      </w:r>
      <w:r>
        <w:rPr>
          <w:rStyle w:val="fontstyle01"/>
          <w:rFonts w:hint="eastAsia"/>
        </w:rPr>
        <w:instrText>Ü</w:instrText>
      </w:r>
      <w:r>
        <w:rPr>
          <w:rStyle w:val="fontstyle01"/>
        </w:rPr>
        <w:instrText>bungsaufgaben. Zudem pr</w:instrText>
      </w:r>
      <w:r>
        <w:rPr>
          <w:rStyle w:val="fontstyle01"/>
          <w:rFonts w:hint="eastAsia"/>
        </w:rPr>
        <w:instrText>ü</w:instrText>
      </w:r>
      <w:r>
        <w:rPr>
          <w:rStyle w:val="fontstyle01"/>
        </w:rPr>
        <w:instrText>ft ALADIN die L</w:instrText>
      </w:r>
      <w:r>
        <w:rPr>
          <w:rStyle w:val="fontstyle01"/>
          <w:rFonts w:hint="eastAsia"/>
        </w:rPr>
        <w:instrText>ö</w:instrText>
      </w:r>
      <w:r>
        <w:rPr>
          <w:rStyle w:val="fontstyle01"/>
        </w:rPr>
        <w:instrText>sungen direkt auf Korrektheit, ohne Lehrpersonal zu binden. Aufzeichnungs- und Wiedergabefunktionalit</w:instrText>
      </w:r>
      <w:r>
        <w:rPr>
          <w:rStyle w:val="fontstyle01"/>
          <w:rFonts w:hint="eastAsia"/>
        </w:rPr>
        <w:instrText>ä</w:instrText>
      </w:r>
      <w:r>
        <w:rPr>
          <w:rStyle w:val="fontstyle01"/>
        </w:rPr>
        <w:instrText>t erh</w:instrText>
      </w:r>
      <w:r>
        <w:rPr>
          <w:rStyle w:val="fontstyle01"/>
          <w:rFonts w:hint="eastAsia"/>
        </w:rPr>
        <w:instrText>ö</w:instrText>
      </w:r>
      <w:r>
        <w:rPr>
          <w:rStyle w:val="fontstyle01"/>
        </w:rPr>
        <w:instrText>ht den Nutzen von ALADIN in\nBlended-Learning-Szenarien.","container-title":"Workshop zur Modellierung in der Hochschulbildung (MoHoL 2022) co-located with Modellierung 2022, Hamburg, Germany","event-place":"Hamburg","language":"deutsch","publisher":"Gesellschaft f</w:instrText>
      </w:r>
      <w:r>
        <w:rPr>
          <w:rStyle w:val="fontstyle01"/>
          <w:rFonts w:hint="eastAsia"/>
        </w:rPr>
        <w:instrText>ü</w:instrText>
      </w:r>
      <w:r>
        <w:rPr>
          <w:rStyle w:val="fontstyle01"/>
        </w:rPr>
        <w:instrText xml:space="preserve">r Informatik e.V.","publisher-place":"Hamburg","title":"ALADIN </w:instrText>
      </w:r>
      <w:r>
        <w:rPr>
          <w:rStyle w:val="fontstyle01"/>
          <w:rFonts w:hint="eastAsia"/>
        </w:rPr>
        <w:instrText>–</w:instrText>
      </w:r>
      <w:r>
        <w:rPr>
          <w:rStyle w:val="fontstyle01"/>
        </w:rPr>
        <w:instrText xml:space="preserve"> Generator f</w:instrText>
      </w:r>
      <w:r>
        <w:rPr>
          <w:rStyle w:val="fontstyle01"/>
          <w:rFonts w:hint="eastAsia"/>
        </w:rPr>
        <w:instrText>ü</w:instrText>
      </w:r>
      <w:r>
        <w:rPr>
          <w:rStyle w:val="fontstyle01"/>
        </w:rPr>
        <w:instrText>r Aufgaben und L</w:instrText>
      </w:r>
      <w:r>
        <w:rPr>
          <w:rStyle w:val="fontstyle01"/>
          <w:rFonts w:hint="eastAsia"/>
        </w:rPr>
        <w:instrText>ö</w:instrText>
      </w:r>
      <w:r>
        <w:rPr>
          <w:rStyle w:val="fontstyle01"/>
        </w:rPr>
        <w:instrText xml:space="preserve">sung(shilf)en aus der Informatik und angrenzenden Disziplinen","author":[{"literal":"Christ, Paul"},{"literal":"Laue, Ralf"},{"literal":"Munkelt, Torsten"}],"issued":{"date-parts":[["2022"]]}}}],"schema":"https://github.com/citation-style-language/schema/raw/master/csl-citation.json"} </w:instrText>
      </w:r>
      <w:r>
        <w:rPr>
          <w:rStyle w:val="fontstyle01"/>
        </w:rPr>
        <w:fldChar w:fldCharType="separate"/>
      </w:r>
      <w:r>
        <w:rPr>
          <w:rFonts w:ascii="ArialMT" w:hAnsi="ArialMT"/>
        </w:rPr>
        <w:t>(Christ, Paul et al., 2022)</w:t>
      </w:r>
      <w:r>
        <w:rPr>
          <w:rStyle w:val="fontstyle01"/>
        </w:rPr>
        <w:fldChar w:fldCharType="end"/>
      </w:r>
      <w:ins w:id="668" w:author="Torsten Munkelt" w:date="2022-06-20T01:22:00Z">
        <w:r>
          <w:rPr>
            <w:rStyle w:val="fontstyle01"/>
          </w:rPr>
          <w:t xml:space="preserve"> bereits vor</w:t>
        </w:r>
      </w:ins>
      <w:r>
        <w:rPr>
          <w:rStyle w:val="fontstyle01"/>
        </w:rPr>
        <w:t>.</w:t>
      </w:r>
    </w:p>
    <w:p>
      <w:pPr>
        <w:pStyle w:val="-WeLStandardtextEinzug-"/>
        <w:rPr>
          <w:ins w:id="669" w:author="Paul Christ" w:date="2022-06-22T01:56:00Z"/>
        </w:rPr>
      </w:pPr>
      <w:ins w:id="670" w:author="Paul Christ" w:date="2022-06-21T16:18:00Z">
        <w:r>
          <w:t xml:space="preserve">Die Terminplanung kann hinsichtlich </w:t>
        </w:r>
      </w:ins>
      <w:ins w:id="671" w:author="Paul Christ" w:date="2022-06-21T18:44:00Z">
        <w:r>
          <w:t>ihres Zweck</w:t>
        </w:r>
      </w:ins>
      <w:ins w:id="672" w:author="Paul Christ" w:date="2022-06-21T18:51:00Z">
        <w:r>
          <w:t>s</w:t>
        </w:r>
      </w:ins>
      <w:ins w:id="673" w:author="Paul Christ" w:date="2022-06-21T18:50:00Z">
        <w:r>
          <w:t xml:space="preserve"> (produktionsorientiert oder projektorientiert)</w:t>
        </w:r>
      </w:ins>
      <w:ins w:id="674" w:author="Paul Christ" w:date="2022-06-21T18:48:00Z">
        <w:r>
          <w:t>, der Terminierung</w:t>
        </w:r>
      </w:ins>
      <w:ins w:id="675" w:author="Paul Christ" w:date="2022-06-21T18:49:00Z">
        <w:r>
          <w:t>srichtung</w:t>
        </w:r>
      </w:ins>
      <w:ins w:id="676" w:author="Paul Christ" w:date="2022-06-21T18:50:00Z">
        <w:r>
          <w:t xml:space="preserve"> (progressiv oder retrograd)</w:t>
        </w:r>
      </w:ins>
      <w:ins w:id="677" w:author="Paul Christ" w:date="2022-06-21T18:49:00Z">
        <w:r>
          <w:t>, und der Dars</w:t>
        </w:r>
      </w:ins>
      <w:ins w:id="678" w:author="Paul Christ" w:date="2022-06-21T18:50:00Z">
        <w:r>
          <w:t xml:space="preserve">tellungsmethode </w:t>
        </w:r>
      </w:ins>
      <w:ins w:id="679" w:author="Paul Christ" w:date="2022-06-21T18:51:00Z">
        <w:r>
          <w:t xml:space="preserve">(Terminliste, Balkenplan, Netzplan, etc.) </w:t>
        </w:r>
      </w:ins>
      <w:ins w:id="680" w:author="Paul Christ" w:date="2022-06-21T18:50:00Z">
        <w:r>
          <w:t>unterschieden werden</w:t>
        </w:r>
      </w:ins>
      <w:ins w:id="681" w:author="Paul Christ" w:date="2022-06-21T18:54:00Z">
        <w:r>
          <w:t xml:space="preserve"> </w:t>
        </w:r>
      </w:ins>
      <w:r>
        <w:fldChar w:fldCharType="begin"/>
      </w:r>
      <w:r>
        <w:instrText xml:space="preserve"> ADDIN ZOTERO_ITEM CSL_CITATION {"citationID":"bbiongDR","properties":{"formattedCitation":"(Bielefeld, 2017)","plainCitation":"(Bielefeld, 2017)","noteIndex":0},"citationItems":[{"id":666,"uris":["http://zotero.org/users/9354499/items/DHEV3DVW"],"itemData":{"id":666,"type":"book","abstract":"Aufgrund von engen Zeitvorgaben und stark vernetzten Abl&amp;#228;ufen im Planungs- und Bauprozess ist die Terminplanung eine wichtige Voraussetzung f&amp;#252;r die erfolgreiche Projektdurchf&amp;#252;hrung. Architekten sind in der Pflicht, alle Beteiligten zielorientiert zu steuern und deren Leistungen zum richtigen Zeitpunkt abzurufen. Dabei ist eine konsequente und an die Arbeitsabl&amp;#228;ufe angepasste Planung der Termine ein notwendiges Arbeitsinstrument, um in der t&amp;#228;glichen Arbeit die Komplexit&amp;#228;t eines Bauprojektes steuern und &amp;#252;berwachen zu k&amp;#246;nnen. Themen: Organisation des Planungs- und Bauablauf Grundlagen der Terminplanung Zweckorientierte Darstellungsarten und -tiefen Aufstellen eines Terminplans Nutzung von Terminpl&amp;#228;nen in der Praxis","ISBN":"978-3-0356-1264-6","language":"de","note":"DOI: 10.1515/9783035612646\ncontainer-title: Basics Terminplanung","publisher":"Birkhäuser","source":"www.degruyter.com","title":"Basics Terminplanung","URL":"https://www.degruyter.com/document/doi/10.1515/9783035612646/html?lang=de","author":[{"family":"Bielefeld","given":"Bert"}],"accessed":{"date-parts":[["2022",6,21]]},"issued":{"date-parts":[["2017",5,22]]}}}],"schema":"https://github.com/citation-style-language/schema/raw/master/csl-citation.json"} </w:instrText>
      </w:r>
      <w:r>
        <w:fldChar w:fldCharType="separate"/>
      </w:r>
      <w:r>
        <w:rPr>
          <w:rFonts w:cs="Arial"/>
        </w:rPr>
        <w:t>(Bielefeld, 2017)</w:t>
      </w:r>
      <w:r>
        <w:fldChar w:fldCharType="end"/>
      </w:r>
      <w:ins w:id="682" w:author="Paul Christ" w:date="2022-06-21T18:50:00Z">
        <w:r>
          <w:t>.</w:t>
        </w:r>
      </w:ins>
      <w:ins w:id="683" w:author="Paul Christ" w:date="2022-06-21T23:09:00Z">
        <w:r>
          <w:t xml:space="preserve"> Herkömmlich </w:t>
        </w:r>
      </w:ins>
      <w:ins w:id="684" w:author="Paul Christ" w:date="2022-06-21T23:10:00Z">
        <w:r>
          <w:t xml:space="preserve">erfordert die Unterstützung dieser unterschiedlichen Repräsentationen die Entwicklung </w:t>
        </w:r>
      </w:ins>
      <w:ins w:id="685" w:author="Paul Christ" w:date="2022-06-21T23:11:00Z">
        <w:r>
          <w:t xml:space="preserve">eigenständiger Systeme </w:t>
        </w:r>
      </w:ins>
      <w:r>
        <w:fldChar w:fldCharType="begin"/>
      </w:r>
      <w:r>
        <w:instrText xml:space="preserve"> ADDIN ZOTERO_ITEM CSL_CITATION {"citationID":"Ereu03lI","properties":{"formattedCitation":"(Siepermann et al., 2022)","plainCitation":"(Siepermann et al., 2022)","noteIndex":0},"citationItems":[{"id":664,"uris":["http://zotero.org/users/9354499/items/KVRRLDAL"],"itemData":{"id":664,"type":"paper-conference","abstract":"Digital Library","event":"15th International Conference on Enterprise Information Systems","ISBN":"978-989-8565-60-0","page":"435-442","source":"www.scitepress.org","title":"Electronic Exercises for the Metra Potential Method","URL":"https://www.scitepress.org/Link.aspx?doi=10.5220/0004421504350442","author":[{"family":"Siepermann","given":"Markus"},{"family":"Siepermann","given":"Christoph"},{"family":"Lackes","given":"Richard"}],"accessed":{"date-parts":[["2022",6,20]]},"issued":{"date-parts":[["2022",6,20]]}}}],"schema":"https://github.com/citation-style-language/schema/raw/master/csl-citation.json"} </w:instrText>
      </w:r>
      <w:r>
        <w:fldChar w:fldCharType="separate"/>
      </w:r>
      <w:r>
        <w:rPr>
          <w:rFonts w:cs="Arial"/>
        </w:rPr>
        <w:t>(</w:t>
      </w:r>
      <w:proofErr w:type="spellStart"/>
      <w:r>
        <w:rPr>
          <w:rFonts w:cs="Arial"/>
        </w:rPr>
        <w:t>Siepermann</w:t>
      </w:r>
      <w:proofErr w:type="spellEnd"/>
      <w:r>
        <w:rPr>
          <w:rFonts w:cs="Arial"/>
        </w:rPr>
        <w:t xml:space="preserve"> et al., 2022)</w:t>
      </w:r>
      <w:r>
        <w:fldChar w:fldCharType="end"/>
      </w:r>
      <w:ins w:id="686" w:author="Paul Christ" w:date="2022-06-21T23:11:00Z">
        <w:r>
          <w:t>.</w:t>
        </w:r>
      </w:ins>
      <w:ins w:id="687" w:author="Paul Christ" w:date="2022-06-21T19:02:00Z">
        <w:r>
          <w:t xml:space="preserve"> </w:t>
        </w:r>
      </w:ins>
      <w:ins w:id="688" w:author="Paul Christ" w:date="2022-06-21T18:55:00Z">
        <w:r>
          <w:t xml:space="preserve">ALADIN </w:t>
        </w:r>
      </w:ins>
      <w:ins w:id="689" w:author="Paul Christ" w:date="2022-06-21T23:11:00Z">
        <w:r>
          <w:t xml:space="preserve">hingegen </w:t>
        </w:r>
      </w:ins>
      <w:ins w:id="690" w:author="Paul Christ" w:date="2022-06-21T18:55:00Z">
        <w:r>
          <w:t xml:space="preserve">erlaubt aufgrund der Entkopplung </w:t>
        </w:r>
      </w:ins>
      <w:ins w:id="691" w:author="Paul Christ" w:date="2022-06-21T19:00:00Z">
        <w:r>
          <w:t>de</w:t>
        </w:r>
      </w:ins>
      <w:ins w:id="692" w:author="Paul Christ" w:date="2022-06-21T22:53:00Z">
        <w:r>
          <w:t>r</w:t>
        </w:r>
      </w:ins>
      <w:ins w:id="693" w:author="Paul Christ" w:date="2022-06-21T19:00:00Z">
        <w:r>
          <w:t xml:space="preserve"> </w:t>
        </w:r>
      </w:ins>
      <w:ins w:id="694" w:author="Paul Christ" w:date="2022-06-21T19:01:00Z">
        <w:r>
          <w:t>Algorithm</w:t>
        </w:r>
      </w:ins>
      <w:ins w:id="695" w:author="Paul Christ" w:date="2022-06-21T22:53:00Z">
        <w:r>
          <w:t>en</w:t>
        </w:r>
      </w:ins>
      <w:ins w:id="696" w:author="Paul Christ" w:date="2022-06-21T19:01:00Z">
        <w:r>
          <w:t xml:space="preserve"> zur Generierung der grundlegenden Datenstruktur</w:t>
        </w:r>
      </w:ins>
      <w:ins w:id="697" w:author="Paul Christ" w:date="2022-06-21T19:49:00Z">
        <w:r>
          <w:t xml:space="preserve"> der Aufgabe</w:t>
        </w:r>
      </w:ins>
      <w:ins w:id="698" w:author="Paul Christ" w:date="2022-06-21T22:53:00Z">
        <w:r>
          <w:t>n</w:t>
        </w:r>
      </w:ins>
      <w:ins w:id="699" w:author="Paul Christ" w:date="2022-06-21T19:01:00Z">
        <w:r>
          <w:t xml:space="preserve"> </w:t>
        </w:r>
      </w:ins>
      <w:ins w:id="700" w:author="Paul Christ" w:date="2022-06-21T19:48:00Z">
        <w:r>
          <w:t>von de</w:t>
        </w:r>
      </w:ins>
      <w:ins w:id="701" w:author="Paul Christ" w:date="2022-06-21T22:53:00Z">
        <w:r>
          <w:t xml:space="preserve">n zugehörigen </w:t>
        </w:r>
      </w:ins>
      <w:ins w:id="702" w:author="Paul Christ" w:date="2022-06-21T19:01:00Z">
        <w:r>
          <w:t>Darstellungsform</w:t>
        </w:r>
      </w:ins>
      <w:ins w:id="703" w:author="Paul Christ" w:date="2022-06-21T22:53:00Z">
        <w:r>
          <w:t>en</w:t>
        </w:r>
      </w:ins>
      <w:ins w:id="704" w:author="Paul Christ" w:date="2022-06-21T19:08:00Z">
        <w:r>
          <w:t xml:space="preserve"> der Aufgabe</w:t>
        </w:r>
      </w:ins>
      <w:ins w:id="705" w:author="Paul Christ" w:date="2022-06-21T19:48:00Z">
        <w:r>
          <w:t>nstruktur und de</w:t>
        </w:r>
      </w:ins>
      <w:ins w:id="706" w:author="Paul Christ" w:date="2022-06-21T22:53:00Z">
        <w:r>
          <w:t>r</w:t>
        </w:r>
      </w:ins>
      <w:ins w:id="707" w:author="Paul Christ" w:date="2022-06-21T19:48:00Z">
        <w:r>
          <w:t xml:space="preserve"> Lösungsalgorithm</w:t>
        </w:r>
      </w:ins>
      <w:ins w:id="708" w:author="Paul Christ" w:date="2022-06-21T22:53:00Z">
        <w:r>
          <w:t>en</w:t>
        </w:r>
      </w:ins>
      <w:ins w:id="709" w:author="Paul Christ" w:date="2022-06-21T19:50:00Z">
        <w:r>
          <w:t xml:space="preserve">, die </w:t>
        </w:r>
      </w:ins>
      <w:ins w:id="710" w:author="Paul Christ" w:date="2022-06-21T23:08:00Z">
        <w:r>
          <w:t xml:space="preserve">Generierung </w:t>
        </w:r>
      </w:ins>
      <w:ins w:id="711" w:author="Paul Christ" w:date="2022-06-21T23:12:00Z">
        <w:r>
          <w:t xml:space="preserve">von Aufgaben hinsichtlich der unterschiedlichen Repräsentationen </w:t>
        </w:r>
      </w:ins>
      <w:ins w:id="712" w:author="Paul Christ" w:date="2022-06-21T23:41:00Z">
        <w:r>
          <w:t xml:space="preserve">mithilfe eines </w:t>
        </w:r>
      </w:ins>
      <w:ins w:id="713" w:author="Paul Christ" w:date="2022-06-21T23:42:00Z">
        <w:r>
          <w:t>Systems. Dabei ist</w:t>
        </w:r>
      </w:ins>
      <w:ins w:id="714" w:author="Paul Christ" w:date="2022-06-21T23:43:00Z">
        <w:r>
          <w:t xml:space="preserve"> neben der Implementation des </w:t>
        </w:r>
      </w:ins>
      <w:ins w:id="715" w:author="Paul Christ" w:date="2022-06-21T23:44:00Z">
        <w:r>
          <w:t>Generierungsalgorithmus</w:t>
        </w:r>
      </w:ins>
      <w:ins w:id="716" w:author="Paul Christ" w:date="2022-06-21T23:42:00Z">
        <w:r>
          <w:t xml:space="preserve"> lediglich die </w:t>
        </w:r>
      </w:ins>
      <w:ins w:id="717" w:author="Paul Christ" w:date="2022-06-22T00:33:00Z">
        <w:r>
          <w:t xml:space="preserve">deklarative </w:t>
        </w:r>
      </w:ins>
      <w:ins w:id="718" w:author="Paul Christ" w:date="2022-06-22T00:34:00Z">
        <w:r>
          <w:t>Konfiguration</w:t>
        </w:r>
      </w:ins>
      <w:ins w:id="719" w:author="Paul Christ" w:date="2022-06-21T23:42:00Z">
        <w:r>
          <w:t xml:space="preserve"> </w:t>
        </w:r>
      </w:ins>
      <w:ins w:id="720" w:author="Paul Christ" w:date="2022-06-21T23:44:00Z">
        <w:r>
          <w:t xml:space="preserve">der </w:t>
        </w:r>
      </w:ins>
      <w:ins w:id="721" w:author="Paul Christ" w:date="2022-06-22T00:34:00Z">
        <w:r>
          <w:t xml:space="preserve">interaktiven </w:t>
        </w:r>
      </w:ins>
      <w:ins w:id="722" w:author="Paul Christ" w:date="2022-06-22T00:33:00Z">
        <w:r>
          <w:t>Nutzerbedienelemente</w:t>
        </w:r>
      </w:ins>
      <w:ins w:id="723" w:author="Paul Christ" w:date="2022-06-22T00:34:00Z">
        <w:r>
          <w:t xml:space="preserve"> zur Modellierung der </w:t>
        </w:r>
      </w:ins>
      <w:ins w:id="724" w:author="Paul Christ" w:date="2022-06-22T00:35:00Z">
        <w:r>
          <w:t>Darstellungs- und Lösungs</w:t>
        </w:r>
      </w:ins>
      <w:ins w:id="725" w:author="Paul Christ" w:date="2022-06-22T00:34:00Z">
        <w:r>
          <w:t>methode</w:t>
        </w:r>
      </w:ins>
      <w:ins w:id="726" w:author="Paul Christ" w:date="2022-06-22T00:35:00Z">
        <w:r>
          <w:t xml:space="preserve"> erforderlich. </w:t>
        </w:r>
      </w:ins>
    </w:p>
    <w:p>
      <w:pPr>
        <w:pStyle w:val="-WeLStandardtextEinzug-"/>
        <w:rPr>
          <w:ins w:id="727" w:author="Paul Christ" w:date="2022-06-22T02:26:00Z"/>
        </w:rPr>
      </w:pPr>
      <w:ins w:id="728" w:author="Paul Christ" w:date="2022-06-22T00:35:00Z">
        <w:r>
          <w:t>ALADIN II implementiert</w:t>
        </w:r>
      </w:ins>
      <w:ins w:id="729" w:author="Paul Christ" w:date="2022-06-22T01:53:00Z">
        <w:r>
          <w:t xml:space="preserve"> </w:t>
        </w:r>
      </w:ins>
      <w:ins w:id="730" w:author="Paul Christ" w:date="2022-06-22T02:14:00Z">
        <w:r>
          <w:t>einen</w:t>
        </w:r>
      </w:ins>
      <w:ins w:id="731" w:author="Paul Christ" w:date="2022-06-22T02:09:00Z">
        <w:r>
          <w:t xml:space="preserve"> Algorithmus zur Generierung </w:t>
        </w:r>
      </w:ins>
      <w:ins w:id="732" w:author="Paul Christ" w:date="2022-06-22T02:10:00Z">
        <w:r>
          <w:t xml:space="preserve">eines </w:t>
        </w:r>
      </w:ins>
      <w:ins w:id="733" w:author="Paul Christ" w:date="2022-06-22T02:12:00Z">
        <w:r>
          <w:t>zufällig</w:t>
        </w:r>
      </w:ins>
      <w:ins w:id="734" w:author="Paul Christ" w:date="2022-06-22T02:13:00Z">
        <w:r>
          <w:t xml:space="preserve">en </w:t>
        </w:r>
      </w:ins>
      <w:ins w:id="735" w:author="Paul Christ" w:date="2022-06-22T02:14:00Z">
        <w:r>
          <w:t>Graphen</w:t>
        </w:r>
      </w:ins>
      <w:ins w:id="736" w:author="Paul Christ" w:date="2022-06-22T02:13:00Z">
        <w:r>
          <w:t xml:space="preserve">, bestehend aus </w:t>
        </w:r>
      </w:ins>
      <w:ins w:id="737" w:author="Paul Christ" w:date="2022-06-22T02:14:00Z">
        <w:r>
          <w:t>Vorgängen</w:t>
        </w:r>
      </w:ins>
      <w:ins w:id="738" w:author="Paul Christ" w:date="2022-06-22T02:15:00Z">
        <w:r>
          <w:t xml:space="preserve"> als Knoten mit den Attributen</w:t>
        </w:r>
      </w:ins>
      <w:ins w:id="739" w:author="Paul Christ" w:date="2022-06-22T02:28:00Z">
        <w:r>
          <w:t xml:space="preserve"> Dauer,</w:t>
        </w:r>
      </w:ins>
      <w:ins w:id="740" w:author="Paul Christ" w:date="2022-06-22T02:15:00Z">
        <w:r>
          <w:t xml:space="preserve"> Frühester Anfangszeitpun</w:t>
        </w:r>
      </w:ins>
      <w:ins w:id="741" w:author="Paul Christ" w:date="2022-06-22T02:16:00Z">
        <w:r>
          <w:t>kt (FAZ), Frühester Endzeitpunkt (FEZ), Spätester Endzeitpunkt (SEZ)</w:t>
        </w:r>
      </w:ins>
      <w:ins w:id="742" w:author="Paul Christ" w:date="2022-06-22T02:28:00Z">
        <w:r>
          <w:t xml:space="preserve">, </w:t>
        </w:r>
      </w:ins>
      <w:ins w:id="743" w:author="Paul Christ" w:date="2022-06-22T02:16:00Z">
        <w:r>
          <w:t>Spätester Anfangszeitpunkt (SAZ)</w:t>
        </w:r>
      </w:ins>
      <w:ins w:id="744" w:author="Paul Christ" w:date="2022-06-22T02:28:00Z">
        <w:r>
          <w:t xml:space="preserve"> Gesamtpuffer (GP) und freier Puffer (FP)</w:t>
        </w:r>
      </w:ins>
      <w:ins w:id="745" w:author="Paul Christ" w:date="2022-06-22T02:18:00Z">
        <w:r>
          <w:t>, und</w:t>
        </w:r>
      </w:ins>
      <w:ins w:id="746" w:author="Paul Christ" w:date="2022-06-22T02:19:00Z">
        <w:r>
          <w:t xml:space="preserve"> Anordnungsbeziehungen als</w:t>
        </w:r>
      </w:ins>
      <w:ins w:id="747" w:author="Paul Christ" w:date="2022-06-22T02:18:00Z">
        <w:r>
          <w:t xml:space="preserve"> Kanten</w:t>
        </w:r>
      </w:ins>
      <w:ins w:id="748" w:author="Paul Christ" w:date="2022-06-22T02:19:00Z">
        <w:r>
          <w:t xml:space="preserve"> mit den möglichen Ausprägungen Ende-Anfang</w:t>
        </w:r>
      </w:ins>
      <w:ins w:id="749" w:author="Paul Christ" w:date="2022-06-22T02:20:00Z">
        <w:r>
          <w:t xml:space="preserve"> (EA)</w:t>
        </w:r>
      </w:ins>
      <w:ins w:id="750" w:author="Paul Christ" w:date="2022-06-22T02:19:00Z">
        <w:r>
          <w:t>, Anfang-Anfang</w:t>
        </w:r>
      </w:ins>
      <w:ins w:id="751" w:author="Paul Christ" w:date="2022-06-22T02:20:00Z">
        <w:r>
          <w:t xml:space="preserve"> (AA)</w:t>
        </w:r>
      </w:ins>
      <w:ins w:id="752" w:author="Paul Christ" w:date="2022-06-22T02:19:00Z">
        <w:r>
          <w:t>, Anfang-Ende</w:t>
        </w:r>
      </w:ins>
      <w:ins w:id="753" w:author="Paul Christ" w:date="2022-06-22T02:20:00Z">
        <w:r>
          <w:t xml:space="preserve"> (AE)</w:t>
        </w:r>
      </w:ins>
      <w:ins w:id="754" w:author="Paul Christ" w:date="2022-06-22T02:19:00Z">
        <w:r>
          <w:t xml:space="preserve"> und Ende-Ende</w:t>
        </w:r>
      </w:ins>
      <w:ins w:id="755" w:author="Paul Christ" w:date="2022-06-22T02:20:00Z">
        <w:r>
          <w:t xml:space="preserve"> (EE)</w:t>
        </w:r>
      </w:ins>
      <w:ins w:id="756" w:author="Paul Christ" w:date="2022-06-22T02:19:00Z">
        <w:r>
          <w:t xml:space="preserve">. </w:t>
        </w:r>
      </w:ins>
      <w:ins w:id="757" w:author="Paul Christ" w:date="2022-06-22T02:21:00Z">
        <w:r>
          <w:t>Der generierte Graph wird anschließend vorwärts- und rückwärtsterminiert um die Pufferzeiten und den eventuell kritischen Pfad</w:t>
        </w:r>
      </w:ins>
      <w:ins w:id="758" w:author="Paul Christ" w:date="2022-06-22T02:22:00Z">
        <w:r>
          <w:t xml:space="preserve"> zu bestimmen.</w:t>
        </w:r>
      </w:ins>
    </w:p>
    <w:p>
      <w:pPr>
        <w:pStyle w:val="-WeLStandardtextEinzug-"/>
        <w:rPr>
          <w:ins w:id="759" w:author="Paul Christ" w:date="2022-06-22T02:09:00Z"/>
        </w:rPr>
      </w:pPr>
      <w:ins w:id="760" w:author="Paul Christ" w:date="2022-06-22T02:26:00Z">
        <w:r>
          <w:t>Der Algo</w:t>
        </w:r>
      </w:ins>
      <w:ins w:id="761" w:author="Paul Christ" w:date="2022-06-22T02:27:00Z">
        <w:r>
          <w:t xml:space="preserve">rithmus erlaubt dabei die Parametrisierung bezüglich </w:t>
        </w:r>
      </w:ins>
      <w:ins w:id="762" w:author="Paul Christ" w:date="2022-06-22T02:28:00Z">
        <w:r>
          <w:t xml:space="preserve">der möglichen Werteintervalle </w:t>
        </w:r>
      </w:ins>
      <w:ins w:id="763" w:author="Paul Christ" w:date="2022-06-22T02:29:00Z">
        <w:r>
          <w:t xml:space="preserve">der Knotenattribute, der möglichen Anordnungsbeziehungen, der </w:t>
        </w:r>
        <w:r>
          <w:lastRenderedPageBreak/>
          <w:t>Knotenanzahl</w:t>
        </w:r>
      </w:ins>
      <w:ins w:id="764" w:author="Paul Christ" w:date="2022-06-22T02:30:00Z">
        <w:r>
          <w:t xml:space="preserve"> und des Knotengrades, um zum einen </w:t>
        </w:r>
      </w:ins>
      <w:ins w:id="765" w:author="Paul Christ" w:date="2022-06-22T02:31:00Z">
        <w:r>
          <w:t>eine Individualisierung der Aufgabenfokussierung und zum anderen</w:t>
        </w:r>
      </w:ins>
      <w:ins w:id="766" w:author="Paul Christ" w:date="2022-06-22T02:32:00Z">
        <w:r>
          <w:t xml:space="preserve"> eine Anpassung der Aufgabenkomplexität zu ermöglichen.</w:t>
        </w:r>
      </w:ins>
    </w:p>
    <w:p>
      <w:pPr>
        <w:pStyle w:val="-WeLStandardtextEinzug-"/>
        <w:rPr>
          <w:ins w:id="767" w:author="Paul Christ" w:date="2022-06-22T02:32:00Z"/>
        </w:rPr>
      </w:pPr>
      <w:ins w:id="768" w:author="Paul Christ" w:date="2022-06-22T02:22:00Z">
        <w:r>
          <w:t xml:space="preserve">Weiterhin implementiert ALADIN II </w:t>
        </w:r>
      </w:ins>
      <w:ins w:id="769" w:author="Paul Christ" w:date="2022-06-22T01:53:00Z">
        <w:r>
          <w:t xml:space="preserve">die </w:t>
        </w:r>
      </w:ins>
      <w:ins w:id="770" w:author="Paul Christ" w:date="2022-06-22T01:57:00Z">
        <w:r>
          <w:t xml:space="preserve">nötigen </w:t>
        </w:r>
      </w:ins>
      <w:ins w:id="771" w:author="Paul Christ" w:date="2022-06-22T01:53:00Z">
        <w:r>
          <w:t>Bedienelemente</w:t>
        </w:r>
      </w:ins>
      <w:ins w:id="772" w:author="Paul Christ" w:date="2022-06-22T01:57:00Z">
        <w:r>
          <w:t xml:space="preserve"> zur Modellierung von Aufgaben der unterschiedlichen Darstellungsmethoden</w:t>
        </w:r>
      </w:ins>
      <w:ins w:id="773" w:author="Paul Christ" w:date="2022-06-22T02:07:00Z">
        <w:r>
          <w:t xml:space="preserve"> der Terminplanung:</w:t>
        </w:r>
      </w:ins>
      <w:ins w:id="774" w:author="Paul Christ" w:date="2022-06-22T01:54:00Z">
        <w:r>
          <w:t xml:space="preserve"> </w:t>
        </w:r>
      </w:ins>
      <w:ins w:id="775" w:author="Paul Christ" w:date="2022-06-22T01:57:00Z">
        <w:r>
          <w:t>Die</w:t>
        </w:r>
      </w:ins>
      <w:ins w:id="776" w:author="Paul Christ" w:date="2022-06-22T01:54:00Z">
        <w:r>
          <w:t xml:space="preserve"> manuelle Konstruktion von </w:t>
        </w:r>
      </w:ins>
      <w:ins w:id="777" w:author="Paul Christ" w:date="2022-06-22T01:55:00Z">
        <w:r>
          <w:t>Graphen</w:t>
        </w:r>
      </w:ins>
      <w:ins w:id="778" w:author="Paul Christ" w:date="2022-06-22T02:33:00Z">
        <w:r>
          <w:t xml:space="preserve"> einer definierten Form</w:t>
        </w:r>
      </w:ins>
      <w:ins w:id="779" w:author="Paul Christ" w:date="2022-06-22T01:55:00Z">
        <w:r>
          <w:t xml:space="preserve"> durch den Nutzer, </w:t>
        </w:r>
      </w:ins>
      <w:ins w:id="780" w:author="Paul Christ" w:date="2022-06-22T01:57:00Z">
        <w:r>
          <w:t xml:space="preserve">die </w:t>
        </w:r>
      </w:ins>
      <w:ins w:id="781" w:author="Paul Christ" w:date="2022-06-22T01:55:00Z">
        <w:r>
          <w:t xml:space="preserve">manuelle Beschriftung von Knoten </w:t>
        </w:r>
      </w:ins>
      <w:ins w:id="782" w:author="Paul Christ" w:date="2022-06-22T02:33:00Z">
        <w:r>
          <w:t xml:space="preserve">und Kanten </w:t>
        </w:r>
      </w:ins>
      <w:ins w:id="783" w:author="Paul Christ" w:date="2022-06-22T01:55:00Z">
        <w:r>
          <w:t>des konstruierten Graphen un</w:t>
        </w:r>
      </w:ins>
      <w:ins w:id="784" w:author="Paul Christ" w:date="2022-06-22T01:56:00Z">
        <w:r>
          <w:t>d d</w:t>
        </w:r>
      </w:ins>
      <w:ins w:id="785" w:author="Paul Christ" w:date="2022-06-22T01:58:00Z">
        <w:r>
          <w:t>ie</w:t>
        </w:r>
      </w:ins>
      <w:ins w:id="786" w:author="Paul Christ" w:date="2022-06-22T01:56:00Z">
        <w:r>
          <w:t xml:space="preserve"> Manipulation eines Balkendiagramms</w:t>
        </w:r>
      </w:ins>
      <w:ins w:id="787" w:author="Paul Christ" w:date="2022-06-22T01:58:00Z">
        <w:r>
          <w:t xml:space="preserve"> anhand von Einfüge- und Löschoperationen</w:t>
        </w:r>
      </w:ins>
      <w:ins w:id="788" w:author="Paul Christ" w:date="2022-06-22T01:56:00Z">
        <w:r>
          <w:t>.</w:t>
        </w:r>
      </w:ins>
      <w:ins w:id="789" w:author="Paul Christ" w:date="2022-06-22T01:58:00Z">
        <w:r>
          <w:t xml:space="preserve"> </w:t>
        </w:r>
      </w:ins>
    </w:p>
    <w:p>
      <w:pPr>
        <w:pStyle w:val="-WeLStandardtextEinzug-"/>
        <w:rPr>
          <w:ins w:id="790" w:author="Paul Christ" w:date="2022-06-22T02:32:00Z"/>
        </w:rPr>
      </w:pPr>
      <w:ins w:id="791" w:author="Paul Christ" w:date="2022-06-22T02:35:00Z">
        <w:r>
          <w:t xml:space="preserve">ALADIN II unterstützt im Aufgabentyp „Terminierung und Netzplantechniken“ die </w:t>
        </w:r>
      </w:ins>
      <w:ins w:id="792" w:author="Paul Christ" w:date="2022-06-22T02:38:00Z">
        <w:r>
          <w:t>Lösungs- und Darstellungsv</w:t>
        </w:r>
      </w:ins>
      <w:ins w:id="793" w:author="Paul Christ" w:date="2022-06-22T02:35:00Z">
        <w:r>
          <w:t>erfahren</w:t>
        </w:r>
      </w:ins>
      <w:ins w:id="794" w:author="Paul Christ" w:date="2022-06-22T02:36:00Z">
        <w:r>
          <w:t>: Gantt-Diagramm, Critical-Path-Methode</w:t>
        </w:r>
      </w:ins>
      <w:ins w:id="795" w:author="Paul Christ" w:date="2022-06-22T02:37:00Z">
        <w:r>
          <w:t xml:space="preserve"> (CPM)</w:t>
        </w:r>
      </w:ins>
      <w:ins w:id="796" w:author="Paul Christ" w:date="2022-06-22T02:36:00Z">
        <w:r>
          <w:t>, Metra-Potential-Methode</w:t>
        </w:r>
      </w:ins>
      <w:ins w:id="797" w:author="Paul Christ" w:date="2022-06-22T02:37:00Z">
        <w:r>
          <w:t xml:space="preserve"> (MPM)</w:t>
        </w:r>
      </w:ins>
      <w:ins w:id="798" w:author="Paul Christ" w:date="2022-06-22T02:36:00Z">
        <w:r>
          <w:t xml:space="preserve"> und </w:t>
        </w:r>
      </w:ins>
      <w:proofErr w:type="spellStart"/>
      <w:ins w:id="799" w:author="Paul Christ" w:date="2022-06-22T02:37:00Z">
        <w:r>
          <w:t>Program</w:t>
        </w:r>
        <w:proofErr w:type="spellEnd"/>
        <w:r>
          <w:t xml:space="preserve"> Evaluation Research Task (PERT).</w:t>
        </w:r>
      </w:ins>
    </w:p>
    <w:p>
      <w:pPr>
        <w:pStyle w:val="-WeLStandardtextEinzug-"/>
      </w:pPr>
      <w:commentRangeStart w:id="800"/>
      <w:commentRangeStart w:id="801"/>
      <w:commentRangeStart w:id="802"/>
      <w:commentRangeStart w:id="803"/>
      <w:commentRangeStart w:id="804"/>
      <w:r>
        <w:t>&lt;Kurze Beschreibungen für Aufgaben einfügen&gt;</w:t>
      </w:r>
      <w:commentRangeEnd w:id="800"/>
      <w:r>
        <w:rPr>
          <w:rStyle w:val="Kommentarzeichen"/>
          <w:rFonts w:cstheme="minorBidi"/>
          <w:color w:val="auto"/>
          <w:lang w:eastAsia="en-US"/>
        </w:rPr>
        <w:commentReference w:id="800"/>
      </w:r>
      <w:commentRangeEnd w:id="801"/>
      <w:r>
        <w:rPr>
          <w:rStyle w:val="Kommentarzeichen"/>
          <w:rFonts w:asciiTheme="minorHAnsi" w:eastAsiaTheme="minorHAnsi" w:hAnsiTheme="minorHAnsi" w:cstheme="minorBidi"/>
          <w:color w:val="auto"/>
          <w:lang w:eastAsia="en-US"/>
        </w:rPr>
        <w:commentReference w:id="801"/>
      </w:r>
      <w:commentRangeEnd w:id="802"/>
      <w:commentRangeEnd w:id="803"/>
      <w:commentRangeEnd w:id="804"/>
      <w:r>
        <w:rPr>
          <w:rStyle w:val="Kommentarzeichen"/>
          <w:rFonts w:cstheme="minorBidi"/>
          <w:color w:val="auto"/>
          <w:lang w:eastAsia="en-US"/>
        </w:rPr>
        <w:commentReference w:id="804"/>
      </w:r>
      <w:r>
        <w:rPr>
          <w:rStyle w:val="Kommentarzeichen"/>
          <w:rFonts w:cstheme="minorBidi"/>
          <w:color w:val="auto"/>
          <w:lang w:eastAsia="en-US"/>
        </w:rPr>
        <w:commentReference w:id="802"/>
      </w:r>
      <w:r>
        <w:rPr>
          <w:rStyle w:val="Kommentarzeichen"/>
          <w:rFonts w:asciiTheme="minorHAnsi" w:eastAsiaTheme="minorHAnsi" w:hAnsiTheme="minorHAnsi" w:cstheme="minorBidi"/>
          <w:color w:val="auto"/>
          <w:lang w:eastAsia="en-US"/>
        </w:rPr>
        <w:commentReference w:id="803"/>
      </w:r>
    </w:p>
    <w:p>
      <w:pPr>
        <w:pStyle w:val="-WeLStandardtext-"/>
        <w:ind w:firstLine="397"/>
        <w:rPr>
          <w:rFonts w:ascii="ArialMT" w:hAnsi="ArialMT"/>
          <w:szCs w:val="22"/>
        </w:rPr>
      </w:pPr>
      <w:r>
        <w:rPr>
          <w:rStyle w:val="fontstyle01"/>
        </w:rPr>
        <w:t>ALADIN II bedient beispielsweise die Studiengänge Wirtschaftsinformatik, Betriebswirtschaftslehre, Wirtschaftsingenieurwesen und Geoinformatik und eignet sich für den Einsatz in den Modulen Betriebliche Informationssysteme, Grundlagen der Wirtschaftsinformatik, Geschäftsprozessmodellierung, Produktionswirtschaft, Geoinformationssysteme, Geodatenmanagement und Datenbanksysteme.</w:t>
      </w:r>
    </w:p>
    <w:p>
      <w:pPr>
        <w:pStyle w:val="-WeLberschrift1-"/>
      </w:pPr>
      <w:bookmarkStart w:id="805" w:name="_Ref106720191"/>
      <w:r>
        <w:t>Zusammenfassung und Ausblick</w:t>
      </w:r>
      <w:bookmarkEnd w:id="805"/>
    </w:p>
    <w:p>
      <w:pPr>
        <w:pStyle w:val="-WeLStandardtextEinzug-"/>
        <w:ind w:firstLine="0"/>
      </w:pPr>
      <w:r>
        <w:t xml:space="preserve">ALADIN generiert Übungs- und Prüfungsaufgaben und bietet sie Studenten digital dar, so dass sie die Aufgaben selbständig, zu beliebiger Zeit, an beliebigem Ort und in passendem Schwierigkeitsgrad lösen können. ALADIN reduziert den Aufwand des </w:t>
      </w:r>
      <w:del w:id="806" w:author="Torsten Munkelt" w:date="2022-06-20T01:34:00Z">
        <w:r>
          <w:delText xml:space="preserve">Lehrpersonal </w:delText>
        </w:r>
      </w:del>
      <w:ins w:id="807" w:author="Torsten Munkelt" w:date="2022-06-20T01:34:00Z">
        <w:r>
          <w:t xml:space="preserve">Lehrenden </w:t>
        </w:r>
      </w:ins>
      <w:r>
        <w:t xml:space="preserve">bezüglich der </w:t>
      </w:r>
      <w:del w:id="808" w:author="Torsten Munkelt" w:date="2022-06-20T01:32:00Z">
        <w:r>
          <w:delText xml:space="preserve">Erzeugung </w:delText>
        </w:r>
      </w:del>
      <w:ins w:id="809" w:author="Torsten Munkelt" w:date="2022-06-20T01:32:00Z">
        <w:r>
          <w:t xml:space="preserve">Erstellung </w:t>
        </w:r>
      </w:ins>
      <w:r>
        <w:t xml:space="preserve">von Übungsaufgaben, der Korrektur der Lösungen und der Betreuung der </w:t>
      </w:r>
      <w:del w:id="810" w:author="Torsten Munkelt" w:date="2022-06-20T01:34:00Z">
        <w:r>
          <w:delText xml:space="preserve">Studenten </w:delText>
        </w:r>
      </w:del>
      <w:ins w:id="811" w:author="Torsten Munkelt" w:date="2022-06-20T01:34:00Z">
        <w:r>
          <w:t xml:space="preserve">Studierenden </w:t>
        </w:r>
      </w:ins>
      <w:r>
        <w:t xml:space="preserve">während der Lösung der Aufgaben. ALADIN II ergänzt ALADIN mithilfe des 4R-Prinzip um eine asynchrone Interaktionsmöglichkeit zwischen </w:t>
      </w:r>
      <w:del w:id="812" w:author="Torsten Munkelt" w:date="2022-06-20T01:33:00Z">
        <w:r>
          <w:delText xml:space="preserve">Studenten </w:delText>
        </w:r>
      </w:del>
      <w:ins w:id="813" w:author="Torsten Munkelt" w:date="2022-06-20T01:33:00Z">
        <w:r>
          <w:t xml:space="preserve">Studierenden </w:t>
        </w:r>
      </w:ins>
      <w:r>
        <w:t xml:space="preserve">und </w:t>
      </w:r>
      <w:del w:id="814" w:author="Torsten Munkelt" w:date="2022-06-20T01:35:00Z">
        <w:r>
          <w:delText xml:space="preserve">Lehrpersonal </w:delText>
        </w:r>
      </w:del>
      <w:ins w:id="815" w:author="Torsten Munkelt" w:date="2022-06-20T01:35:00Z">
        <w:r>
          <w:t xml:space="preserve">Lehrenden </w:t>
        </w:r>
      </w:ins>
      <w:r>
        <w:t xml:space="preserve">und erlaubt eine </w:t>
      </w:r>
      <w:del w:id="816" w:author="Torsten Munkelt" w:date="2022-06-20T01:36:00Z">
        <w:r>
          <w:delText xml:space="preserve">skalierbare </w:delText>
        </w:r>
      </w:del>
      <w:r>
        <w:t>statistische Auswertung aufgezeichneter Lösungsversuche</w:t>
      </w:r>
      <w:ins w:id="817" w:author="Torsten Munkelt" w:date="2022-06-20T01:36:00Z">
        <w:r>
          <w:t xml:space="preserve"> und die Eliminierung von Verzerrungseffekten bei der Kompetenzmessung</w:t>
        </w:r>
      </w:ins>
      <w:r>
        <w:t>. Durch Einführung verschiedener Gamification-</w:t>
      </w:r>
      <w:del w:id="818" w:author="Torsten Munkelt" w:date="2022-06-20T01:37:00Z">
        <w:r>
          <w:delText xml:space="preserve">Aspekte </w:delText>
        </w:r>
      </w:del>
      <w:ins w:id="819" w:author="Torsten Munkelt" w:date="2022-06-20T01:37:00Z">
        <w:r>
          <w:t xml:space="preserve">Elemente </w:t>
        </w:r>
      </w:ins>
      <w:r>
        <w:t>erhöht ALADIN II die Motivation der Studierenden das System auch langfristig zu verwenden und fördert eine Selbsthilfe</w:t>
      </w:r>
      <w:ins w:id="820" w:author="Torsten Munkelt" w:date="2022-06-20T01:38:00Z">
        <w:r>
          <w:t>k</w:t>
        </w:r>
      </w:ins>
      <w:del w:id="821" w:author="Torsten Munkelt" w:date="2022-06-20T01:38:00Z">
        <w:r>
          <w:delText>-K</w:delText>
        </w:r>
      </w:del>
      <w:r>
        <w:t xml:space="preserve">ultur. ALADIN II fügt zudem neue Aufgabentypen hinzu, um das Anwendungsspektrum </w:t>
      </w:r>
      <w:del w:id="822" w:author="Torsten Munkelt" w:date="2022-06-20T01:38:00Z">
        <w:r>
          <w:delText xml:space="preserve">des Systems </w:delText>
        </w:r>
      </w:del>
      <w:r>
        <w:t>zu erweitern.</w:t>
      </w:r>
    </w:p>
    <w:p>
      <w:pPr>
        <w:pStyle w:val="-WeLStandardtextEinzug-"/>
      </w:pPr>
      <w:del w:id="823" w:author="Torsten Munkelt" w:date="2022-06-20T01:39:00Z">
        <w:r>
          <w:delText>Weitere z</w:delText>
        </w:r>
      </w:del>
      <w:ins w:id="824" w:author="Torsten Munkelt" w:date="2022-06-20T01:39:00Z">
        <w:r>
          <w:t>Z</w:t>
        </w:r>
      </w:ins>
      <w:r>
        <w:t xml:space="preserve">ukünftig geplante fachliche Einsatzgebiete </w:t>
      </w:r>
      <w:del w:id="825" w:author="Torsten Munkelt" w:date="2022-06-20T01:39:00Z">
        <w:r>
          <w:delText xml:space="preserve">umschließen </w:delText>
        </w:r>
      </w:del>
      <w:ins w:id="826" w:author="Torsten Munkelt" w:date="2022-06-20T01:39:00Z">
        <w:r>
          <w:t xml:space="preserve">umfassen </w:t>
        </w:r>
      </w:ins>
      <w:r>
        <w:t xml:space="preserve">beispielsweise Aufgaben aus der Juristerei, </w:t>
      </w:r>
      <w:ins w:id="827" w:author="Torsten Munkelt" w:date="2022-06-20T01:39:00Z">
        <w:r>
          <w:t xml:space="preserve">der </w:t>
        </w:r>
      </w:ins>
      <w:r>
        <w:t>Chemie und der Musiktheorie, wie Prüfmuster und Paragraphennetzwerke zu Rechtsfällen</w:t>
      </w:r>
      <w:ins w:id="828" w:author="Paul Christ" w:date="2022-06-22T00:49:00Z">
        <w:r>
          <w:t xml:space="preserve"> </w:t>
        </w:r>
      </w:ins>
      <w:r>
        <w:fldChar w:fldCharType="begin"/>
      </w:r>
      <w:r>
        <w:instrText xml:space="preserve"> ADDIN ZOTERO_ITEM CSL_CITATION {"citationID":"bCHbhZdn","properties":{"formattedCitation":"(Burton, 2017)","plainCitation":"(Burton, 2017)","noteIndex":0},"citationItems":[{"id":677,"uris":["http://zotero.org/users/9354499/items/5PCERBJW"],"itemData":{"id":677,"type":"article-journal","abstract":"The Australian Learning and Teaching Council’s Bachelor of Laws Learning and Teaching Academic Standards Statement identified “thinking skills” as one of the six threshold learning outcomes for a Bachelor of Laws Program, which reinforced the significance of learning, teaching and assessing “thinking skills” in law schools (Kift, Israel &amp; Field, 2010). The fundamental conceptions underpinning “thinking skills” in a legal education context are “legal reasoning,” “critical analysis” and “creative thinking.”  These conceptions shed light on what it means to “think like a lawyer” and help shape a professional legal identity. This paper identifies a number of acronyms used to teach traditional “legal reasoning,” drawing particular attention to IRAC, which is commonly understood within the legal academy as Issue, Rule, Application and Conclusion. An incremental development approach to learning, teaching and assessing IRAC is recommended whereby first year law students use a legal reasoning grid to a simple problem-based question before applying IRAC to a more complicated problem-based question in the form of barrister’s advice. An example of a criterion-referenced assessment rubric that breaks IRAC down into five performance standards is shared with the community of practice.","DOI":"10.5204/JLD.V10I2.229","source":"Semantic Scholar","title":"\"Think Like a Lawyer\" Using a Legal Reasoning Grid and Criterion-Referenced Assessment Rubric on IRAC (Issue, Rule, Application, Conclusion).","author":[{"family":"Burton","given":"Kelley J."}],"issued":{"date-parts":[["2017"]]}}}],"schema":"https://github.com/citation-style-language/schema/raw/master/csl-citation.json"} </w:instrText>
      </w:r>
      <w:r>
        <w:fldChar w:fldCharType="separate"/>
      </w:r>
      <w:r>
        <w:rPr>
          <w:rFonts w:cs="Arial"/>
        </w:rPr>
        <w:t>(Burton, 2017)</w:t>
      </w:r>
      <w:r>
        <w:fldChar w:fldCharType="end"/>
      </w:r>
      <w:r>
        <w:t>, chemische Strukturformeln von Molekülverbindungen</w:t>
      </w:r>
      <w:ins w:id="829" w:author="Paul Christ" w:date="2022-06-22T00:45:00Z">
        <w:r>
          <w:t xml:space="preserve"> </w:t>
        </w:r>
      </w:ins>
      <w:r>
        <w:fldChar w:fldCharType="begin"/>
      </w:r>
      <w:r>
        <w:instrText xml:space="preserve"> ADDIN ZOTERO_ITEM CSL_CITATION {"citationID":"gL00ralN","properties":{"formattedCitation":"(Zheng et al., 2020)","plainCitation":"(Zheng et al., 2020)","noteIndex":0},"citationItems":[{"id":676,"uris":["http://zotero.org/users/9354499/items/YTDV8CCH"],"itemData":{"id":676,"type":"article-journal","abstract":"Pharmaceutical analysis, as the core curriculum of chemistry, chemical engineering, and pharmaceutical engineering, contains broad and in-depth knowledge that leads to massive learning and teaching loads. There are more than 100 analytical methods of medicines in this course. As such, this subject is a big challenge for both students and lecturers. A novel chemical structure teaching (CST) method was developed on the basis of our long-term teaching experience to cope with these challenges. It has been shown in practice that this CST method can significantly unload the stress of students and lecturers simultaneously. The survey about the improvement of students’ interests was carried out and listed in the form of questionnaire. The outcome of CST indicates that it can help students to form abilities of critical and logical thinking, motivate them to discuss with their peers and lecturers, and eventually improve comprehensive abilities such as synthesizing information, thinking logically, and analyzing problems independently as well as the average score. Furthermore, CST can be beneficial for lecturers who teach other relevant curricula in chemical or pharmaceutical engineering to improve the teaching outcome, such as organic chemistry, spectrum analysis, pharmaceutical synthesis, and medicinal chemistry. This CST model can also help students cultivate a life-long learning ability as active learners from the cognitive perspective view.","container-title":"Journal of Chemical Education","DOI":"10.1021/acs.jchemed.9b00551","ISSN":"0021-9584","issue":"2","journalAbbreviation":"J. Chem. Educ.","note":"publisher: American Chemical Society","page":"421-426","source":"ACS Publications","title":"Applying a Chemical Structure Teaching Method in the Pharmaceutical Analysis Curriculum to Improve Student Engagement and Learning","volume":"97","author":[{"family":"Zheng","given":"Hui"},{"family":"Hu","given":"Binjing"},{"family":"Sun","given":"Qiang"},{"family":"Cao","given":"Jun"},{"family":"Liu","given":"Fangmin"}],"issued":{"date-parts":[["2020",2,11]]}}}],"schema":"https://github.com/citation-style-language/schema/raw/master/csl-citation.json"} </w:instrText>
      </w:r>
      <w:r>
        <w:fldChar w:fldCharType="separate"/>
      </w:r>
      <w:r>
        <w:rPr>
          <w:rFonts w:cs="Arial"/>
        </w:rPr>
        <w:t>(Zheng et al., 2020)</w:t>
      </w:r>
      <w:r>
        <w:fldChar w:fldCharType="end"/>
      </w:r>
      <w:r>
        <w:t xml:space="preserve"> und </w:t>
      </w:r>
      <w:commentRangeStart w:id="830"/>
      <w:commentRangeStart w:id="831"/>
      <w:commentRangeStart w:id="832"/>
      <w:r>
        <w:t>triadische Transformationen in der neo-</w:t>
      </w:r>
      <w:proofErr w:type="spellStart"/>
      <w:r>
        <w:t>Riemannschen</w:t>
      </w:r>
      <w:proofErr w:type="spellEnd"/>
      <w:r>
        <w:t xml:space="preserve"> Theorie</w:t>
      </w:r>
      <w:commentRangeEnd w:id="830"/>
      <w:r>
        <w:rPr>
          <w:rStyle w:val="Kommentarzeichen"/>
          <w:rFonts w:cstheme="minorBidi"/>
          <w:color w:val="auto"/>
          <w:lang w:eastAsia="en-US"/>
        </w:rPr>
        <w:commentReference w:id="830"/>
      </w:r>
      <w:commentRangeEnd w:id="831"/>
      <w:ins w:id="833" w:author="Paul Christ" w:date="2022-06-22T00:42:00Z">
        <w:r>
          <w:t xml:space="preserve"> </w:t>
        </w:r>
      </w:ins>
      <w:r>
        <w:rPr>
          <w:rStyle w:val="Kommentarzeichen"/>
          <w:rFonts w:asciiTheme="minorHAnsi" w:eastAsiaTheme="minorHAnsi" w:hAnsiTheme="minorHAnsi" w:cstheme="minorBidi"/>
          <w:color w:val="auto"/>
          <w:lang w:eastAsia="en-US"/>
        </w:rPr>
        <w:commentReference w:id="831"/>
      </w:r>
      <w:commentRangeEnd w:id="832"/>
      <w:r>
        <w:fldChar w:fldCharType="begin"/>
      </w:r>
      <w:r>
        <w:instrText xml:space="preserve"> ADDIN ZOTERO_ITEM CSL_CITATION {"citationID":"qoyGB4zb","properties":{"formattedCitation":"(Mamedov, 2019)","plainCitation":"(Mamedov, 2019)","noteIndex":0},"citationItems":[{"id":673,"uris":["http://zotero.org/users/9354499/items/CT7UFZ92"],"itemData":{"id":673,"type":"article-journal","container-title":"International Journal of Information and Education Technology","DOI":"10.18178/ijiet.2019.9.9.1273","journalAbbreviation":"International Journal of Information and Education Technology","page":"594-598","source":"ResearchGate","title":"Introducing Neo-Riemannian Theory in AP Curriculum through Liszt’s Liebestraum No. 3","volume":"9","author":[{"family":"Mamedov","given":"Nikita"}],"issued":{"date-parts":[["2019",1,1]]}}}],"schema":"https://github.com/citation-style-language/schema/raw/master/csl-citation.json"} </w:instrText>
      </w:r>
      <w:r>
        <w:fldChar w:fldCharType="separate"/>
      </w:r>
      <w:r>
        <w:rPr>
          <w:rFonts w:cs="Arial"/>
        </w:rPr>
        <w:t>(</w:t>
      </w:r>
      <w:proofErr w:type="spellStart"/>
      <w:r>
        <w:rPr>
          <w:rFonts w:cs="Arial"/>
        </w:rPr>
        <w:t>Mamedov</w:t>
      </w:r>
      <w:proofErr w:type="spellEnd"/>
      <w:r>
        <w:rPr>
          <w:rFonts w:cs="Arial"/>
        </w:rPr>
        <w:t>, 2019)</w:t>
      </w:r>
      <w:r>
        <w:fldChar w:fldCharType="end"/>
      </w:r>
      <w:del w:id="834" w:author="Paul Christ" w:date="2022-06-22T00:43:00Z">
        <w:r>
          <w:fldChar w:fldCharType="begin"/>
        </w:r>
        <w:r>
          <w:delInstrText xml:space="preserve"> ADDIN ZOTERO_ITEM CSL_CITATION {"citationID":"MAiAi4wt","properties":{"formattedCitation":"(Anonymous, 2016)","plainCitation":"(Anonymous, 2016)","noteIndex":0},"citationItems":[{"id":670,"uris":["http://zotero.org/users/9354499/items/GQQP5FGF"],"itemData":{"id":670,"type":"webpage","container-title":"Transformational Theory in the Undergraduate Curriculum - A Case for Teaching the Neo-Riemannian Approach","genre":"Text","language":"en","title":"Transformational Theory in the Undergraduate Curriculum - A Case for Teaching the Neo-Riemannian Approach","URL":"https://jmtp.appstate.edu/transformational-theory-undergraduate-curriculum-case-teaching-neo-riemannian-approach","author":[{"family":"Anonymous","given":""}],"accessed":{"date-parts":[["2022",6,22]]},"issued":{"date-parts":[["2016",4,13]]}}}],"schema":"https://github.com/citation-style-language/schema/raw/master/csl-citation.json"} </w:delInstrText>
        </w:r>
        <w:r>
          <w:fldChar w:fldCharType="separate"/>
        </w:r>
        <w:r>
          <w:rPr>
            <w:rFonts w:cs="Arial"/>
          </w:rPr>
          <w:delText>(Anonymous, 2016)</w:delText>
        </w:r>
        <w:r>
          <w:fldChar w:fldCharType="end"/>
        </w:r>
        <w:r>
          <w:rPr>
            <w:rStyle w:val="Kommentarzeichen"/>
            <w:rFonts w:cstheme="minorBidi"/>
            <w:color w:val="auto"/>
            <w:lang w:eastAsia="en-US"/>
          </w:rPr>
          <w:commentReference w:id="832"/>
        </w:r>
      </w:del>
      <w:r>
        <w:t>.</w:t>
      </w:r>
    </w:p>
    <w:p>
      <w:pPr>
        <w:pStyle w:val="-WeLStandardtextEinzug-"/>
      </w:pPr>
      <w:r>
        <w:t>Für Herausforderungen</w:t>
      </w:r>
      <w:ins w:id="835" w:author="Torsten Munkelt" w:date="2022-06-20T01:40:00Z">
        <w:r>
          <w:t>,</w:t>
        </w:r>
      </w:ins>
      <w:r>
        <w:t xml:space="preserve"> </w:t>
      </w:r>
      <w:del w:id="836" w:author="Torsten Munkelt" w:date="2022-06-20T01:40:00Z">
        <w:r>
          <w:delText xml:space="preserve">welche nicht von </w:delText>
        </w:r>
      </w:del>
      <w:ins w:id="837" w:author="Torsten Munkelt" w:date="2022-06-20T01:40:00Z">
        <w:r>
          <w:t xml:space="preserve">denen </w:t>
        </w:r>
      </w:ins>
      <w:r>
        <w:t xml:space="preserve">ALADIN II </w:t>
      </w:r>
      <w:del w:id="838" w:author="Torsten Munkelt" w:date="2022-06-20T01:41:00Z">
        <w:r>
          <w:delText>bearbeitet werden</w:delText>
        </w:r>
      </w:del>
      <w:ins w:id="839" w:author="Torsten Munkelt" w:date="2022-06-20T01:41:00Z">
        <w:r>
          <w:t xml:space="preserve">noch nicht begegnet (siehe </w:t>
        </w:r>
        <w:del w:id="840" w:author="Paul Christ" w:date="2022-06-22T02:24:00Z">
          <w:r>
            <w:delText>Kapitel</w:delText>
          </w:r>
        </w:del>
      </w:ins>
      <w:ins w:id="841" w:author="Paul Christ" w:date="2022-06-22T02:24:00Z">
        <w:r>
          <w:t>Abschnitte</w:t>
        </w:r>
      </w:ins>
      <w:ins w:id="842" w:author="Torsten Munkelt" w:date="2022-06-20T01:41:00Z">
        <w:r>
          <w:t xml:space="preserve"> 2.</w:t>
        </w:r>
      </w:ins>
      <w:ins w:id="843" w:author="Paul Christ" w:date="2022-06-22T02:24:00Z">
        <w:r>
          <w:t>5</w:t>
        </w:r>
      </w:ins>
      <w:ins w:id="844" w:author="Torsten Munkelt" w:date="2022-06-20T01:41:00Z">
        <w:del w:id="845" w:author="Paul Christ" w:date="2022-06-22T02:24:00Z">
          <w:r>
            <w:delText>4</w:delText>
          </w:r>
        </w:del>
        <w:r>
          <w:t xml:space="preserve"> und 2.</w:t>
        </w:r>
        <w:del w:id="846" w:author="Paul Christ" w:date="2022-06-22T02:24:00Z">
          <w:r>
            <w:delText>5</w:delText>
          </w:r>
        </w:del>
      </w:ins>
      <w:ins w:id="847" w:author="Paul Christ" w:date="2022-06-22T02:24:00Z">
        <w:r>
          <w:t>6</w:t>
        </w:r>
      </w:ins>
      <w:ins w:id="848" w:author="Torsten Munkelt" w:date="2022-06-20T01:43:00Z">
        <w:r>
          <w:t>)</w:t>
        </w:r>
      </w:ins>
      <w:ins w:id="849" w:author="Torsten Munkelt" w:date="2022-06-20T01:40:00Z">
        <w:r>
          <w:t>,</w:t>
        </w:r>
      </w:ins>
      <w:r>
        <w:t xml:space="preserve"> sind </w:t>
      </w:r>
      <w:del w:id="850" w:author="Torsten Munkelt" w:date="2022-06-20T01:44:00Z">
        <w:r>
          <w:delText xml:space="preserve">zukünftig </w:delText>
        </w:r>
      </w:del>
      <w:r>
        <w:t xml:space="preserve">folgende Maßnahmen geplant: </w:t>
      </w:r>
    </w:p>
    <w:p>
      <w:pPr>
        <w:pStyle w:val="-WeLStandardtextEinzug-"/>
      </w:pPr>
      <w:r>
        <w:lastRenderedPageBreak/>
        <w:t xml:space="preserve">Zur Bewältigung der Herausforderungen </w:t>
      </w:r>
      <w:r>
        <w:fldChar w:fldCharType="begin"/>
      </w:r>
      <w:r>
        <w:instrText xml:space="preserve"> REF _Ref105519108 \r \h </w:instrText>
      </w:r>
      <w:r>
        <w:fldChar w:fldCharType="separate"/>
      </w:r>
      <w:r>
        <w:t>2.5.1</w:t>
      </w:r>
      <w:r>
        <w:fldChar w:fldCharType="end"/>
      </w:r>
      <w:r>
        <w:t xml:space="preserve"> und </w:t>
      </w:r>
      <w:r>
        <w:fldChar w:fldCharType="begin"/>
      </w:r>
      <w:r>
        <w:instrText xml:space="preserve"> REF _Ref105519118 \r \h </w:instrText>
      </w:r>
      <w:r>
        <w:fldChar w:fldCharType="separate"/>
      </w:r>
      <w:r>
        <w:t>2.6</w:t>
      </w:r>
      <w:r>
        <w:fldChar w:fldCharType="end"/>
      </w:r>
      <w:r>
        <w:t xml:space="preserve"> </w:t>
      </w:r>
      <w:del w:id="851" w:author="Torsten Munkelt" w:date="2022-06-20T01:44:00Z">
        <w:r>
          <w:delText xml:space="preserve">soll </w:delText>
        </w:r>
      </w:del>
      <w:ins w:id="852" w:author="Torsten Munkelt" w:date="2022-06-20T01:44:00Z">
        <w:r>
          <w:t xml:space="preserve">wird </w:t>
        </w:r>
      </w:ins>
      <w:r>
        <w:t xml:space="preserve">die Tauglichkeit großer vortrainierter Sprachmodelle wie GPT-3 </w:t>
      </w:r>
      <w:r>
        <w:fldChar w:fldCharType="begin"/>
      </w:r>
      <w:r>
        <w:instrText xml:space="preserve"> ADDIN ZOTERO_ITEM CSL_CITATION {"citationID":"zqrLmAx4","properties":{"formattedCitation":"(Brown et al., 2020)","plainCitation":"(Brown et al., 2020)","noteIndex":0},"citationItems":[{"id":653,"uris":["http://zotero.org/users/9354499/items/L9VU7RMG"],"itemData":{"id":653,"type":"paper-conference","abstract":"We demonstrate that scaling up language models greatly improves task-agnostic, few-shot performance, sometimes even becoming competitive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We also identify some datasets where GPT-3's few-shot learning still struggles, as well as some datasets where GPT-3 faces methodological issues related to training on large web corpora.","container-title":"Advances in Neural Information Processing Systems","page":"1877–1901","publisher":"Curran Associates, Inc.","source":"Neural Information Processing Systems","title":"Language Models are Few-Shot Learners","URL":"https://papers.nips.cc/paper/2020/hash/1457c0d6bfcb4967418bfb8ac142f64a-Abstract.html","volume":"33","author":[{"family":"Brown","given":"Tom"},{"family":"Mann","given":"Benjamin"},{"family":"Ryder","given":"Nick"},{"family":"Subbiah","given":"Melanie"},{"family":"Kaplan","given":"Jared D"},{"family":"Dhariwal","given":"Prafulla"},{"family":"Neelakantan","given":"Arvind"},{"family":"Shyam","given":"Pranav"},{"family":"Sastry","given":"Girish"},{"family":"Askell","given":"Amanda"},{"family":"Agarwal","given":"Sandhini"},{"family":"Herbert-Voss","given":"Ariel"},{"family":"Krueger","given":"Gretchen"},{"family":"Henighan","given":"Tom"},{"family":"Child","given":"Rewon"},{"family":"Ramesh","given":"Aditya"},{"family":"Ziegler","given":"Daniel"},{"family":"Wu","given":"Jeffrey"},{"family":"Winter","given":"Clemens"},{"family":"Hesse","given":"Chris"},{"family":"Chen","given":"Mark"},{"family":"Sigler","given":"Eric"},{"family":"Litwin","given":"Mateusz"},{"family":"Gray","given":"Scott"},{"family":"Chess","given":"Benjamin"},{"family":"Clark","given":"Jack"},{"family":"Berner","given":"Christopher"},{"family":"McCandlish","given":"Sam"},{"family":"Radford","given":"Alec"},{"family":"Sutskever","given":"Ilya"},{"family":"Amodei","given":"Dario"}],"accessed":{"date-parts":[["2022",6,1]]},"issued":{"date-parts":[["2020"]]}}}],"schema":"https://github.com/citation-style-language/schema/raw/master/csl-citation.json"} </w:instrText>
      </w:r>
      <w:r>
        <w:fldChar w:fldCharType="separate"/>
      </w:r>
      <w:r>
        <w:rPr>
          <w:rFonts w:cs="Arial"/>
        </w:rPr>
        <w:t>(Brown et al., 2020)</w:t>
      </w:r>
      <w:r>
        <w:fldChar w:fldCharType="end"/>
      </w:r>
      <w:r>
        <w:t xml:space="preserve"> zur semi-automatischen Erzeugung </w:t>
      </w:r>
      <w:del w:id="853" w:author="Torsten Munkelt" w:date="2022-06-20T01:44:00Z">
        <w:r>
          <w:delText xml:space="preserve">von </w:delText>
        </w:r>
      </w:del>
      <w:r>
        <w:t>semantische</w:t>
      </w:r>
      <w:ins w:id="854" w:author="Torsten Munkelt" w:date="2022-06-20T01:44:00Z">
        <w:r>
          <w:t>r</w:t>
        </w:r>
      </w:ins>
      <w:del w:id="855" w:author="Torsten Munkelt" w:date="2022-06-20T01:44:00Z">
        <w:r>
          <w:delText>n</w:delText>
        </w:r>
      </w:del>
      <w:r>
        <w:t xml:space="preserve"> Metamodelle</w:t>
      </w:r>
      <w:del w:id="856" w:author="Torsten Munkelt" w:date="2022-06-20T01:44:00Z">
        <w:r>
          <w:delText>n</w:delText>
        </w:r>
      </w:del>
      <w:r>
        <w:t xml:space="preserve"> </w:t>
      </w:r>
      <w:commentRangeStart w:id="857"/>
      <w:commentRangeStart w:id="858"/>
      <w:r>
        <w:t>untersucht</w:t>
      </w:r>
      <w:del w:id="859" w:author="Torsten Munkelt" w:date="2022-06-20T01:44:00Z">
        <w:r>
          <w:delText xml:space="preserve"> werden</w:delText>
        </w:r>
      </w:del>
      <w:r>
        <w:t>.</w:t>
      </w:r>
      <w:commentRangeEnd w:id="857"/>
      <w:r>
        <w:rPr>
          <w:rStyle w:val="Kommentarzeichen"/>
          <w:rFonts w:asciiTheme="minorHAnsi" w:eastAsiaTheme="minorHAnsi" w:hAnsiTheme="minorHAnsi" w:cstheme="minorBidi"/>
          <w:color w:val="auto"/>
          <w:lang w:eastAsia="en-US"/>
        </w:rPr>
        <w:commentReference w:id="857"/>
      </w:r>
      <w:commentRangeEnd w:id="858"/>
      <w:r>
        <w:rPr>
          <w:rStyle w:val="Kommentarzeichen"/>
          <w:rFonts w:cstheme="minorBidi"/>
          <w:color w:val="auto"/>
          <w:lang w:eastAsia="en-US"/>
        </w:rPr>
        <w:commentReference w:id="858"/>
      </w:r>
      <w:del w:id="860" w:author="Torsten Munkelt" w:date="2022-06-20T01:44:00Z">
        <w:r>
          <w:delText xml:space="preserve"> </w:delText>
        </w:r>
      </w:del>
    </w:p>
    <w:p>
      <w:pPr>
        <w:pStyle w:val="-WeLStandardtextEinzug-"/>
      </w:pPr>
      <w:r>
        <w:t xml:space="preserve">Wie in Kapitel </w:t>
      </w:r>
      <w:r>
        <w:fldChar w:fldCharType="begin"/>
      </w:r>
      <w:r>
        <w:instrText xml:space="preserve"> REF _Ref106443616 \r \h </w:instrText>
      </w:r>
      <w:r>
        <w:fldChar w:fldCharType="separate"/>
      </w:r>
      <w:r>
        <w:t>1</w:t>
      </w:r>
      <w:r>
        <w:fldChar w:fldCharType="end"/>
      </w:r>
      <w:r>
        <w:t xml:space="preserve"> beschrieben,</w:t>
      </w:r>
      <w:commentRangeStart w:id="861"/>
      <w:r>
        <w:t xml:space="preserve"> </w:t>
      </w:r>
      <w:commentRangeEnd w:id="861"/>
      <w:r>
        <w:rPr>
          <w:rStyle w:val="Kommentarzeichen"/>
          <w:rFonts w:cstheme="minorBidi"/>
          <w:color w:val="auto"/>
          <w:lang w:eastAsia="en-US"/>
        </w:rPr>
        <w:commentReference w:id="861"/>
      </w:r>
      <w:r>
        <w:t xml:space="preserve">bietet ALADIN bereits </w:t>
      </w:r>
      <w:commentRangeStart w:id="862"/>
      <w:commentRangeStart w:id="863"/>
      <w:r>
        <w:t>eine deklarative Konfigurationssprache im JSON-Format</w:t>
      </w:r>
      <w:commentRangeEnd w:id="862"/>
      <w:r>
        <w:rPr>
          <w:rStyle w:val="Kommentarzeichen"/>
          <w:rFonts w:asciiTheme="minorHAnsi" w:eastAsiaTheme="minorHAnsi" w:hAnsiTheme="minorHAnsi" w:cstheme="minorBidi"/>
          <w:color w:val="auto"/>
          <w:lang w:eastAsia="en-US"/>
        </w:rPr>
        <w:commentReference w:id="862"/>
      </w:r>
      <w:commentRangeEnd w:id="863"/>
      <w:r>
        <w:rPr>
          <w:rStyle w:val="Kommentarzeichen"/>
          <w:rFonts w:cstheme="minorBidi"/>
          <w:color w:val="auto"/>
          <w:lang w:eastAsia="en-US"/>
        </w:rPr>
        <w:commentReference w:id="863"/>
      </w:r>
      <w:r>
        <w:t>, um interaktive Aufgaben</w:t>
      </w:r>
      <w:ins w:id="864" w:author="Torsten Munkelt" w:date="2022-06-20T01:58:00Z">
        <w:r>
          <w:t>(typen)</w:t>
        </w:r>
      </w:ins>
      <w:r>
        <w:t xml:space="preserve"> und die zugrunde liegenden Aufgabengeneratoren zu modellieren und </w:t>
      </w:r>
      <w:del w:id="865" w:author="Torsten Munkelt" w:date="2022-06-20T02:06:00Z">
        <w:r>
          <w:rPr>
            <w:highlight w:val="yellow"/>
            <w:rPrChange w:id="866" w:author="Torsten Munkelt" w:date="2022-06-20T02:02:00Z">
              <w:rPr/>
            </w:rPrChange>
          </w:rPr>
          <w:delText>Aufgaben in unterschiedlichen Repräsentationen abzubilden</w:delText>
        </w:r>
      </w:del>
      <w:ins w:id="867" w:author="Torsten Munkelt" w:date="2022-06-20T02:05:00Z">
        <w:r>
          <w:t xml:space="preserve">unterschiedliche </w:t>
        </w:r>
        <w:commentRangeStart w:id="868"/>
        <w:commentRangeStart w:id="869"/>
        <w:r>
          <w:t>Konzepte</w:t>
        </w:r>
        <w:commentRangeEnd w:id="868"/>
        <w:r>
          <w:rPr>
            <w:rStyle w:val="Kommentarzeichen"/>
            <w:rFonts w:asciiTheme="minorHAnsi" w:eastAsiaTheme="minorHAnsi" w:hAnsiTheme="minorHAnsi" w:cstheme="minorBidi"/>
            <w:b/>
            <w:lang w:eastAsia="en-US"/>
          </w:rPr>
          <w:commentReference w:id="868"/>
        </w:r>
      </w:ins>
      <w:commentRangeEnd w:id="869"/>
      <w:r>
        <w:rPr>
          <w:rStyle w:val="Kommentarzeichen"/>
          <w:rFonts w:cstheme="minorBidi"/>
          <w:color w:val="auto"/>
          <w:lang w:eastAsia="en-US"/>
        </w:rPr>
        <w:commentReference w:id="869"/>
      </w:r>
      <w:ins w:id="870" w:author="Torsten Munkelt" w:date="2022-06-20T02:05:00Z">
        <w:r>
          <w:t xml:space="preserve"> zur Lösung eines Aufgabentyps</w:t>
        </w:r>
      </w:ins>
      <w:ins w:id="871" w:author="Torsten Munkelt" w:date="2022-06-20T02:06:00Z">
        <w:r>
          <w:t xml:space="preserve"> abzubilden</w:t>
        </w:r>
      </w:ins>
      <w:r>
        <w:t xml:space="preserve">. Um </w:t>
      </w:r>
      <w:del w:id="872" w:author="Torsten Munkelt" w:date="2022-06-20T02:01:00Z">
        <w:r>
          <w:delText>diese Funktionalität</w:delText>
        </w:r>
      </w:del>
      <w:ins w:id="873" w:author="Torsten Munkelt" w:date="2022-06-20T02:01:00Z">
        <w:r>
          <w:t>das Erstellen neuer Aufgabentypen</w:t>
        </w:r>
      </w:ins>
      <w:r>
        <w:t xml:space="preserve"> </w:t>
      </w:r>
      <w:del w:id="874" w:author="Torsten Munkelt" w:date="2022-06-20T02:02:00Z">
        <w:r>
          <w:delText xml:space="preserve">jedoch </w:delText>
        </w:r>
      </w:del>
      <w:r>
        <w:t xml:space="preserve">für Lehrkräfte </w:t>
      </w:r>
      <w:del w:id="875" w:author="Torsten Munkelt" w:date="2022-06-20T02:01:00Z">
        <w:r>
          <w:delText>praktikabel zu machen</w:delText>
        </w:r>
      </w:del>
      <w:ins w:id="876" w:author="Torsten Munkelt" w:date="2022-06-20T02:01:00Z">
        <w:r>
          <w:t>zu erleichtern</w:t>
        </w:r>
      </w:ins>
      <w:r>
        <w:t xml:space="preserve"> und Herausforderung </w:t>
      </w:r>
      <w:r>
        <w:fldChar w:fldCharType="begin"/>
      </w:r>
      <w:r>
        <w:instrText xml:space="preserve"> REF _Ref105520612 \r \h </w:instrText>
      </w:r>
      <w:r>
        <w:fldChar w:fldCharType="separate"/>
      </w:r>
      <w:r>
        <w:t>2.5.2</w:t>
      </w:r>
      <w:r>
        <w:fldChar w:fldCharType="end"/>
      </w:r>
      <w:r>
        <w:t xml:space="preserve"> entgegenzutreten, muss </w:t>
      </w:r>
      <w:del w:id="877" w:author="Torsten Munkelt" w:date="2022-06-20T02:02:00Z">
        <w:r>
          <w:delText>der Umgang mit dieser</w:delText>
        </w:r>
      </w:del>
      <w:ins w:id="878" w:author="Torsten Munkelt" w:date="2022-06-20T02:02:00Z">
        <w:r>
          <w:t>das Erstellen neuer Aufgaben</w:t>
        </w:r>
      </w:ins>
      <w:ins w:id="879" w:author="Torsten Munkelt" w:date="2022-06-20T02:03:00Z">
        <w:r>
          <w:t>typen</w:t>
        </w:r>
      </w:ins>
      <w:r>
        <w:t xml:space="preserve"> vereinfacht werden. </w:t>
      </w:r>
      <w:del w:id="880" w:author="Torsten Munkelt" w:date="2022-06-20T01:59:00Z">
        <w:r>
          <w:delText xml:space="preserve">Zukünftig </w:delText>
        </w:r>
      </w:del>
      <w:ins w:id="881" w:author="Torsten Munkelt" w:date="2022-06-20T01:59:00Z">
        <w:r>
          <w:t xml:space="preserve">Es </w:t>
        </w:r>
      </w:ins>
      <w:r>
        <w:t>ist geplant</w:t>
      </w:r>
      <w:ins w:id="882" w:author="Torsten Munkelt" w:date="2022-06-20T01:59:00Z">
        <w:r>
          <w:t>,</w:t>
        </w:r>
      </w:ins>
      <w:r>
        <w:t xml:space="preserve"> einen Editor zu implementieren, welcher eine grafische Konfiguration der in ALADIN vorhandenen UI-Elemente zur Modellierung eine</w:t>
      </w:r>
      <w:ins w:id="883" w:author="Torsten Munkelt" w:date="2022-06-20T02:03:00Z">
        <w:r>
          <w:t>s</w:t>
        </w:r>
      </w:ins>
      <w:del w:id="884" w:author="Torsten Munkelt" w:date="2022-06-20T02:03:00Z">
        <w:r>
          <w:delText>r</w:delText>
        </w:r>
      </w:del>
      <w:r>
        <w:t xml:space="preserve"> interaktiven Aufgabe</w:t>
      </w:r>
      <w:ins w:id="885" w:author="Torsten Munkelt" w:date="2022-06-20T02:03:00Z">
        <w:r>
          <w:t>ntyps</w:t>
        </w:r>
      </w:ins>
      <w:r>
        <w:t xml:space="preserve"> ermöglicht.</w:t>
      </w:r>
      <w:del w:id="886" w:author="Torsten Munkelt" w:date="2022-06-20T02:03:00Z">
        <w:r>
          <w:delText xml:space="preserve"> </w:delText>
        </w:r>
      </w:del>
    </w:p>
    <w:p>
      <w:pPr>
        <w:pStyle w:val="-WeLberschrift1-"/>
      </w:pPr>
      <w:r>
        <w:t>Literatur</w:t>
      </w:r>
      <w:bookmarkEnd w:id="28"/>
      <w:bookmarkEnd w:id="29"/>
    </w:p>
    <w:commentRangeStart w:id="887"/>
    <w:p>
      <w:pPr>
        <w:pStyle w:val="Literaturverzeichnis"/>
        <w:rPr>
          <w:rFonts w:cs="Arial"/>
        </w:rPr>
      </w:pPr>
      <w:r>
        <w:rPr>
          <w:rStyle w:val="-WeLLiteraturverzeichnis-KursivZchn"/>
          <w:rFonts w:eastAsiaTheme="minorHAnsi"/>
        </w:rPr>
        <w:fldChar w:fldCharType="begin"/>
      </w:r>
      <w:r>
        <w:rPr>
          <w:rStyle w:val="-WeLLiteraturverzeichnis-KursivZchn"/>
        </w:rPr>
        <w:instrText xml:space="preserve"> ADDIN ZOTERO_BIBL {"uncited":[],"omitted":[],"custom":[]} CSL_BIBLIOGRAPHY </w:instrText>
      </w:r>
      <w:r>
        <w:rPr>
          <w:rStyle w:val="-WeLLiteraturverzeichnis-KursivZchn"/>
          <w:rFonts w:eastAsiaTheme="minorHAnsi"/>
        </w:rPr>
        <w:fldChar w:fldCharType="separate"/>
      </w:r>
      <w:r>
        <w:rPr>
          <w:rFonts w:cs="Arial"/>
        </w:rPr>
        <w:t xml:space="preserve">Bielefeld, B. (2017). Basics Terminplanung. In </w:t>
      </w:r>
      <w:r>
        <w:rPr>
          <w:rFonts w:cs="Arial"/>
          <w:i/>
          <w:iCs/>
        </w:rPr>
        <w:t>Basics Terminplanung</w:t>
      </w:r>
      <w:r>
        <w:rPr>
          <w:rFonts w:cs="Arial"/>
        </w:rPr>
        <w:t>. Birkhäuser. https://doi.org/10.1515/9783035612646</w:t>
      </w:r>
    </w:p>
    <w:p>
      <w:pPr>
        <w:pStyle w:val="Literaturverzeichnis"/>
        <w:rPr>
          <w:rFonts w:cs="Arial"/>
        </w:rPr>
      </w:pPr>
      <w:r>
        <w:rPr>
          <w:rFonts w:cs="Arial"/>
        </w:rPr>
        <w:t xml:space="preserve">Brown, T., Mann, B., Ryder, N., </w:t>
      </w:r>
      <w:proofErr w:type="spellStart"/>
      <w:r>
        <w:rPr>
          <w:rFonts w:cs="Arial"/>
        </w:rPr>
        <w:t>Subbiah</w:t>
      </w:r>
      <w:proofErr w:type="spellEnd"/>
      <w:r>
        <w:rPr>
          <w:rFonts w:cs="Arial"/>
        </w:rPr>
        <w:t xml:space="preserve">, M., Kaplan, J. D., </w:t>
      </w:r>
      <w:proofErr w:type="spellStart"/>
      <w:r>
        <w:rPr>
          <w:rFonts w:cs="Arial"/>
        </w:rPr>
        <w:t>Dhariwal</w:t>
      </w:r>
      <w:proofErr w:type="spellEnd"/>
      <w:r>
        <w:rPr>
          <w:rFonts w:cs="Arial"/>
        </w:rPr>
        <w:t xml:space="preserve">, P., </w:t>
      </w:r>
      <w:proofErr w:type="spellStart"/>
      <w:r>
        <w:rPr>
          <w:rFonts w:cs="Arial"/>
        </w:rPr>
        <w:t>Neelakantan</w:t>
      </w:r>
      <w:proofErr w:type="spellEnd"/>
      <w:r>
        <w:rPr>
          <w:rFonts w:cs="Arial"/>
        </w:rPr>
        <w:t xml:space="preserve">, A., </w:t>
      </w:r>
      <w:proofErr w:type="spellStart"/>
      <w:r>
        <w:rPr>
          <w:rFonts w:cs="Arial"/>
        </w:rPr>
        <w:t>Shyam</w:t>
      </w:r>
      <w:proofErr w:type="spellEnd"/>
      <w:r>
        <w:rPr>
          <w:rFonts w:cs="Arial"/>
        </w:rPr>
        <w:t xml:space="preserve">, P., </w:t>
      </w:r>
      <w:proofErr w:type="spellStart"/>
      <w:r>
        <w:rPr>
          <w:rFonts w:cs="Arial"/>
        </w:rPr>
        <w:t>Sastry</w:t>
      </w:r>
      <w:proofErr w:type="spellEnd"/>
      <w:r>
        <w:rPr>
          <w:rFonts w:cs="Arial"/>
        </w:rPr>
        <w:t xml:space="preserve">, G., </w:t>
      </w:r>
      <w:proofErr w:type="spellStart"/>
      <w:r>
        <w:rPr>
          <w:rFonts w:cs="Arial"/>
        </w:rPr>
        <w:t>Askell</w:t>
      </w:r>
      <w:proofErr w:type="spellEnd"/>
      <w:r>
        <w:rPr>
          <w:rFonts w:cs="Arial"/>
        </w:rPr>
        <w:t xml:space="preserve">, A., </w:t>
      </w:r>
      <w:proofErr w:type="spellStart"/>
      <w:r>
        <w:rPr>
          <w:rFonts w:cs="Arial"/>
        </w:rPr>
        <w:t>Agarwal</w:t>
      </w:r>
      <w:proofErr w:type="spellEnd"/>
      <w:r>
        <w:rPr>
          <w:rFonts w:cs="Arial"/>
        </w:rPr>
        <w:t xml:space="preserve">, S., Herbert-Voss, A., Krueger, G., </w:t>
      </w:r>
      <w:proofErr w:type="spellStart"/>
      <w:r>
        <w:rPr>
          <w:rFonts w:cs="Arial"/>
        </w:rPr>
        <w:t>Henighan</w:t>
      </w:r>
      <w:proofErr w:type="spellEnd"/>
      <w:r>
        <w:rPr>
          <w:rFonts w:cs="Arial"/>
        </w:rPr>
        <w:t xml:space="preserve">, T., Child, R., Ramesh, A., Ziegler, D., Wu, J., Winter, C., … </w:t>
      </w:r>
      <w:proofErr w:type="spellStart"/>
      <w:r>
        <w:rPr>
          <w:rFonts w:cs="Arial"/>
        </w:rPr>
        <w:t>Amodei</w:t>
      </w:r>
      <w:proofErr w:type="spellEnd"/>
      <w:r>
        <w:rPr>
          <w:rFonts w:cs="Arial"/>
        </w:rPr>
        <w:t xml:space="preserve">, D. (2020). Language Models </w:t>
      </w:r>
      <w:proofErr w:type="spellStart"/>
      <w:r>
        <w:rPr>
          <w:rFonts w:cs="Arial"/>
        </w:rPr>
        <w:t>are</w:t>
      </w:r>
      <w:proofErr w:type="spellEnd"/>
      <w:r>
        <w:rPr>
          <w:rFonts w:cs="Arial"/>
        </w:rPr>
        <w:t xml:space="preserve"> </w:t>
      </w:r>
      <w:proofErr w:type="spellStart"/>
      <w:r>
        <w:rPr>
          <w:rFonts w:cs="Arial"/>
        </w:rPr>
        <w:t>Few</w:t>
      </w:r>
      <w:proofErr w:type="spellEnd"/>
      <w:r>
        <w:rPr>
          <w:rFonts w:cs="Arial"/>
        </w:rPr>
        <w:t xml:space="preserve">-Shot </w:t>
      </w:r>
      <w:proofErr w:type="spellStart"/>
      <w:r>
        <w:rPr>
          <w:rFonts w:cs="Arial"/>
        </w:rPr>
        <w:t>Learners</w:t>
      </w:r>
      <w:proofErr w:type="spellEnd"/>
      <w:r>
        <w:rPr>
          <w:rFonts w:cs="Arial"/>
        </w:rPr>
        <w:t xml:space="preserve">. </w:t>
      </w:r>
      <w:proofErr w:type="spellStart"/>
      <w:r>
        <w:rPr>
          <w:rFonts w:cs="Arial"/>
          <w:i/>
          <w:iCs/>
        </w:rPr>
        <w:t>Advances</w:t>
      </w:r>
      <w:proofErr w:type="spellEnd"/>
      <w:r>
        <w:rPr>
          <w:rFonts w:cs="Arial"/>
          <w:i/>
          <w:iCs/>
        </w:rPr>
        <w:t xml:space="preserve"> in </w:t>
      </w:r>
      <w:proofErr w:type="spellStart"/>
      <w:r>
        <w:rPr>
          <w:rFonts w:cs="Arial"/>
          <w:i/>
          <w:iCs/>
        </w:rPr>
        <w:t>Neural</w:t>
      </w:r>
      <w:proofErr w:type="spellEnd"/>
      <w:r>
        <w:rPr>
          <w:rFonts w:cs="Arial"/>
          <w:i/>
          <w:iCs/>
        </w:rPr>
        <w:t xml:space="preserve"> Information Processing Systems</w:t>
      </w:r>
      <w:r>
        <w:rPr>
          <w:rFonts w:cs="Arial"/>
        </w:rPr>
        <w:t xml:space="preserve">, </w:t>
      </w:r>
      <w:r>
        <w:rPr>
          <w:rFonts w:cs="Arial"/>
          <w:i/>
          <w:iCs/>
        </w:rPr>
        <w:t>33</w:t>
      </w:r>
      <w:r>
        <w:rPr>
          <w:rFonts w:cs="Arial"/>
        </w:rPr>
        <w:t>, 1877–1901. https://papers.nips.cc/paper/2020/hash/1457c0d6bfcb4967418bfb8ac142f64a-Abstract.html</w:t>
      </w:r>
    </w:p>
    <w:p>
      <w:pPr>
        <w:pStyle w:val="Literaturverzeichnis"/>
        <w:rPr>
          <w:rFonts w:cs="Arial"/>
        </w:rPr>
      </w:pPr>
      <w:r>
        <w:rPr>
          <w:rFonts w:cs="Arial"/>
        </w:rPr>
        <w:t xml:space="preserve">Burton, K. J. (2017). </w:t>
      </w:r>
      <w:r>
        <w:rPr>
          <w:rFonts w:cs="Arial"/>
          <w:i/>
          <w:iCs/>
        </w:rPr>
        <w:t xml:space="preserve">„Think Like a </w:t>
      </w:r>
      <w:proofErr w:type="spellStart"/>
      <w:r>
        <w:rPr>
          <w:rFonts w:cs="Arial"/>
          <w:i/>
          <w:iCs/>
        </w:rPr>
        <w:t>Lawyer</w:t>
      </w:r>
      <w:proofErr w:type="spellEnd"/>
      <w:r>
        <w:rPr>
          <w:rFonts w:cs="Arial"/>
          <w:i/>
          <w:iCs/>
        </w:rPr>
        <w:t xml:space="preserve">“ </w:t>
      </w:r>
      <w:proofErr w:type="spellStart"/>
      <w:r>
        <w:rPr>
          <w:rFonts w:cs="Arial"/>
          <w:i/>
          <w:iCs/>
        </w:rPr>
        <w:t>Using</w:t>
      </w:r>
      <w:proofErr w:type="spellEnd"/>
      <w:r>
        <w:rPr>
          <w:rFonts w:cs="Arial"/>
          <w:i/>
          <w:iCs/>
        </w:rPr>
        <w:t xml:space="preserve"> a Legal </w:t>
      </w:r>
      <w:proofErr w:type="spellStart"/>
      <w:r>
        <w:rPr>
          <w:rFonts w:cs="Arial"/>
          <w:i/>
          <w:iCs/>
        </w:rPr>
        <w:t>Reasoning</w:t>
      </w:r>
      <w:proofErr w:type="spellEnd"/>
      <w:r>
        <w:rPr>
          <w:rFonts w:cs="Arial"/>
          <w:i/>
          <w:iCs/>
        </w:rPr>
        <w:t xml:space="preserve"> Grid and </w:t>
      </w:r>
      <w:proofErr w:type="spellStart"/>
      <w:r>
        <w:rPr>
          <w:rFonts w:cs="Arial"/>
          <w:i/>
          <w:iCs/>
        </w:rPr>
        <w:t>Criterion-Referenced</w:t>
      </w:r>
      <w:proofErr w:type="spellEnd"/>
      <w:r>
        <w:rPr>
          <w:rFonts w:cs="Arial"/>
          <w:i/>
          <w:iCs/>
        </w:rPr>
        <w:t xml:space="preserve"> Assessment </w:t>
      </w:r>
      <w:proofErr w:type="spellStart"/>
      <w:r>
        <w:rPr>
          <w:rFonts w:cs="Arial"/>
          <w:i/>
          <w:iCs/>
        </w:rPr>
        <w:t>Rubric</w:t>
      </w:r>
      <w:proofErr w:type="spellEnd"/>
      <w:r>
        <w:rPr>
          <w:rFonts w:cs="Arial"/>
          <w:i/>
          <w:iCs/>
        </w:rPr>
        <w:t xml:space="preserve"> on IRAC (</w:t>
      </w:r>
      <w:proofErr w:type="spellStart"/>
      <w:r>
        <w:rPr>
          <w:rFonts w:cs="Arial"/>
          <w:i/>
          <w:iCs/>
        </w:rPr>
        <w:t>Issue</w:t>
      </w:r>
      <w:proofErr w:type="spellEnd"/>
      <w:r>
        <w:rPr>
          <w:rFonts w:cs="Arial"/>
          <w:i/>
          <w:iCs/>
        </w:rPr>
        <w:t xml:space="preserve">, Rule, </w:t>
      </w:r>
      <w:proofErr w:type="spellStart"/>
      <w:r>
        <w:rPr>
          <w:rFonts w:cs="Arial"/>
          <w:i/>
          <w:iCs/>
        </w:rPr>
        <w:t>Application</w:t>
      </w:r>
      <w:proofErr w:type="spellEnd"/>
      <w:r>
        <w:rPr>
          <w:rFonts w:cs="Arial"/>
          <w:i/>
          <w:iCs/>
        </w:rPr>
        <w:t xml:space="preserve">, </w:t>
      </w:r>
      <w:proofErr w:type="spellStart"/>
      <w:r>
        <w:rPr>
          <w:rFonts w:cs="Arial"/>
          <w:i/>
          <w:iCs/>
        </w:rPr>
        <w:t>Conclusion</w:t>
      </w:r>
      <w:proofErr w:type="spellEnd"/>
      <w:r>
        <w:rPr>
          <w:rFonts w:cs="Arial"/>
          <w:i/>
          <w:iCs/>
        </w:rPr>
        <w:t>).</w:t>
      </w:r>
      <w:r>
        <w:rPr>
          <w:rFonts w:cs="Arial"/>
        </w:rPr>
        <w:t xml:space="preserve"> https://doi.org/10.5204/JLD.V10I2.229</w:t>
      </w:r>
    </w:p>
    <w:p>
      <w:pPr>
        <w:pStyle w:val="Literaturverzeichnis"/>
        <w:rPr>
          <w:rFonts w:cs="Arial"/>
        </w:rPr>
      </w:pPr>
      <w:r>
        <w:rPr>
          <w:rFonts w:cs="Arial"/>
        </w:rPr>
        <w:t xml:space="preserve">Chi, T.-Y., </w:t>
      </w:r>
      <w:proofErr w:type="spellStart"/>
      <w:r>
        <w:rPr>
          <w:rFonts w:cs="Arial"/>
        </w:rPr>
        <w:t>Olfman</w:t>
      </w:r>
      <w:proofErr w:type="spellEnd"/>
      <w:r>
        <w:rPr>
          <w:rFonts w:cs="Arial"/>
        </w:rPr>
        <w:t xml:space="preserve">, L., &amp; Lin, F. (2014). </w:t>
      </w:r>
      <w:proofErr w:type="spellStart"/>
      <w:r>
        <w:rPr>
          <w:rFonts w:cs="Arial"/>
        </w:rPr>
        <w:t>Exploring</w:t>
      </w:r>
      <w:proofErr w:type="spellEnd"/>
      <w:r>
        <w:rPr>
          <w:rFonts w:cs="Arial"/>
        </w:rPr>
        <w:t xml:space="preserve"> </w:t>
      </w:r>
      <w:proofErr w:type="spellStart"/>
      <w:r>
        <w:rPr>
          <w:rFonts w:cs="Arial"/>
        </w:rPr>
        <w:t>the</w:t>
      </w:r>
      <w:proofErr w:type="spellEnd"/>
      <w:r>
        <w:rPr>
          <w:rFonts w:cs="Arial"/>
        </w:rPr>
        <w:t xml:space="preserve"> </w:t>
      </w:r>
      <w:proofErr w:type="spellStart"/>
      <w:r>
        <w:rPr>
          <w:rFonts w:cs="Arial"/>
        </w:rPr>
        <w:t>Feasibility</w:t>
      </w:r>
      <w:proofErr w:type="spellEnd"/>
      <w:r>
        <w:rPr>
          <w:rFonts w:cs="Arial"/>
        </w:rPr>
        <w:t xml:space="preserve"> </w:t>
      </w:r>
      <w:proofErr w:type="spellStart"/>
      <w:r>
        <w:rPr>
          <w:rFonts w:cs="Arial"/>
        </w:rPr>
        <w:t>of</w:t>
      </w:r>
      <w:proofErr w:type="spellEnd"/>
      <w:r>
        <w:rPr>
          <w:rFonts w:cs="Arial"/>
        </w:rPr>
        <w:t xml:space="preserve"> </w:t>
      </w:r>
      <w:proofErr w:type="spellStart"/>
      <w:r>
        <w:rPr>
          <w:rFonts w:cs="Arial"/>
        </w:rPr>
        <w:t>Conducting</w:t>
      </w:r>
      <w:proofErr w:type="spellEnd"/>
      <w:r>
        <w:rPr>
          <w:rFonts w:cs="Arial"/>
        </w:rPr>
        <w:t xml:space="preserve"> Software Training in a Peer Learning </w:t>
      </w:r>
      <w:proofErr w:type="spellStart"/>
      <w:r>
        <w:rPr>
          <w:rFonts w:cs="Arial"/>
        </w:rPr>
        <w:t>Context</w:t>
      </w:r>
      <w:proofErr w:type="spellEnd"/>
      <w:r>
        <w:rPr>
          <w:rFonts w:cs="Arial"/>
        </w:rPr>
        <w:t xml:space="preserve"> </w:t>
      </w:r>
      <w:proofErr w:type="spellStart"/>
      <w:r>
        <w:rPr>
          <w:rFonts w:cs="Arial"/>
        </w:rPr>
        <w:t>with</w:t>
      </w:r>
      <w:proofErr w:type="spellEnd"/>
      <w:r>
        <w:rPr>
          <w:rFonts w:cs="Arial"/>
        </w:rPr>
        <w:t xml:space="preserve"> </w:t>
      </w:r>
      <w:proofErr w:type="spellStart"/>
      <w:r>
        <w:rPr>
          <w:rFonts w:cs="Arial"/>
        </w:rPr>
        <w:t>the</w:t>
      </w:r>
      <w:proofErr w:type="spellEnd"/>
      <w:r>
        <w:rPr>
          <w:rFonts w:cs="Arial"/>
        </w:rPr>
        <w:t xml:space="preserve"> Aid </w:t>
      </w:r>
      <w:proofErr w:type="spellStart"/>
      <w:r>
        <w:rPr>
          <w:rFonts w:cs="Arial"/>
        </w:rPr>
        <w:t>of</w:t>
      </w:r>
      <w:proofErr w:type="spellEnd"/>
      <w:r>
        <w:rPr>
          <w:rFonts w:cs="Arial"/>
        </w:rPr>
        <w:t xml:space="preserve"> Student-</w:t>
      </w:r>
      <w:proofErr w:type="spellStart"/>
      <w:r>
        <w:rPr>
          <w:rFonts w:cs="Arial"/>
        </w:rPr>
        <w:t>Produced</w:t>
      </w:r>
      <w:proofErr w:type="spellEnd"/>
      <w:r>
        <w:rPr>
          <w:rFonts w:cs="Arial"/>
        </w:rPr>
        <w:t xml:space="preserve"> Screencasts. </w:t>
      </w:r>
      <w:r>
        <w:rPr>
          <w:rFonts w:cs="Arial"/>
          <w:i/>
          <w:iCs/>
        </w:rPr>
        <w:t>2014 47th Hawaii International Conference on System Sciences</w:t>
      </w:r>
      <w:r>
        <w:rPr>
          <w:rFonts w:cs="Arial"/>
        </w:rPr>
        <w:t>, 4946–4955. https://doi.org/10.1109/HICSS.2014.607</w:t>
      </w:r>
    </w:p>
    <w:p>
      <w:pPr>
        <w:pStyle w:val="Literaturverzeichnis"/>
        <w:rPr>
          <w:rFonts w:cs="Arial"/>
        </w:rPr>
      </w:pPr>
      <w:r>
        <w:rPr>
          <w:rFonts w:cs="Arial"/>
        </w:rPr>
        <w:t>Christ, Paul, Laue, Ralf, &amp; Munkelt, Torsten. (2022). ALADIN – Generator für Aufgaben und Lösung(</w:t>
      </w:r>
      <w:proofErr w:type="spellStart"/>
      <w:r>
        <w:rPr>
          <w:rFonts w:cs="Arial"/>
        </w:rPr>
        <w:t>shilf</w:t>
      </w:r>
      <w:proofErr w:type="spellEnd"/>
      <w:r>
        <w:rPr>
          <w:rFonts w:cs="Arial"/>
        </w:rPr>
        <w:t xml:space="preserve">)en aus der Informatik und angrenzenden Disziplinen. </w:t>
      </w:r>
      <w:r>
        <w:rPr>
          <w:rFonts w:cs="Arial"/>
          <w:i/>
          <w:iCs/>
        </w:rPr>
        <w:t>Workshop zur Modellierung in der Hochschulbildung (</w:t>
      </w:r>
      <w:proofErr w:type="spellStart"/>
      <w:r>
        <w:rPr>
          <w:rFonts w:cs="Arial"/>
          <w:i/>
          <w:iCs/>
        </w:rPr>
        <w:t>MoHoL</w:t>
      </w:r>
      <w:proofErr w:type="spellEnd"/>
      <w:r>
        <w:rPr>
          <w:rFonts w:cs="Arial"/>
          <w:i/>
          <w:iCs/>
        </w:rPr>
        <w:t xml:space="preserve"> 2022) </w:t>
      </w:r>
      <w:proofErr w:type="spellStart"/>
      <w:r>
        <w:rPr>
          <w:rFonts w:cs="Arial"/>
          <w:i/>
          <w:iCs/>
        </w:rPr>
        <w:t>co-located</w:t>
      </w:r>
      <w:proofErr w:type="spellEnd"/>
      <w:r>
        <w:rPr>
          <w:rFonts w:cs="Arial"/>
          <w:i/>
          <w:iCs/>
        </w:rPr>
        <w:t xml:space="preserve"> </w:t>
      </w:r>
      <w:proofErr w:type="spellStart"/>
      <w:r>
        <w:rPr>
          <w:rFonts w:cs="Arial"/>
          <w:i/>
          <w:iCs/>
        </w:rPr>
        <w:t>with</w:t>
      </w:r>
      <w:proofErr w:type="spellEnd"/>
      <w:r>
        <w:rPr>
          <w:rFonts w:cs="Arial"/>
          <w:i/>
          <w:iCs/>
        </w:rPr>
        <w:t xml:space="preserve"> Modellierung 2022, Hamburg, Germany</w:t>
      </w:r>
      <w:r>
        <w:rPr>
          <w:rFonts w:cs="Arial"/>
        </w:rPr>
        <w:t>.</w:t>
      </w:r>
    </w:p>
    <w:p>
      <w:pPr>
        <w:pStyle w:val="Literaturverzeichnis"/>
        <w:rPr>
          <w:rFonts w:cs="Arial"/>
        </w:rPr>
      </w:pPr>
      <w:r>
        <w:rPr>
          <w:rFonts w:cs="Arial"/>
        </w:rPr>
        <w:t xml:space="preserve">Hakim, A. R., </w:t>
      </w:r>
      <w:proofErr w:type="spellStart"/>
      <w:r>
        <w:rPr>
          <w:rFonts w:cs="Arial"/>
        </w:rPr>
        <w:t>Hasibuan</w:t>
      </w:r>
      <w:proofErr w:type="spellEnd"/>
      <w:r>
        <w:rPr>
          <w:rFonts w:cs="Arial"/>
        </w:rPr>
        <w:t xml:space="preserve">, M. A., &amp; </w:t>
      </w:r>
      <w:proofErr w:type="spellStart"/>
      <w:r>
        <w:rPr>
          <w:rFonts w:cs="Arial"/>
        </w:rPr>
        <w:t>Andreswari</w:t>
      </w:r>
      <w:proofErr w:type="spellEnd"/>
      <w:r>
        <w:rPr>
          <w:rFonts w:cs="Arial"/>
        </w:rPr>
        <w:t>, R. (2019). E-</w:t>
      </w:r>
      <w:proofErr w:type="spellStart"/>
      <w:r>
        <w:rPr>
          <w:rFonts w:cs="Arial"/>
        </w:rPr>
        <w:t>learning</w:t>
      </w:r>
      <w:proofErr w:type="spellEnd"/>
      <w:r>
        <w:rPr>
          <w:rFonts w:cs="Arial"/>
        </w:rPr>
        <w:t xml:space="preserve"> </w:t>
      </w:r>
      <w:proofErr w:type="spellStart"/>
      <w:r>
        <w:rPr>
          <w:rFonts w:cs="Arial"/>
        </w:rPr>
        <w:t>process</w:t>
      </w:r>
      <w:proofErr w:type="spellEnd"/>
      <w:r>
        <w:rPr>
          <w:rFonts w:cs="Arial"/>
        </w:rPr>
        <w:t xml:space="preserve"> </w:t>
      </w:r>
      <w:proofErr w:type="spellStart"/>
      <w:r>
        <w:rPr>
          <w:rFonts w:cs="Arial"/>
        </w:rPr>
        <w:t>analysis</w:t>
      </w:r>
      <w:proofErr w:type="spellEnd"/>
      <w:r>
        <w:rPr>
          <w:rFonts w:cs="Arial"/>
        </w:rPr>
        <w:t xml:space="preserve"> </w:t>
      </w:r>
      <w:proofErr w:type="spellStart"/>
      <w:r>
        <w:rPr>
          <w:rFonts w:cs="Arial"/>
        </w:rPr>
        <w:t>to</w:t>
      </w:r>
      <w:proofErr w:type="spellEnd"/>
      <w:r>
        <w:rPr>
          <w:rFonts w:cs="Arial"/>
        </w:rPr>
        <w:t xml:space="preserve"> </w:t>
      </w:r>
      <w:proofErr w:type="spellStart"/>
      <w:r>
        <w:rPr>
          <w:rFonts w:cs="Arial"/>
        </w:rPr>
        <w:t>determining</w:t>
      </w:r>
      <w:proofErr w:type="spellEnd"/>
      <w:r>
        <w:rPr>
          <w:rFonts w:cs="Arial"/>
        </w:rPr>
        <w:t xml:space="preserve"> </w:t>
      </w:r>
      <w:proofErr w:type="spellStart"/>
      <w:r>
        <w:rPr>
          <w:rFonts w:cs="Arial"/>
        </w:rPr>
        <w:t>student</w:t>
      </w:r>
      <w:proofErr w:type="spellEnd"/>
      <w:r>
        <w:rPr>
          <w:rFonts w:cs="Arial"/>
        </w:rPr>
        <w:t xml:space="preserve"> </w:t>
      </w:r>
      <w:proofErr w:type="spellStart"/>
      <w:r>
        <w:rPr>
          <w:rFonts w:cs="Arial"/>
        </w:rPr>
        <w:t>learning</w:t>
      </w:r>
      <w:proofErr w:type="spellEnd"/>
      <w:r>
        <w:rPr>
          <w:rFonts w:cs="Arial"/>
        </w:rPr>
        <w:t xml:space="preserve"> </w:t>
      </w:r>
      <w:proofErr w:type="spellStart"/>
      <w:r>
        <w:rPr>
          <w:rFonts w:cs="Arial"/>
        </w:rPr>
        <w:t>patterns</w:t>
      </w:r>
      <w:proofErr w:type="spellEnd"/>
      <w:r>
        <w:rPr>
          <w:rFonts w:cs="Arial"/>
        </w:rPr>
        <w:t xml:space="preserve"> </w:t>
      </w:r>
      <w:proofErr w:type="spellStart"/>
      <w:r>
        <w:rPr>
          <w:rFonts w:cs="Arial"/>
        </w:rPr>
        <w:t>using</w:t>
      </w:r>
      <w:proofErr w:type="spellEnd"/>
      <w:r>
        <w:rPr>
          <w:rFonts w:cs="Arial"/>
        </w:rPr>
        <w:t xml:space="preserve"> </w:t>
      </w:r>
      <w:proofErr w:type="spellStart"/>
      <w:r>
        <w:rPr>
          <w:rFonts w:cs="Arial"/>
        </w:rPr>
        <w:t>process</w:t>
      </w:r>
      <w:proofErr w:type="spellEnd"/>
      <w:r>
        <w:rPr>
          <w:rFonts w:cs="Arial"/>
        </w:rPr>
        <w:t xml:space="preserve"> </w:t>
      </w:r>
      <w:proofErr w:type="spellStart"/>
      <w:r>
        <w:rPr>
          <w:rFonts w:cs="Arial"/>
        </w:rPr>
        <w:t>mining</w:t>
      </w:r>
      <w:proofErr w:type="spellEnd"/>
      <w:r>
        <w:rPr>
          <w:rFonts w:cs="Arial"/>
        </w:rPr>
        <w:t xml:space="preserve"> </w:t>
      </w:r>
      <w:proofErr w:type="spellStart"/>
      <w:r>
        <w:rPr>
          <w:rFonts w:cs="Arial"/>
        </w:rPr>
        <w:t>approach</w:t>
      </w:r>
      <w:proofErr w:type="spellEnd"/>
      <w:r>
        <w:rPr>
          <w:rFonts w:cs="Arial"/>
        </w:rPr>
        <w:t xml:space="preserve">. </w:t>
      </w:r>
      <w:r>
        <w:rPr>
          <w:rFonts w:cs="Arial"/>
          <w:i/>
          <w:iCs/>
        </w:rPr>
        <w:t xml:space="preserve">Journal </w:t>
      </w:r>
      <w:proofErr w:type="spellStart"/>
      <w:r>
        <w:rPr>
          <w:rFonts w:cs="Arial"/>
          <w:i/>
          <w:iCs/>
        </w:rPr>
        <w:t>of</w:t>
      </w:r>
      <w:proofErr w:type="spellEnd"/>
      <w:r>
        <w:rPr>
          <w:rFonts w:cs="Arial"/>
          <w:i/>
          <w:iCs/>
        </w:rPr>
        <w:t xml:space="preserve"> Physics: Conference Series</w:t>
      </w:r>
      <w:r>
        <w:rPr>
          <w:rFonts w:cs="Arial"/>
        </w:rPr>
        <w:t xml:space="preserve">, </w:t>
      </w:r>
      <w:r>
        <w:rPr>
          <w:rFonts w:cs="Arial"/>
          <w:i/>
          <w:iCs/>
        </w:rPr>
        <w:t>1193</w:t>
      </w:r>
      <w:r>
        <w:rPr>
          <w:rFonts w:cs="Arial"/>
        </w:rPr>
        <w:t>, 012020. https://doi.org/10.1088/1742-6596/1193/1/012020</w:t>
      </w:r>
    </w:p>
    <w:p>
      <w:pPr>
        <w:pStyle w:val="Literaturverzeichnis"/>
        <w:rPr>
          <w:rFonts w:cs="Arial"/>
        </w:rPr>
      </w:pPr>
      <w:proofErr w:type="spellStart"/>
      <w:r>
        <w:rPr>
          <w:rFonts w:cs="Arial"/>
        </w:rPr>
        <w:t>Kokkonen</w:t>
      </w:r>
      <w:proofErr w:type="spellEnd"/>
      <w:r>
        <w:rPr>
          <w:rFonts w:cs="Arial"/>
        </w:rPr>
        <w:t xml:space="preserve">, T., &amp; Schalk, L. (2020). </w:t>
      </w:r>
      <w:proofErr w:type="spellStart"/>
      <w:r>
        <w:rPr>
          <w:rFonts w:cs="Arial"/>
          <w:i/>
          <w:iCs/>
        </w:rPr>
        <w:t>One</w:t>
      </w:r>
      <w:proofErr w:type="spellEnd"/>
      <w:r>
        <w:rPr>
          <w:rFonts w:cs="Arial"/>
          <w:i/>
          <w:iCs/>
        </w:rPr>
        <w:t xml:space="preserve"> </w:t>
      </w:r>
      <w:proofErr w:type="spellStart"/>
      <w:r>
        <w:rPr>
          <w:rFonts w:cs="Arial"/>
          <w:i/>
          <w:iCs/>
        </w:rPr>
        <w:t>Instructional</w:t>
      </w:r>
      <w:proofErr w:type="spellEnd"/>
      <w:r>
        <w:rPr>
          <w:rFonts w:cs="Arial"/>
          <w:i/>
          <w:iCs/>
        </w:rPr>
        <w:t xml:space="preserve"> </w:t>
      </w:r>
      <w:proofErr w:type="spellStart"/>
      <w:r>
        <w:rPr>
          <w:rFonts w:cs="Arial"/>
          <w:i/>
          <w:iCs/>
        </w:rPr>
        <w:t>Sequence</w:t>
      </w:r>
      <w:proofErr w:type="spellEnd"/>
      <w:r>
        <w:rPr>
          <w:rFonts w:cs="Arial"/>
          <w:i/>
          <w:iCs/>
        </w:rPr>
        <w:t xml:space="preserve"> </w:t>
      </w:r>
      <w:proofErr w:type="spellStart"/>
      <w:r>
        <w:rPr>
          <w:rFonts w:cs="Arial"/>
          <w:i/>
          <w:iCs/>
        </w:rPr>
        <w:t>Fits</w:t>
      </w:r>
      <w:proofErr w:type="spellEnd"/>
      <w:r>
        <w:rPr>
          <w:rFonts w:cs="Arial"/>
          <w:i/>
          <w:iCs/>
        </w:rPr>
        <w:t xml:space="preserve"> all? A </w:t>
      </w:r>
      <w:proofErr w:type="spellStart"/>
      <w:r>
        <w:rPr>
          <w:rFonts w:cs="Arial"/>
          <w:i/>
          <w:iCs/>
        </w:rPr>
        <w:t>Conceptual</w:t>
      </w:r>
      <w:proofErr w:type="spellEnd"/>
      <w:r>
        <w:rPr>
          <w:rFonts w:cs="Arial"/>
          <w:i/>
          <w:iCs/>
        </w:rPr>
        <w:t xml:space="preserve"> Analysis </w:t>
      </w:r>
      <w:proofErr w:type="spellStart"/>
      <w:r>
        <w:rPr>
          <w:rFonts w:cs="Arial"/>
          <w:i/>
          <w:iCs/>
        </w:rPr>
        <w:t>of</w:t>
      </w:r>
      <w:proofErr w:type="spellEnd"/>
      <w:r>
        <w:rPr>
          <w:rFonts w:cs="Arial"/>
          <w:i/>
          <w:iCs/>
        </w:rPr>
        <w:t xml:space="preserve"> </w:t>
      </w:r>
      <w:proofErr w:type="spellStart"/>
      <w:r>
        <w:rPr>
          <w:rFonts w:cs="Arial"/>
          <w:i/>
          <w:iCs/>
        </w:rPr>
        <w:t>the</w:t>
      </w:r>
      <w:proofErr w:type="spellEnd"/>
      <w:r>
        <w:rPr>
          <w:rFonts w:cs="Arial"/>
          <w:i/>
          <w:iCs/>
        </w:rPr>
        <w:t xml:space="preserve"> </w:t>
      </w:r>
      <w:proofErr w:type="spellStart"/>
      <w:r>
        <w:rPr>
          <w:rFonts w:cs="Arial"/>
          <w:i/>
          <w:iCs/>
        </w:rPr>
        <w:t>Applicability</w:t>
      </w:r>
      <w:proofErr w:type="spellEnd"/>
      <w:r>
        <w:rPr>
          <w:rFonts w:cs="Arial"/>
          <w:i/>
          <w:iCs/>
        </w:rPr>
        <w:t xml:space="preserve"> </w:t>
      </w:r>
      <w:proofErr w:type="spellStart"/>
      <w:r>
        <w:rPr>
          <w:rFonts w:cs="Arial"/>
          <w:i/>
          <w:iCs/>
        </w:rPr>
        <w:t>of</w:t>
      </w:r>
      <w:proofErr w:type="spellEnd"/>
      <w:r>
        <w:rPr>
          <w:rFonts w:cs="Arial"/>
          <w:i/>
          <w:iCs/>
        </w:rPr>
        <w:t xml:space="preserve"> </w:t>
      </w:r>
      <w:proofErr w:type="spellStart"/>
      <w:r>
        <w:rPr>
          <w:rFonts w:cs="Arial"/>
          <w:i/>
          <w:iCs/>
        </w:rPr>
        <w:t>Concreteness</w:t>
      </w:r>
      <w:proofErr w:type="spellEnd"/>
      <w:r>
        <w:rPr>
          <w:rFonts w:cs="Arial"/>
          <w:i/>
          <w:iCs/>
        </w:rPr>
        <w:t xml:space="preserve"> Fading in </w:t>
      </w:r>
      <w:proofErr w:type="spellStart"/>
      <w:r>
        <w:rPr>
          <w:rFonts w:cs="Arial"/>
          <w:i/>
          <w:iCs/>
        </w:rPr>
        <w:t>Mathematics</w:t>
      </w:r>
      <w:proofErr w:type="spellEnd"/>
      <w:r>
        <w:rPr>
          <w:rFonts w:cs="Arial"/>
          <w:i/>
          <w:iCs/>
        </w:rPr>
        <w:t xml:space="preserve">, Physics, Chemistry, and </w:t>
      </w:r>
      <w:proofErr w:type="spellStart"/>
      <w:r>
        <w:rPr>
          <w:rFonts w:cs="Arial"/>
          <w:i/>
          <w:iCs/>
        </w:rPr>
        <w:t>Biology</w:t>
      </w:r>
      <w:proofErr w:type="spellEnd"/>
      <w:r>
        <w:rPr>
          <w:rFonts w:cs="Arial"/>
          <w:i/>
          <w:iCs/>
        </w:rPr>
        <w:t xml:space="preserve"> Education</w:t>
      </w:r>
      <w:r>
        <w:rPr>
          <w:rFonts w:cs="Arial"/>
        </w:rPr>
        <w:t>. https://doi.org/10.1007/s10648-020-09581-7</w:t>
      </w:r>
    </w:p>
    <w:p>
      <w:pPr>
        <w:pStyle w:val="Literaturverzeichnis"/>
        <w:rPr>
          <w:rFonts w:cs="Arial"/>
        </w:rPr>
      </w:pPr>
      <w:r>
        <w:rPr>
          <w:rFonts w:cs="Arial"/>
        </w:rPr>
        <w:t xml:space="preserve">Kris-Stephen, B., </w:t>
      </w:r>
      <w:proofErr w:type="spellStart"/>
      <w:r>
        <w:rPr>
          <w:rFonts w:cs="Arial"/>
        </w:rPr>
        <w:t>Kochskämper</w:t>
      </w:r>
      <w:proofErr w:type="spellEnd"/>
      <w:r>
        <w:rPr>
          <w:rFonts w:cs="Arial"/>
        </w:rPr>
        <w:t xml:space="preserve">, D., Lips, A., Schröer, W., &amp; Thomas, S. (2021). </w:t>
      </w:r>
      <w:proofErr w:type="spellStart"/>
      <w:r>
        <w:rPr>
          <w:rFonts w:cs="Arial"/>
          <w:i/>
          <w:iCs/>
        </w:rPr>
        <w:t>Stu.diCo</w:t>
      </w:r>
      <w:proofErr w:type="spellEnd"/>
      <w:r>
        <w:rPr>
          <w:rFonts w:cs="Arial"/>
          <w:i/>
          <w:iCs/>
        </w:rPr>
        <w:t xml:space="preserve"> II – Die Corona Pandemie aus der Perspektive von Studierenden</w:t>
      </w:r>
      <w:r>
        <w:rPr>
          <w:rFonts w:cs="Arial"/>
        </w:rPr>
        <w:t>. https://doi.org/10.18442/194</w:t>
      </w:r>
    </w:p>
    <w:p>
      <w:pPr>
        <w:pStyle w:val="Literaturverzeichnis"/>
        <w:rPr>
          <w:rFonts w:cs="Arial"/>
        </w:rPr>
      </w:pPr>
      <w:proofErr w:type="spellStart"/>
      <w:r>
        <w:rPr>
          <w:rFonts w:cs="Arial"/>
        </w:rPr>
        <w:t>Lampinen</w:t>
      </w:r>
      <w:proofErr w:type="spellEnd"/>
      <w:r>
        <w:rPr>
          <w:rFonts w:cs="Arial"/>
        </w:rPr>
        <w:t xml:space="preserve">, A. K., &amp; McClelland, J. L. (2018). Different </w:t>
      </w:r>
      <w:proofErr w:type="spellStart"/>
      <w:r>
        <w:rPr>
          <w:rFonts w:cs="Arial"/>
        </w:rPr>
        <w:t>Presentations</w:t>
      </w:r>
      <w:proofErr w:type="spellEnd"/>
      <w:r>
        <w:rPr>
          <w:rFonts w:cs="Arial"/>
        </w:rPr>
        <w:t xml:space="preserve"> </w:t>
      </w:r>
      <w:proofErr w:type="spellStart"/>
      <w:r>
        <w:rPr>
          <w:rFonts w:cs="Arial"/>
        </w:rPr>
        <w:t>of</w:t>
      </w:r>
      <w:proofErr w:type="spellEnd"/>
      <w:r>
        <w:rPr>
          <w:rFonts w:cs="Arial"/>
        </w:rPr>
        <w:t xml:space="preserve"> a </w:t>
      </w:r>
      <w:proofErr w:type="spellStart"/>
      <w:r>
        <w:rPr>
          <w:rFonts w:cs="Arial"/>
        </w:rPr>
        <w:t>Mathematical</w:t>
      </w:r>
      <w:proofErr w:type="spellEnd"/>
      <w:r>
        <w:rPr>
          <w:rFonts w:cs="Arial"/>
        </w:rPr>
        <w:t xml:space="preserve"> Concept Can Support Learning in </w:t>
      </w:r>
      <w:proofErr w:type="spellStart"/>
      <w:r>
        <w:rPr>
          <w:rFonts w:cs="Arial"/>
        </w:rPr>
        <w:t>Complementary</w:t>
      </w:r>
      <w:proofErr w:type="spellEnd"/>
      <w:r>
        <w:rPr>
          <w:rFonts w:cs="Arial"/>
        </w:rPr>
        <w:t xml:space="preserve"> </w:t>
      </w:r>
      <w:proofErr w:type="spellStart"/>
      <w:r>
        <w:rPr>
          <w:rFonts w:cs="Arial"/>
        </w:rPr>
        <w:t>Ways</w:t>
      </w:r>
      <w:proofErr w:type="spellEnd"/>
      <w:r>
        <w:rPr>
          <w:rFonts w:cs="Arial"/>
        </w:rPr>
        <w:t xml:space="preserve">. </w:t>
      </w:r>
      <w:proofErr w:type="spellStart"/>
      <w:r>
        <w:rPr>
          <w:rFonts w:cs="Arial"/>
          <w:i/>
          <w:iCs/>
        </w:rPr>
        <w:t>Undefined</w:t>
      </w:r>
      <w:proofErr w:type="spellEnd"/>
      <w:r>
        <w:rPr>
          <w:rFonts w:cs="Arial"/>
        </w:rPr>
        <w:t xml:space="preserve">. </w:t>
      </w:r>
      <w:r>
        <w:rPr>
          <w:rFonts w:cs="Arial"/>
        </w:rPr>
        <w:lastRenderedPageBreak/>
        <w:t>https://www.semanticscholar.org/paper/Different-Presentations-of-a-Mathematical-Concept-Lampinen-McClelland/b1c046104990ca01c230a88db712afa29b354f99</w:t>
      </w:r>
    </w:p>
    <w:p>
      <w:pPr>
        <w:pStyle w:val="Literaturverzeichnis"/>
        <w:rPr>
          <w:rFonts w:cs="Arial"/>
        </w:rPr>
      </w:pPr>
      <w:proofErr w:type="spellStart"/>
      <w:r>
        <w:rPr>
          <w:rFonts w:cs="Arial"/>
        </w:rPr>
        <w:t>Längrich</w:t>
      </w:r>
      <w:proofErr w:type="spellEnd"/>
      <w:r>
        <w:rPr>
          <w:rFonts w:cs="Arial"/>
        </w:rPr>
        <w:t xml:space="preserve">, M., Schulze, J., &amp; </w:t>
      </w:r>
      <w:proofErr w:type="spellStart"/>
      <w:r>
        <w:rPr>
          <w:rFonts w:cs="Arial"/>
        </w:rPr>
        <w:t>Ghanbari</w:t>
      </w:r>
      <w:proofErr w:type="spellEnd"/>
      <w:r>
        <w:rPr>
          <w:rFonts w:cs="Arial"/>
        </w:rPr>
        <w:t xml:space="preserve">, S. (2013). Anwendung eines allgemeinen Aufgabenbeschreibungsformates auf die Imperative Programmierung. </w:t>
      </w:r>
      <w:proofErr w:type="spellStart"/>
      <w:r>
        <w:rPr>
          <w:rFonts w:cs="Arial"/>
          <w:i/>
          <w:iCs/>
        </w:rPr>
        <w:t>grkg</w:t>
      </w:r>
      <w:proofErr w:type="spellEnd"/>
      <w:r>
        <w:rPr>
          <w:rFonts w:cs="Arial"/>
          <w:i/>
          <w:iCs/>
        </w:rPr>
        <w:t xml:space="preserve"> Humankybernetik</w:t>
      </w:r>
      <w:r>
        <w:rPr>
          <w:rFonts w:cs="Arial"/>
        </w:rPr>
        <w:t>, 64–76.</w:t>
      </w:r>
    </w:p>
    <w:p>
      <w:pPr>
        <w:pStyle w:val="Literaturverzeichnis"/>
        <w:rPr>
          <w:rFonts w:cs="Arial"/>
        </w:rPr>
      </w:pPr>
      <w:proofErr w:type="spellStart"/>
      <w:r>
        <w:rPr>
          <w:rFonts w:cs="Arial"/>
        </w:rPr>
        <w:t>Mamedov</w:t>
      </w:r>
      <w:proofErr w:type="spellEnd"/>
      <w:r>
        <w:rPr>
          <w:rFonts w:cs="Arial"/>
        </w:rPr>
        <w:t xml:space="preserve">, N. (2019). </w:t>
      </w:r>
      <w:proofErr w:type="spellStart"/>
      <w:r>
        <w:rPr>
          <w:rFonts w:cs="Arial"/>
        </w:rPr>
        <w:t>Introducing</w:t>
      </w:r>
      <w:proofErr w:type="spellEnd"/>
      <w:r>
        <w:rPr>
          <w:rFonts w:cs="Arial"/>
        </w:rPr>
        <w:t xml:space="preserve"> Neo-</w:t>
      </w:r>
      <w:proofErr w:type="spellStart"/>
      <w:r>
        <w:rPr>
          <w:rFonts w:cs="Arial"/>
        </w:rPr>
        <w:t>Riemannian</w:t>
      </w:r>
      <w:proofErr w:type="spellEnd"/>
      <w:r>
        <w:rPr>
          <w:rFonts w:cs="Arial"/>
        </w:rPr>
        <w:t xml:space="preserve"> Theory in AP Curriculum </w:t>
      </w:r>
      <w:proofErr w:type="spellStart"/>
      <w:r>
        <w:rPr>
          <w:rFonts w:cs="Arial"/>
        </w:rPr>
        <w:t>through</w:t>
      </w:r>
      <w:proofErr w:type="spellEnd"/>
      <w:r>
        <w:rPr>
          <w:rFonts w:cs="Arial"/>
        </w:rPr>
        <w:t xml:space="preserve"> </w:t>
      </w:r>
      <w:proofErr w:type="spellStart"/>
      <w:r>
        <w:rPr>
          <w:rFonts w:cs="Arial"/>
        </w:rPr>
        <w:t>Liszt’s</w:t>
      </w:r>
      <w:proofErr w:type="spellEnd"/>
      <w:r>
        <w:rPr>
          <w:rFonts w:cs="Arial"/>
        </w:rPr>
        <w:t xml:space="preserve"> Liebestraum </w:t>
      </w:r>
      <w:proofErr w:type="spellStart"/>
      <w:r>
        <w:rPr>
          <w:rFonts w:cs="Arial"/>
        </w:rPr>
        <w:t>No</w:t>
      </w:r>
      <w:proofErr w:type="spellEnd"/>
      <w:r>
        <w:rPr>
          <w:rFonts w:cs="Arial"/>
        </w:rPr>
        <w:t xml:space="preserve">. 3. </w:t>
      </w:r>
      <w:r>
        <w:rPr>
          <w:rFonts w:cs="Arial"/>
          <w:i/>
          <w:iCs/>
        </w:rPr>
        <w:t xml:space="preserve">International Journal </w:t>
      </w:r>
      <w:proofErr w:type="spellStart"/>
      <w:r>
        <w:rPr>
          <w:rFonts w:cs="Arial"/>
          <w:i/>
          <w:iCs/>
        </w:rPr>
        <w:t>of</w:t>
      </w:r>
      <w:proofErr w:type="spellEnd"/>
      <w:r>
        <w:rPr>
          <w:rFonts w:cs="Arial"/>
          <w:i/>
          <w:iCs/>
        </w:rPr>
        <w:t xml:space="preserve"> Information and Education Technology</w:t>
      </w:r>
      <w:r>
        <w:rPr>
          <w:rFonts w:cs="Arial"/>
        </w:rPr>
        <w:t xml:space="preserve">, </w:t>
      </w:r>
      <w:r>
        <w:rPr>
          <w:rFonts w:cs="Arial"/>
          <w:i/>
          <w:iCs/>
        </w:rPr>
        <w:t>9</w:t>
      </w:r>
      <w:r>
        <w:rPr>
          <w:rFonts w:cs="Arial"/>
        </w:rPr>
        <w:t>, 594–598. https://doi.org/10.18178/ijiet.2019.9.9.1273</w:t>
      </w:r>
    </w:p>
    <w:p>
      <w:pPr>
        <w:pStyle w:val="Literaturverzeichnis"/>
        <w:rPr>
          <w:rFonts w:cs="Arial"/>
        </w:rPr>
      </w:pPr>
      <w:proofErr w:type="spellStart"/>
      <w:r>
        <w:rPr>
          <w:rFonts w:cs="Arial"/>
        </w:rPr>
        <w:t>Matejka</w:t>
      </w:r>
      <w:proofErr w:type="spellEnd"/>
      <w:r>
        <w:rPr>
          <w:rFonts w:cs="Arial"/>
        </w:rPr>
        <w:t xml:space="preserve">, J., &amp; </w:t>
      </w:r>
      <w:proofErr w:type="spellStart"/>
      <w:r>
        <w:rPr>
          <w:rFonts w:cs="Arial"/>
        </w:rPr>
        <w:t>Fitzmaurice</w:t>
      </w:r>
      <w:proofErr w:type="spellEnd"/>
      <w:r>
        <w:rPr>
          <w:rFonts w:cs="Arial"/>
        </w:rPr>
        <w:t xml:space="preserve">, G. (2017). </w:t>
      </w:r>
      <w:r>
        <w:rPr>
          <w:rFonts w:cs="Arial"/>
          <w:i/>
          <w:iCs/>
        </w:rPr>
        <w:t xml:space="preserve">Same </w:t>
      </w:r>
      <w:proofErr w:type="spellStart"/>
      <w:r>
        <w:rPr>
          <w:rFonts w:cs="Arial"/>
          <w:i/>
          <w:iCs/>
        </w:rPr>
        <w:t>Stats</w:t>
      </w:r>
      <w:proofErr w:type="spellEnd"/>
      <w:r>
        <w:rPr>
          <w:rFonts w:cs="Arial"/>
          <w:i/>
          <w:iCs/>
        </w:rPr>
        <w:t xml:space="preserve">, Different Graphs: Generating Datasets </w:t>
      </w:r>
      <w:proofErr w:type="spellStart"/>
      <w:r>
        <w:rPr>
          <w:rFonts w:cs="Arial"/>
          <w:i/>
          <w:iCs/>
        </w:rPr>
        <w:t>with</w:t>
      </w:r>
      <w:proofErr w:type="spellEnd"/>
      <w:r>
        <w:rPr>
          <w:rFonts w:cs="Arial"/>
          <w:i/>
          <w:iCs/>
        </w:rPr>
        <w:t xml:space="preserve"> </w:t>
      </w:r>
      <w:proofErr w:type="spellStart"/>
      <w:r>
        <w:rPr>
          <w:rFonts w:cs="Arial"/>
          <w:i/>
          <w:iCs/>
        </w:rPr>
        <w:t>Varied</w:t>
      </w:r>
      <w:proofErr w:type="spellEnd"/>
      <w:r>
        <w:rPr>
          <w:rFonts w:cs="Arial"/>
          <w:i/>
          <w:iCs/>
        </w:rPr>
        <w:t xml:space="preserve"> </w:t>
      </w:r>
      <w:proofErr w:type="spellStart"/>
      <w:r>
        <w:rPr>
          <w:rFonts w:cs="Arial"/>
          <w:i/>
          <w:iCs/>
        </w:rPr>
        <w:t>Appearance</w:t>
      </w:r>
      <w:proofErr w:type="spellEnd"/>
      <w:r>
        <w:rPr>
          <w:rFonts w:cs="Arial"/>
          <w:i/>
          <w:iCs/>
        </w:rPr>
        <w:t xml:space="preserve"> and </w:t>
      </w:r>
      <w:proofErr w:type="spellStart"/>
      <w:r>
        <w:rPr>
          <w:rFonts w:cs="Arial"/>
          <w:i/>
          <w:iCs/>
        </w:rPr>
        <w:t>Identical</w:t>
      </w:r>
      <w:proofErr w:type="spellEnd"/>
      <w:r>
        <w:rPr>
          <w:rFonts w:cs="Arial"/>
          <w:i/>
          <w:iCs/>
        </w:rPr>
        <w:t xml:space="preserve"> </w:t>
      </w:r>
      <w:proofErr w:type="spellStart"/>
      <w:r>
        <w:rPr>
          <w:rFonts w:cs="Arial"/>
          <w:i/>
          <w:iCs/>
        </w:rPr>
        <w:t>Statistics</w:t>
      </w:r>
      <w:proofErr w:type="spellEnd"/>
      <w:r>
        <w:rPr>
          <w:rFonts w:cs="Arial"/>
          <w:i/>
          <w:iCs/>
        </w:rPr>
        <w:t xml:space="preserve"> </w:t>
      </w:r>
      <w:proofErr w:type="spellStart"/>
      <w:r>
        <w:rPr>
          <w:rFonts w:cs="Arial"/>
          <w:i/>
          <w:iCs/>
        </w:rPr>
        <w:t>through</w:t>
      </w:r>
      <w:proofErr w:type="spellEnd"/>
      <w:r>
        <w:rPr>
          <w:rFonts w:cs="Arial"/>
          <w:i/>
          <w:iCs/>
        </w:rPr>
        <w:t xml:space="preserve"> </w:t>
      </w:r>
      <w:proofErr w:type="spellStart"/>
      <w:r>
        <w:rPr>
          <w:rFonts w:cs="Arial"/>
          <w:i/>
          <w:iCs/>
        </w:rPr>
        <w:t>Simulated</w:t>
      </w:r>
      <w:proofErr w:type="spellEnd"/>
      <w:r>
        <w:rPr>
          <w:rFonts w:cs="Arial"/>
          <w:i/>
          <w:iCs/>
        </w:rPr>
        <w:t xml:space="preserve"> Annealing</w:t>
      </w:r>
      <w:r>
        <w:rPr>
          <w:rFonts w:cs="Arial"/>
        </w:rPr>
        <w:t xml:space="preserve"> (S. 1294). https://doi.org/10.1145/3025453.3025912</w:t>
      </w:r>
    </w:p>
    <w:p>
      <w:pPr>
        <w:pStyle w:val="Literaturverzeichnis"/>
        <w:rPr>
          <w:rFonts w:cs="Arial"/>
        </w:rPr>
      </w:pPr>
      <w:proofErr w:type="spellStart"/>
      <w:r>
        <w:rPr>
          <w:rFonts w:cs="Arial"/>
        </w:rPr>
        <w:t>Schimanke</w:t>
      </w:r>
      <w:proofErr w:type="spellEnd"/>
      <w:r>
        <w:rPr>
          <w:rFonts w:cs="Arial"/>
        </w:rPr>
        <w:t xml:space="preserve">, F., Mertens, R., </w:t>
      </w:r>
      <w:proofErr w:type="spellStart"/>
      <w:r>
        <w:rPr>
          <w:rFonts w:cs="Arial"/>
        </w:rPr>
        <w:t>Hallay</w:t>
      </w:r>
      <w:proofErr w:type="spellEnd"/>
      <w:r>
        <w:rPr>
          <w:rFonts w:cs="Arial"/>
        </w:rPr>
        <w:t xml:space="preserve">, F., Enders, A., &amp; </w:t>
      </w:r>
      <w:proofErr w:type="spellStart"/>
      <w:r>
        <w:rPr>
          <w:rFonts w:cs="Arial"/>
        </w:rPr>
        <w:t>Vornberger</w:t>
      </w:r>
      <w:proofErr w:type="spellEnd"/>
      <w:r>
        <w:rPr>
          <w:rFonts w:cs="Arial"/>
        </w:rPr>
        <w:t xml:space="preserve">, O. (2015). </w:t>
      </w:r>
      <w:proofErr w:type="spellStart"/>
      <w:r>
        <w:rPr>
          <w:rFonts w:cs="Arial"/>
          <w:i/>
          <w:iCs/>
        </w:rPr>
        <w:t>Using</w:t>
      </w:r>
      <w:proofErr w:type="spellEnd"/>
      <w:r>
        <w:rPr>
          <w:rFonts w:cs="Arial"/>
          <w:i/>
          <w:iCs/>
        </w:rPr>
        <w:t xml:space="preserve"> a </w:t>
      </w:r>
      <w:proofErr w:type="spellStart"/>
      <w:r>
        <w:rPr>
          <w:rFonts w:cs="Arial"/>
          <w:i/>
          <w:iCs/>
        </w:rPr>
        <w:t>Spaced</w:t>
      </w:r>
      <w:proofErr w:type="spellEnd"/>
      <w:r>
        <w:rPr>
          <w:rFonts w:cs="Arial"/>
          <w:i/>
          <w:iCs/>
        </w:rPr>
        <w:t>-Repetition-</w:t>
      </w:r>
      <w:proofErr w:type="spellStart"/>
      <w:r>
        <w:rPr>
          <w:rFonts w:cs="Arial"/>
          <w:i/>
          <w:iCs/>
        </w:rPr>
        <w:t>Based</w:t>
      </w:r>
      <w:proofErr w:type="spellEnd"/>
      <w:r>
        <w:rPr>
          <w:rFonts w:cs="Arial"/>
          <w:i/>
          <w:iCs/>
        </w:rPr>
        <w:t xml:space="preserve"> Mobile Learning Game in Database Lectures</w:t>
      </w:r>
      <w:r>
        <w:rPr>
          <w:rFonts w:cs="Arial"/>
        </w:rPr>
        <w:t>.</w:t>
      </w:r>
    </w:p>
    <w:p>
      <w:pPr>
        <w:pStyle w:val="Literaturverzeichnis"/>
        <w:rPr>
          <w:rFonts w:cs="Arial"/>
        </w:rPr>
      </w:pPr>
      <w:proofErr w:type="spellStart"/>
      <w:r>
        <w:rPr>
          <w:rFonts w:cs="Arial"/>
        </w:rPr>
        <w:t>Siepermann</w:t>
      </w:r>
      <w:proofErr w:type="spellEnd"/>
      <w:r>
        <w:rPr>
          <w:rFonts w:cs="Arial"/>
        </w:rPr>
        <w:t xml:space="preserve">, M., </w:t>
      </w:r>
      <w:proofErr w:type="spellStart"/>
      <w:r>
        <w:rPr>
          <w:rFonts w:cs="Arial"/>
        </w:rPr>
        <w:t>Siepermann</w:t>
      </w:r>
      <w:proofErr w:type="spellEnd"/>
      <w:r>
        <w:rPr>
          <w:rFonts w:cs="Arial"/>
        </w:rPr>
        <w:t xml:space="preserve">, C., &amp; Lackes, R. (2022). </w:t>
      </w:r>
      <w:r>
        <w:rPr>
          <w:rFonts w:cs="Arial"/>
          <w:i/>
          <w:iCs/>
        </w:rPr>
        <w:t xml:space="preserve">Electronic </w:t>
      </w:r>
      <w:proofErr w:type="spellStart"/>
      <w:r>
        <w:rPr>
          <w:rFonts w:cs="Arial"/>
          <w:i/>
          <w:iCs/>
        </w:rPr>
        <w:t>Exercises</w:t>
      </w:r>
      <w:proofErr w:type="spellEnd"/>
      <w:r>
        <w:rPr>
          <w:rFonts w:cs="Arial"/>
          <w:i/>
          <w:iCs/>
        </w:rPr>
        <w:t xml:space="preserve"> </w:t>
      </w:r>
      <w:proofErr w:type="spellStart"/>
      <w:r>
        <w:rPr>
          <w:rFonts w:cs="Arial"/>
          <w:i/>
          <w:iCs/>
        </w:rPr>
        <w:t>for</w:t>
      </w:r>
      <w:proofErr w:type="spellEnd"/>
      <w:r>
        <w:rPr>
          <w:rFonts w:cs="Arial"/>
          <w:i/>
          <w:iCs/>
        </w:rPr>
        <w:t xml:space="preserve"> </w:t>
      </w:r>
      <w:proofErr w:type="spellStart"/>
      <w:r>
        <w:rPr>
          <w:rFonts w:cs="Arial"/>
          <w:i/>
          <w:iCs/>
        </w:rPr>
        <w:t>the</w:t>
      </w:r>
      <w:proofErr w:type="spellEnd"/>
      <w:r>
        <w:rPr>
          <w:rFonts w:cs="Arial"/>
          <w:i/>
          <w:iCs/>
        </w:rPr>
        <w:t xml:space="preserve"> Metra Potential Method</w:t>
      </w:r>
      <w:r>
        <w:rPr>
          <w:rFonts w:cs="Arial"/>
        </w:rPr>
        <w:t>. 435–442. https://www.scitepress.org/Link.aspx?doi=10.5220/0004421504350442</w:t>
      </w:r>
    </w:p>
    <w:p>
      <w:pPr>
        <w:pStyle w:val="Literaturverzeichnis"/>
        <w:rPr>
          <w:rFonts w:cs="Arial"/>
        </w:rPr>
      </w:pPr>
      <w:r>
        <w:rPr>
          <w:rFonts w:cs="Arial"/>
        </w:rPr>
        <w:t xml:space="preserve">Toll, C. (2010). </w:t>
      </w:r>
      <w:r>
        <w:rPr>
          <w:rFonts w:cs="Arial"/>
          <w:i/>
          <w:iCs/>
        </w:rPr>
        <w:t xml:space="preserve">Materialbedarfsermittlung mit </w:t>
      </w:r>
      <w:proofErr w:type="spellStart"/>
      <w:r>
        <w:rPr>
          <w:rFonts w:cs="Arial"/>
          <w:i/>
          <w:iCs/>
        </w:rPr>
        <w:t>graphentheoretischen</w:t>
      </w:r>
      <w:proofErr w:type="spellEnd"/>
      <w:r>
        <w:rPr>
          <w:rFonts w:cs="Arial"/>
          <w:i/>
          <w:iCs/>
        </w:rPr>
        <w:t xml:space="preserve"> Verfahren</w:t>
      </w:r>
      <w:r>
        <w:rPr>
          <w:rFonts w:cs="Arial"/>
        </w:rPr>
        <w:t xml:space="preserve"> (S. 95–100).</w:t>
      </w:r>
    </w:p>
    <w:p>
      <w:pPr>
        <w:pStyle w:val="Literaturverzeichnis"/>
        <w:rPr>
          <w:rFonts w:cs="Arial"/>
        </w:rPr>
      </w:pPr>
      <w:proofErr w:type="spellStart"/>
      <w:r>
        <w:rPr>
          <w:rFonts w:cs="Arial"/>
        </w:rPr>
        <w:t>Trninic</w:t>
      </w:r>
      <w:proofErr w:type="spellEnd"/>
      <w:r>
        <w:rPr>
          <w:rFonts w:cs="Arial"/>
        </w:rPr>
        <w:t xml:space="preserve">, D., </w:t>
      </w:r>
      <w:proofErr w:type="spellStart"/>
      <w:r>
        <w:rPr>
          <w:rFonts w:cs="Arial"/>
        </w:rPr>
        <w:t>Kapur</w:t>
      </w:r>
      <w:proofErr w:type="spellEnd"/>
      <w:r>
        <w:rPr>
          <w:rFonts w:cs="Arial"/>
        </w:rPr>
        <w:t xml:space="preserve">, M., &amp; </w:t>
      </w:r>
      <w:proofErr w:type="spellStart"/>
      <w:r>
        <w:rPr>
          <w:rFonts w:cs="Arial"/>
        </w:rPr>
        <w:t>Sinha</w:t>
      </w:r>
      <w:proofErr w:type="spellEnd"/>
      <w:r>
        <w:rPr>
          <w:rFonts w:cs="Arial"/>
        </w:rPr>
        <w:t xml:space="preserve">, T. (2020). The </w:t>
      </w:r>
      <w:proofErr w:type="spellStart"/>
      <w:r>
        <w:rPr>
          <w:rFonts w:cs="Arial"/>
        </w:rPr>
        <w:t>Disappearing</w:t>
      </w:r>
      <w:proofErr w:type="spellEnd"/>
      <w:r>
        <w:rPr>
          <w:rFonts w:cs="Arial"/>
        </w:rPr>
        <w:t xml:space="preserve"> “Advantage </w:t>
      </w:r>
      <w:proofErr w:type="spellStart"/>
      <w:r>
        <w:rPr>
          <w:rFonts w:cs="Arial"/>
        </w:rPr>
        <w:t>of</w:t>
      </w:r>
      <w:proofErr w:type="spellEnd"/>
      <w:r>
        <w:rPr>
          <w:rFonts w:cs="Arial"/>
        </w:rPr>
        <w:t xml:space="preserve"> Abstract </w:t>
      </w:r>
      <w:proofErr w:type="spellStart"/>
      <w:r>
        <w:rPr>
          <w:rFonts w:cs="Arial"/>
        </w:rPr>
        <w:t>Examples</w:t>
      </w:r>
      <w:proofErr w:type="spellEnd"/>
      <w:r>
        <w:rPr>
          <w:rFonts w:cs="Arial"/>
        </w:rPr>
        <w:t xml:space="preserve"> in Learning Math”. </w:t>
      </w:r>
      <w:proofErr w:type="spellStart"/>
      <w:r>
        <w:rPr>
          <w:rFonts w:cs="Arial"/>
          <w:i/>
          <w:iCs/>
        </w:rPr>
        <w:t>Cognitive</w:t>
      </w:r>
      <w:proofErr w:type="spellEnd"/>
      <w:r>
        <w:rPr>
          <w:rFonts w:cs="Arial"/>
          <w:i/>
          <w:iCs/>
        </w:rPr>
        <w:t xml:space="preserve"> Science</w:t>
      </w:r>
      <w:r>
        <w:rPr>
          <w:rFonts w:cs="Arial"/>
        </w:rPr>
        <w:t xml:space="preserve">, </w:t>
      </w:r>
      <w:r>
        <w:rPr>
          <w:rFonts w:cs="Arial"/>
          <w:i/>
          <w:iCs/>
        </w:rPr>
        <w:t>44</w:t>
      </w:r>
      <w:r>
        <w:rPr>
          <w:rFonts w:cs="Arial"/>
        </w:rPr>
        <w:t>. https://doi.org/10.1111/cogs.12851</w:t>
      </w:r>
    </w:p>
    <w:p>
      <w:pPr>
        <w:pStyle w:val="Literaturverzeichnis"/>
        <w:rPr>
          <w:rFonts w:cs="Arial"/>
        </w:rPr>
      </w:pPr>
      <w:r>
        <w:rPr>
          <w:rFonts w:cs="Arial"/>
        </w:rPr>
        <w:t xml:space="preserve">Wang, S., </w:t>
      </w:r>
      <w:proofErr w:type="spellStart"/>
      <w:r>
        <w:rPr>
          <w:rFonts w:cs="Arial"/>
        </w:rPr>
        <w:t>Durrett</w:t>
      </w:r>
      <w:proofErr w:type="spellEnd"/>
      <w:r>
        <w:rPr>
          <w:rFonts w:cs="Arial"/>
        </w:rPr>
        <w:t xml:space="preserve">, G., &amp; Erk, K. (2018). Modeling </w:t>
      </w:r>
      <w:proofErr w:type="spellStart"/>
      <w:r>
        <w:rPr>
          <w:rFonts w:cs="Arial"/>
        </w:rPr>
        <w:t>Semantic</w:t>
      </w:r>
      <w:proofErr w:type="spellEnd"/>
      <w:r>
        <w:rPr>
          <w:rFonts w:cs="Arial"/>
        </w:rPr>
        <w:t xml:space="preserve"> </w:t>
      </w:r>
      <w:proofErr w:type="spellStart"/>
      <w:r>
        <w:rPr>
          <w:rFonts w:cs="Arial"/>
        </w:rPr>
        <w:t>Plausibility</w:t>
      </w:r>
      <w:proofErr w:type="spellEnd"/>
      <w:r>
        <w:rPr>
          <w:rFonts w:cs="Arial"/>
        </w:rPr>
        <w:t xml:space="preserve"> </w:t>
      </w:r>
      <w:proofErr w:type="spellStart"/>
      <w:r>
        <w:rPr>
          <w:rFonts w:cs="Arial"/>
        </w:rPr>
        <w:t>by</w:t>
      </w:r>
      <w:proofErr w:type="spellEnd"/>
      <w:r>
        <w:rPr>
          <w:rFonts w:cs="Arial"/>
        </w:rPr>
        <w:t xml:space="preserve"> </w:t>
      </w:r>
      <w:proofErr w:type="spellStart"/>
      <w:r>
        <w:rPr>
          <w:rFonts w:cs="Arial"/>
        </w:rPr>
        <w:t>Injecting</w:t>
      </w:r>
      <w:proofErr w:type="spellEnd"/>
      <w:r>
        <w:rPr>
          <w:rFonts w:cs="Arial"/>
        </w:rPr>
        <w:t xml:space="preserve"> World Knowledge. </w:t>
      </w:r>
      <w:r>
        <w:rPr>
          <w:rFonts w:cs="Arial"/>
          <w:i/>
          <w:iCs/>
        </w:rPr>
        <w:t>NAACL</w:t>
      </w:r>
      <w:r>
        <w:rPr>
          <w:rFonts w:cs="Arial"/>
        </w:rPr>
        <w:t>. https://doi.org/10.18653/v1/N18-2049</w:t>
      </w:r>
    </w:p>
    <w:p>
      <w:pPr>
        <w:pStyle w:val="Literaturverzeichnis"/>
        <w:rPr>
          <w:rFonts w:cs="Arial"/>
        </w:rPr>
      </w:pPr>
      <w:r>
        <w:rPr>
          <w:rFonts w:cs="Arial"/>
        </w:rPr>
        <w:t xml:space="preserve">Zheng, H., Hu, B., Sun, Q., Cao, J., &amp; Liu, F. (2020). </w:t>
      </w:r>
      <w:proofErr w:type="spellStart"/>
      <w:r>
        <w:rPr>
          <w:rFonts w:cs="Arial"/>
        </w:rPr>
        <w:t>Applying</w:t>
      </w:r>
      <w:proofErr w:type="spellEnd"/>
      <w:r>
        <w:rPr>
          <w:rFonts w:cs="Arial"/>
        </w:rPr>
        <w:t xml:space="preserve"> a Chemical </w:t>
      </w:r>
      <w:proofErr w:type="spellStart"/>
      <w:r>
        <w:rPr>
          <w:rFonts w:cs="Arial"/>
        </w:rPr>
        <w:t>Structure</w:t>
      </w:r>
      <w:proofErr w:type="spellEnd"/>
      <w:r>
        <w:rPr>
          <w:rFonts w:cs="Arial"/>
        </w:rPr>
        <w:t xml:space="preserve"> Teaching Method in </w:t>
      </w:r>
      <w:proofErr w:type="spellStart"/>
      <w:r>
        <w:rPr>
          <w:rFonts w:cs="Arial"/>
        </w:rPr>
        <w:t>the</w:t>
      </w:r>
      <w:proofErr w:type="spellEnd"/>
      <w:r>
        <w:rPr>
          <w:rFonts w:cs="Arial"/>
        </w:rPr>
        <w:t xml:space="preserve"> Pharmaceutical Analysis Curriculum </w:t>
      </w:r>
      <w:proofErr w:type="spellStart"/>
      <w:r>
        <w:rPr>
          <w:rFonts w:cs="Arial"/>
        </w:rPr>
        <w:t>to</w:t>
      </w:r>
      <w:proofErr w:type="spellEnd"/>
      <w:r>
        <w:rPr>
          <w:rFonts w:cs="Arial"/>
        </w:rPr>
        <w:t xml:space="preserve"> </w:t>
      </w:r>
      <w:proofErr w:type="spellStart"/>
      <w:r>
        <w:rPr>
          <w:rFonts w:cs="Arial"/>
        </w:rPr>
        <w:t>Improve</w:t>
      </w:r>
      <w:proofErr w:type="spellEnd"/>
      <w:r>
        <w:rPr>
          <w:rFonts w:cs="Arial"/>
        </w:rPr>
        <w:t xml:space="preserve"> Student Engagement and Learning. </w:t>
      </w:r>
      <w:r>
        <w:rPr>
          <w:rFonts w:cs="Arial"/>
          <w:i/>
          <w:iCs/>
        </w:rPr>
        <w:t xml:space="preserve">Journal </w:t>
      </w:r>
      <w:proofErr w:type="spellStart"/>
      <w:r>
        <w:rPr>
          <w:rFonts w:cs="Arial"/>
          <w:i/>
          <w:iCs/>
        </w:rPr>
        <w:t>of</w:t>
      </w:r>
      <w:proofErr w:type="spellEnd"/>
      <w:r>
        <w:rPr>
          <w:rFonts w:cs="Arial"/>
          <w:i/>
          <w:iCs/>
        </w:rPr>
        <w:t xml:space="preserve"> Chemical Education</w:t>
      </w:r>
      <w:r>
        <w:rPr>
          <w:rFonts w:cs="Arial"/>
        </w:rPr>
        <w:t xml:space="preserve">, </w:t>
      </w:r>
      <w:r>
        <w:rPr>
          <w:rFonts w:cs="Arial"/>
          <w:i/>
          <w:iCs/>
        </w:rPr>
        <w:t>97</w:t>
      </w:r>
      <w:r>
        <w:rPr>
          <w:rFonts w:cs="Arial"/>
        </w:rPr>
        <w:t>(2), 421–426. https://doi.org/10.1021/acs.jchemed.9b00551</w:t>
      </w:r>
    </w:p>
    <w:p>
      <w:pPr>
        <w:pStyle w:val="-WeLLiteraturverzeichnis-"/>
      </w:pPr>
      <w:r>
        <w:rPr>
          <w:rStyle w:val="-WeLLiteraturverzeichnis-KursivZchn"/>
        </w:rPr>
        <w:fldChar w:fldCharType="end"/>
      </w:r>
      <w:commentRangeEnd w:id="887"/>
      <w:r>
        <w:rPr>
          <w:rStyle w:val="Kommentarzeichen"/>
          <w:rFonts w:cstheme="minorBidi"/>
          <w:color w:val="auto"/>
          <w:lang w:eastAsia="en-US"/>
        </w:rPr>
        <w:commentReference w:id="887"/>
      </w:r>
    </w:p>
    <w:sectPr>
      <w:headerReference w:type="even" r:id="rId10"/>
      <w:headerReference w:type="default" r:id="rId11"/>
      <w:footerReference w:type="even" r:id="rId12"/>
      <w:footerReference w:type="default" r:id="rId13"/>
      <w:footerReference w:type="first" r:id="rId14"/>
      <w:type w:val="oddPage"/>
      <w:pgSz w:w="11906" w:h="16838" w:code="9"/>
      <w:pgMar w:top="1985" w:right="1701" w:bottom="1701" w:left="2268" w:header="1304" w:footer="2268" w:gutter="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2" w:author="Torsten Munkelt" w:date="2022-06-19T23:41:00Z" w:initials="TM">
    <w:p>
      <w:pPr>
        <w:pStyle w:val="Kommentartext"/>
      </w:pPr>
      <w:r>
        <w:rPr>
          <w:rStyle w:val="Kommentarzeichen"/>
        </w:rPr>
        <w:annotationRef/>
      </w:r>
      <w:r>
        <w:t>Größere Probleme:</w:t>
      </w:r>
    </w:p>
    <w:p>
      <w:pPr>
        <w:pStyle w:val="Kommentartext"/>
        <w:numPr>
          <w:ilvl w:val="0"/>
          <w:numId w:val="36"/>
        </w:numPr>
      </w:pPr>
      <w:r>
        <w:t xml:space="preserve"> Titel ALADIN II, aber im Beitrag nur Herausforderungen von ALADIN (I) und </w:t>
      </w:r>
      <w:proofErr w:type="spellStart"/>
      <w:r>
        <w:t>LösungSMÖGLICHKEITEN</w:t>
      </w:r>
      <w:proofErr w:type="spellEnd"/>
      <w:r>
        <w:t>,</w:t>
      </w:r>
    </w:p>
    <w:p>
      <w:pPr>
        <w:pStyle w:val="Kommentartext"/>
        <w:numPr>
          <w:ilvl w:val="0"/>
          <w:numId w:val="36"/>
        </w:numPr>
      </w:pPr>
      <w:r>
        <w:t xml:space="preserve"> 2. Ist sehr stark untergliedert, 3. Gar nicht. 3. auch untergliedern? Hat sich vermutlich erledigt, das 3. nicht sehr lang ist.</w:t>
      </w:r>
    </w:p>
    <w:p>
      <w:pPr>
        <w:pStyle w:val="Kommentartext"/>
        <w:numPr>
          <w:ilvl w:val="0"/>
          <w:numId w:val="36"/>
        </w:numPr>
      </w:pPr>
      <w:r>
        <w:t xml:space="preserve"> 2.5 und 2.6 werden in 3. nicht behandelt. Es sollte zumindest irgendwo gesagt werden, dass sie behandelt werden werden, und vielleicht auch abstrakt, wie. Reicht da der Ausblick? Verweis in 3. auf den Ausblick, obwohl es ein Vorwärtsverweis wäre, oder „Ausblick“ bezüglich 2.5 und 2.6 in 3. und Kurzfassung im Ausblick (besser?)?</w:t>
      </w:r>
    </w:p>
  </w:comment>
  <w:comment w:id="3" w:author="Paul Christ" w:date="2022-06-21T15:45:00Z" w:initials="PC">
    <w:p>
      <w:pPr>
        <w:pStyle w:val="Kommentartext"/>
      </w:pPr>
      <w:r>
        <w:rPr>
          <w:rStyle w:val="Kommentarzeichen"/>
        </w:rPr>
        <w:annotationRef/>
      </w:r>
      <w:r>
        <w:t>Stimme zu, 1.) ist vermutlich das größte Problem, weil wir noch nicht viel umgesetzt haben.</w:t>
      </w:r>
    </w:p>
    <w:p>
      <w:pPr>
        <w:pStyle w:val="Kommentartext"/>
      </w:pPr>
      <w:r>
        <w:t>2.) Könnte man vermutlich trotzdem nach den Herausforderungen untergliedern, aber erfordert viel Platz.</w:t>
      </w:r>
    </w:p>
    <w:p>
      <w:pPr>
        <w:pStyle w:val="Kommentartext"/>
      </w:pPr>
      <w:r>
        <w:t>3.) Guter Punkt, habe eine Anmerkung in 3. ergänzt.</w:t>
      </w:r>
    </w:p>
  </w:comment>
  <w:comment w:id="25" w:author="Torsten Munkelt" w:date="2022-06-19T23:19:00Z" w:initials="TM">
    <w:p>
      <w:pPr>
        <w:pStyle w:val="Kommentartext"/>
      </w:pPr>
      <w:r>
        <w:rPr>
          <w:rStyle w:val="Kommentarzeichen"/>
        </w:rPr>
        <w:annotationRef/>
      </w:r>
      <w:r>
        <w:t>Hier kommen keine wirklichen Prinzipien vor. Wie wär’s mit „Einleitung“ oder – besser? – „Anwendungsbereich von ALADIN (II)“.</w:t>
      </w:r>
    </w:p>
  </w:comment>
  <w:comment w:id="35" w:author="Paul Christ" w:date="2022-06-18T13:57:00Z" w:initials="PC">
    <w:p>
      <w:pPr>
        <w:pStyle w:val="Kommentartext"/>
      </w:pPr>
      <w:r>
        <w:rPr>
          <w:rStyle w:val="Kommentarzeichen"/>
        </w:rPr>
        <w:annotationRef/>
      </w:r>
      <w:r>
        <w:t>Ungünstige Formulierung?</w:t>
      </w:r>
    </w:p>
    <w:p>
      <w:pPr>
        <w:pStyle w:val="Kommentartext"/>
      </w:pPr>
    </w:p>
    <w:p>
      <w:pPr>
        <w:pStyle w:val="Kommentartext"/>
      </w:pPr>
      <w:r>
        <w:t>Lösungsalgorithmen, Lösungswegen, Bearbeitungsumgebung(en), Übungsumgebung(en)…</w:t>
      </w:r>
    </w:p>
  </w:comment>
  <w:comment w:id="36" w:author="Torsten Munkelt" w:date="2022-06-19T23:12:00Z" w:initials="TM">
    <w:p>
      <w:pPr>
        <w:pStyle w:val="Kommentartext"/>
      </w:pPr>
      <w:r>
        <w:rPr>
          <w:rStyle w:val="Kommentarzeichen"/>
        </w:rPr>
        <w:annotationRef/>
      </w:r>
      <w:r>
        <w:t>Wie wäre es mit Lösungshilfen?</w:t>
      </w:r>
    </w:p>
  </w:comment>
  <w:comment w:id="37" w:author="Paul Christ" w:date="2022-06-22T01:15:00Z" w:initials="PC">
    <w:p>
      <w:pPr>
        <w:pStyle w:val="Kommentartext"/>
      </w:pPr>
      <w:r>
        <w:rPr>
          <w:rStyle w:val="Kommentarzeichen"/>
        </w:rPr>
        <w:annotationRef/>
      </w:r>
      <w:r>
        <w:t xml:space="preserve">Evtl. </w:t>
      </w:r>
    </w:p>
    <w:p>
      <w:pPr>
        <w:pStyle w:val="Kommentartext"/>
      </w:pPr>
      <w:r>
        <w:t>[…] deklarativen Erstellung von Generatoren und interaktiven Aufgaben(-instanzen) eines Aufgabentyps.</w:t>
      </w:r>
    </w:p>
  </w:comment>
  <w:comment w:id="30" w:author="Paul Christ" w:date="2022-06-18T14:07:00Z" w:initials="PC">
    <w:p>
      <w:pPr>
        <w:pStyle w:val="Kommentartext"/>
      </w:pPr>
      <w:r>
        <w:rPr>
          <w:rStyle w:val="Kommentarzeichen"/>
        </w:rPr>
        <w:annotationRef/>
      </w:r>
      <w:r>
        <w:t>Evtl. zu kurz?</w:t>
      </w:r>
    </w:p>
  </w:comment>
  <w:comment w:id="31" w:author="Torsten Munkelt" w:date="2022-06-19T23:26:00Z" w:initials="TM">
    <w:p>
      <w:pPr>
        <w:pStyle w:val="Kommentartext"/>
      </w:pPr>
      <w:r>
        <w:rPr>
          <w:rStyle w:val="Kommentarzeichen"/>
        </w:rPr>
        <w:annotationRef/>
      </w:r>
      <w:r>
        <w:t>Nö.</w:t>
      </w:r>
    </w:p>
  </w:comment>
  <w:comment w:id="38" w:author="Paul Christ" w:date="2022-06-18T14:02:00Z" w:initials="PC">
    <w:p>
      <w:pPr>
        <w:pStyle w:val="Kommentartext"/>
      </w:pPr>
      <w:r>
        <w:rPr>
          <w:rStyle w:val="Kommentarzeichen"/>
        </w:rPr>
        <w:annotationRef/>
      </w:r>
    </w:p>
    <w:p>
      <w:pPr>
        <w:pStyle w:val="Kommentartext"/>
      </w:pPr>
      <w:r>
        <w:t>Würde man so auf vorherige Arbeiten verweisen?</w:t>
      </w:r>
    </w:p>
  </w:comment>
  <w:comment w:id="39" w:author="Torsten Munkelt" w:date="2022-06-19T23:13:00Z" w:initials="TM">
    <w:p>
      <w:pPr>
        <w:pStyle w:val="Kommentartext"/>
      </w:pPr>
      <w:r>
        <w:rPr>
          <w:rStyle w:val="Kommentarzeichen"/>
        </w:rPr>
        <w:annotationRef/>
      </w:r>
      <w:r>
        <w:t>Ja.</w:t>
      </w:r>
    </w:p>
  </w:comment>
  <w:comment w:id="47" w:author="Paul Christ" w:date="2022-06-18T14:07:00Z" w:initials="PC">
    <w:p>
      <w:pPr>
        <w:pStyle w:val="Kommentartext"/>
      </w:pPr>
      <w:r>
        <w:rPr>
          <w:rStyle w:val="Kommentarzeichen"/>
        </w:rPr>
        <w:annotationRef/>
      </w:r>
      <w:r>
        <w:t>„Einleitung“ für Aufbau des Beitrags hier anbringen oder fehl am Platz/unnötig?</w:t>
      </w:r>
    </w:p>
  </w:comment>
  <w:comment w:id="48" w:author="Torsten Munkelt" w:date="2022-06-19T23:26:00Z" w:initials="TM">
    <w:p>
      <w:pPr>
        <w:pStyle w:val="Kommentartext"/>
      </w:pPr>
      <w:r>
        <w:rPr>
          <w:rStyle w:val="Kommentarzeichen"/>
        </w:rPr>
        <w:annotationRef/>
      </w:r>
      <w:r>
        <w:t>Nein, völlig in Ordnung.</w:t>
      </w:r>
    </w:p>
  </w:comment>
  <w:comment w:id="66" w:author="Torsten Munkelt" w:date="2022-06-19T23:30:00Z" w:initials="TM">
    <w:p>
      <w:pPr>
        <w:pStyle w:val="Kommentartext"/>
      </w:pPr>
      <w:r>
        <w:rPr>
          <w:rStyle w:val="Kommentarzeichen"/>
        </w:rPr>
        <w:annotationRef/>
      </w:r>
      <w:r>
        <w:t>Was ist eigentlich mit den Lehrenden?</w:t>
      </w:r>
    </w:p>
  </w:comment>
  <w:comment w:id="67" w:author="Paul Christ" w:date="2022-06-21T15:42:00Z" w:initials="PC">
    <w:p>
      <w:pPr>
        <w:pStyle w:val="Kommentartext"/>
      </w:pPr>
      <w:r>
        <w:rPr>
          <w:rStyle w:val="Kommentarzeichen"/>
        </w:rPr>
        <w:annotationRef/>
      </w:r>
      <w:r>
        <w:t>Stimmt, wird nie explizit erwähnt. Könnte man bei dem Verweis auf eine Vereinfachung der deklarativen Erstellung von Aufgabentypen und den neuen Aufgabentypen von ALADIN II anbringen</w:t>
      </w:r>
    </w:p>
  </w:comment>
  <w:comment w:id="98" w:author="Paul Christ" w:date="2022-06-18T11:11:00Z" w:initials="PC">
    <w:p>
      <w:pPr>
        <w:pStyle w:val="Kommentartext"/>
      </w:pPr>
      <w:r>
        <w:rPr>
          <w:rStyle w:val="Kommentarzeichen"/>
        </w:rPr>
        <w:annotationRef/>
      </w:r>
      <w:r>
        <w:t>Ursprünglich:</w:t>
      </w:r>
    </w:p>
    <w:p>
      <w:pPr>
        <w:pStyle w:val="Kommentartext"/>
      </w:pPr>
    </w:p>
    <w:p>
      <w:pPr>
        <w:pStyle w:val="Kommentartext"/>
      </w:pPr>
      <w:r>
        <w:t xml:space="preserve">Die Messbarkeit der Kompetenz einer Person bezüglich eines Konzepts erfordert zumindest ein iteratives verbales Abtasten dieses Konzepts. Häufig ist jedoch die Betrachtung der Bearbeitung einer zu dieser Kompetenz validen Aufgabe erforderlich </w:t>
      </w:r>
      <w:r>
        <w:fldChar w:fldCharType="begin"/>
      </w:r>
      <w:r>
        <w:instrText xml:space="preserve"> ADDIN ZOTERO_ITEM CSL_CITATION {"citationID":"ACjuksSG","properties":{"formattedCitation":"(L\\uc0\\u228{}ngrich et al., 2013)","plainCitation":"(Längrich et al., 2013)","noteIndex":0},"citationItems":[{"id":614,"uris":["http://zotero.org/users/9354499/items/5NG25W3B"],"itemData":{"id":614,"type":"article-journal","abstract":"Kompetenzorientiert zu lehren heißt letztlich aufgabenorientiert zu lehren, denn nur mit Hilfe von Aufgaben gelingt es, Kompetenzen sichtbar und damit messbar zu machen. Doch welche didaktischen und lernpsychologischen Anforderungen werden an Aufgaben gestellt? In diesem Artikel werden aktuelle Forschungsergebnisse auf dem Gebiet der Aufgabenanalyse von Schott &amp; Azizi Ghanbari (2012) praktisch auf einen Aufgabentyp eines Kurses der imperativen Programmierausbildung angewandt und diskutiert.","container-title":"grkg Humankybernetik","journalAbbreviation":"grkg Humankybernetik","page":"64–76","source":"ResearchGate","title":"Anwendung eines allgemeinen Aufgabenbeschreibungsformates auf die Imperative Programmierung","author":[{"family":"Längrich","given":"Matthias"},{"family":"Schulze","given":"Joerg"},{"family":"Ghanbari","given":"Shahram"}],"issued":{"date-parts":[["2013",1,1]]},"citation-key":"langrichAnwendungAllgemeinenAufgabenbeschreibungsformates2013"}}],"schema":"https://github.com/citation-style-language/schema/raw/master/csl-citation.json"} </w:instrText>
      </w:r>
      <w:r>
        <w:fldChar w:fldCharType="separate"/>
      </w:r>
      <w:r>
        <w:rPr>
          <w:rFonts w:cs="Arial"/>
        </w:rPr>
        <w:t>(Längrich et al., 2013)</w:t>
      </w:r>
      <w:r>
        <w:fldChar w:fldCharType="end"/>
      </w:r>
      <w:r>
        <w:t>, da sich die tatsächliche Kompetenz nicht aus der kommunizierten Schlussfolgerung selbst, sondern aus der Abfolge an Schritten welche zu der Schlussfolgerung führen, ergibt und nicht weiter reduzierbar ist</w:t>
      </w:r>
      <w:r>
        <w:rPr>
          <w:rStyle w:val="Kommentarzeichen"/>
        </w:rPr>
        <w:annotationRef/>
      </w:r>
      <w:r>
        <w:rPr>
          <w:rStyle w:val="Kommentarzeichen"/>
        </w:rPr>
        <w:annotationRef/>
      </w:r>
      <w:r>
        <w:t>.</w:t>
      </w:r>
    </w:p>
  </w:comment>
  <w:comment w:id="99" w:author="Torsten Munkelt" w:date="2022-06-19T23:39:00Z" w:initials="TM">
    <w:p>
      <w:pPr>
        <w:pStyle w:val="Kommentartext"/>
        <w:jc w:val="right"/>
      </w:pPr>
      <w:r>
        <w:rPr>
          <w:rStyle w:val="Kommentarzeichen"/>
        </w:rPr>
        <w:annotationRef/>
      </w:r>
      <w:r>
        <w:t xml:space="preserve">Jetzt viel </w:t>
      </w:r>
      <w:proofErr w:type="spellStart"/>
      <w:r>
        <w:t>besse</w:t>
      </w:r>
      <w:proofErr w:type="spellEnd"/>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167" w:author="Torsten Munkelt" w:date="2022-06-20T00:02:00Z" w:initials="TM">
    <w:p>
      <w:pPr>
        <w:pStyle w:val="Kommentartext"/>
      </w:pPr>
      <w:r>
        <w:rPr>
          <w:rStyle w:val="Kommentarzeichen"/>
        </w:rPr>
        <w:annotationRef/>
      </w:r>
      <w:r>
        <w:t xml:space="preserve">Was hat das direkt mit Visualisierung zu tun? Ich hätte hier eher an bedingte Verteilungen und multivariate Analyse gedacht (und würde das auch hinschreiben, wenn es der Quelle einigermaßen </w:t>
      </w:r>
      <w:proofErr w:type="spellStart"/>
      <w:r>
        <w:t>ent</w:t>
      </w:r>
      <w:proofErr w:type="spellEnd"/>
      <w:r>
        <w:t>- und nicht widerspricht).</w:t>
      </w:r>
    </w:p>
  </w:comment>
  <w:comment w:id="168" w:author="Paul Christ" w:date="2022-06-20T09:25:00Z" w:initials="PC">
    <w:p>
      <w:pPr>
        <w:pStyle w:val="Kommentartext"/>
      </w:pPr>
      <w:r>
        <w:rPr>
          <w:rStyle w:val="Kommentarzeichen"/>
        </w:rPr>
        <w:annotationRef/>
      </w:r>
      <w:r>
        <w:t>Es gibt in der Statistik ein Paket 4 berühmter Datensätze namens „</w:t>
      </w:r>
      <w:proofErr w:type="spellStart"/>
      <w:r>
        <w:t>Anscombes</w:t>
      </w:r>
      <w:proofErr w:type="spellEnd"/>
      <w:r>
        <w:t xml:space="preserve"> Quartett“, die alle sehr ähnliche deskriptive Statistiken haben (Mittelwert, Varianz, Korrelation, Bestimmtheitsmaß, etc..) aber sehr unterschiedlichen Verteilungen entspringen. Das Argument ist: Immer erst EDA anwenden, weil Aggregation/Reduktion auch immer Informationsverlust bedeutet.</w:t>
      </w:r>
    </w:p>
    <w:p>
      <w:pPr>
        <w:pStyle w:val="Kommentartext"/>
      </w:pPr>
      <w:r>
        <w:t>Multivariate Analyse würde ich als eigenen, zusätzlichen Punkt sehen (der durchaus erwähnenswert ist. Bspw. gegeben Merkmal Erfolg/Misserfolg und Übungsfrequenz/Übungsmenge?).</w:t>
      </w:r>
    </w:p>
  </w:comment>
  <w:comment w:id="172" w:author="Paul Christ" w:date="2022-06-07T16:35:00Z" w:initials="PC">
    <w:p>
      <w:pPr>
        <w:pStyle w:val="Kommentartext"/>
      </w:pPr>
      <w:r>
        <w:rPr>
          <w:rStyle w:val="Kommentarzeichen"/>
        </w:rPr>
        <w:annotationRef/>
      </w:r>
      <w:r>
        <w:t>Bezieht sich auf 2.2.1 und 2.2.2</w:t>
      </w:r>
    </w:p>
    <w:p>
      <w:pPr>
        <w:pStyle w:val="Kommentartext"/>
      </w:pPr>
    </w:p>
    <w:p>
      <w:pPr>
        <w:pStyle w:val="Kommentartext"/>
      </w:pPr>
      <w:r>
        <w:t>Evtl. auf anderen Abschnitt verschieben oder einfach weglassen?</w:t>
      </w:r>
    </w:p>
    <w:p>
      <w:pPr>
        <w:pStyle w:val="Kommentartext"/>
      </w:pPr>
    </w:p>
    <w:p>
      <w:pPr>
        <w:pStyle w:val="Kommentartext"/>
      </w:pPr>
      <w:r>
        <w:t>Referenz auf vorhergehende Kapitel</w:t>
      </w:r>
    </w:p>
  </w:comment>
  <w:comment w:id="173" w:author="Torsten Munkelt" w:date="2022-06-20T00:13:00Z" w:initials="TM">
    <w:p>
      <w:pPr>
        <w:pStyle w:val="Kommentartext"/>
      </w:pPr>
      <w:r>
        <w:rPr>
          <w:rStyle w:val="Kommentarzeichen"/>
        </w:rPr>
        <w:annotationRef/>
      </w:r>
      <w:r>
        <w:t>So alles i. O.</w:t>
      </w:r>
    </w:p>
  </w:comment>
  <w:comment w:id="199" w:author="Torsten Munkelt" w:date="2022-06-20T00:17:00Z" w:initials="TM">
    <w:p>
      <w:pPr>
        <w:pStyle w:val="Kommentartext"/>
      </w:pPr>
      <w:r>
        <w:rPr>
          <w:rStyle w:val="Kommentarzeichen"/>
        </w:rPr>
        <w:annotationRef/>
      </w:r>
      <w:r>
        <w:t>ACHTUNG: Die Schriftarten des Fließtextes ändern sich von Kapitel zu Kapitel. Bitte noch vereinheitlichen.</w:t>
      </w:r>
    </w:p>
  </w:comment>
  <w:comment w:id="200" w:author="Paul Christ" w:date="2022-06-20T10:16:00Z" w:initials="PC">
    <w:p>
      <w:pPr>
        <w:pStyle w:val="Kommentartext"/>
      </w:pPr>
      <w:r>
        <w:rPr>
          <w:rStyle w:val="Kommentarzeichen"/>
        </w:rPr>
        <w:annotationRef/>
      </w:r>
      <w:r>
        <w:t xml:space="preserve">Stimmt, hatte ich ursprünglich mit „Format übertragen“ behoben, Word passt zwar das Aussehen an, behält aber die „Standard“-Formatvorlage. </w:t>
      </w:r>
    </w:p>
    <w:p>
      <w:pPr>
        <w:pStyle w:val="Kommentartext"/>
      </w:pPr>
      <w:r>
        <w:t>Würde ich abschließend reparieren, sobald wir keine inhaltlichen Änderungen mehr vornehmen.</w:t>
      </w:r>
    </w:p>
  </w:comment>
  <w:comment w:id="202" w:author="Torsten Munkelt" w:date="2022-06-20T00:18:00Z" w:initials="TM">
    <w:p>
      <w:pPr>
        <w:pStyle w:val="Kommentartext"/>
      </w:pPr>
      <w:r>
        <w:rPr>
          <w:rStyle w:val="Kommentarzeichen"/>
        </w:rPr>
        <w:annotationRef/>
      </w:r>
      <w:r>
        <w:t>Sind Sie das bei der Präsenzlehre?</w:t>
      </w:r>
    </w:p>
  </w:comment>
  <w:comment w:id="203" w:author="Paul Christ" w:date="2022-06-20T09:42:00Z" w:initials="PC">
    <w:p>
      <w:pPr>
        <w:pStyle w:val="Kommentartext"/>
      </w:pPr>
      <w:r>
        <w:rPr>
          <w:rStyle w:val="Kommentarzeichen"/>
        </w:rPr>
        <w:annotationRef/>
      </w:r>
      <w:r>
        <w:t>Vermutlich eher meine eigene anekdotische Erfahrung zwischen Bachelor in Präsenz und Master als quasi Fernstudium.</w:t>
      </w:r>
    </w:p>
    <w:p>
      <w:pPr>
        <w:pStyle w:val="Kommentartext"/>
      </w:pPr>
    </w:p>
    <w:p>
      <w:pPr>
        <w:pStyle w:val="Kommentartext"/>
      </w:pPr>
      <w:proofErr w:type="spellStart"/>
      <w:r>
        <w:t>Vllt</w:t>
      </w:r>
      <w:proofErr w:type="spellEnd"/>
      <w:r>
        <w:t xml:space="preserve">. eher: </w:t>
      </w:r>
    </w:p>
    <w:p>
      <w:pPr>
        <w:pStyle w:val="Kommentartext"/>
      </w:pPr>
      <w:r>
        <w:t>Im Vergleich zur Präsenzlehre ist die Schwelle der Studierenden, sich, bei der selbständigen Bearbeitung von Aufgaben in ALADIN, untereinander zu vernetzen, deutlich erhöht.</w:t>
      </w:r>
    </w:p>
  </w:comment>
  <w:comment w:id="291" w:author="Paul Christ" w:date="2022-06-17T11:42:00Z" w:initials="PC">
    <w:p>
      <w:pPr>
        <w:pStyle w:val="Kommentartext"/>
      </w:pPr>
      <w:r>
        <w:rPr>
          <w:rStyle w:val="Kommentarzeichen"/>
        </w:rPr>
        <w:annotationRef/>
      </w:r>
      <w:r>
        <w:t>Verbindung zwischen Semantik und Abstraktionsgrad der Aufgaben</w:t>
      </w:r>
    </w:p>
    <w:p>
      <w:pPr>
        <w:pStyle w:val="Kommentartext"/>
      </w:pPr>
    </w:p>
    <w:p>
      <w:pPr>
        <w:pStyle w:val="Kommentartext"/>
      </w:pPr>
      <w:r>
        <w:t>Abstrakt (Formal) ----- Spezifisch (Anschaulich)</w:t>
      </w:r>
    </w:p>
    <w:p>
      <w:pPr>
        <w:pStyle w:val="Kommentartext"/>
      </w:pPr>
      <w:r>
        <w:t>Grafik?</w:t>
      </w:r>
    </w:p>
    <w:p>
      <w:pPr>
        <w:pStyle w:val="Kommentartext"/>
      </w:pPr>
      <w:r>
        <w:t>+ Beispiel (Mathe Textaufgabe)</w:t>
      </w:r>
    </w:p>
  </w:comment>
  <w:comment w:id="292" w:author="Torsten Munkelt" w:date="2022-06-20T00:29:00Z" w:initials="TM">
    <w:p>
      <w:pPr>
        <w:pStyle w:val="Kommentartext"/>
      </w:pPr>
      <w:r>
        <w:rPr>
          <w:rStyle w:val="Kommentarzeichen"/>
        </w:rPr>
        <w:annotationRef/>
      </w:r>
      <w:r>
        <w:t>Ja, könnten wir noch einfügen.</w:t>
      </w:r>
    </w:p>
  </w:comment>
  <w:comment w:id="333" w:author="Torsten Munkelt" w:date="2022-06-20T01:57:00Z" w:initials="TM">
    <w:p>
      <w:pPr>
        <w:pStyle w:val="Kommentartext"/>
      </w:pPr>
      <w:r>
        <w:rPr>
          <w:rStyle w:val="Kommentarzeichen"/>
        </w:rPr>
        <w:annotationRef/>
      </w:r>
      <w:r>
        <w:t>WICHTIG: Ist Konzepte hier das richtige Wort? Wie wäre es mit Methoden oder gar Lösungsmethoden? Ggf. bitte durchgängig ersetzen.</w:t>
      </w:r>
    </w:p>
  </w:comment>
  <w:comment w:id="334" w:author="Paul Christ" w:date="2022-06-20T15:12:00Z" w:initials="PC">
    <w:p>
      <w:pPr>
        <w:pStyle w:val="Kommentartext"/>
      </w:pPr>
      <w:r>
        <w:rPr>
          <w:rStyle w:val="Kommentarzeichen"/>
        </w:rPr>
        <w:annotationRef/>
      </w:r>
      <w:r>
        <w:t>Lösungsmethoden find ich gut.</w:t>
      </w:r>
    </w:p>
  </w:comment>
  <w:comment w:id="367" w:author="Torsten Munkelt" w:date="2022-06-20T00:45:00Z" w:initials="TM">
    <w:p>
      <w:pPr>
        <w:pStyle w:val="Kommentartext"/>
      </w:pPr>
      <w:r>
        <w:rPr>
          <w:rStyle w:val="Kommentarzeichen"/>
        </w:rPr>
        <w:annotationRef/>
      </w:r>
      <w:r>
        <w:t>Noch eine oder zwei Quellen?! Zudem wäre hier noch eine Aussage (oder Schlussfolgerung) gut, ob und wie gut das ALADIN bereits kann.</w:t>
      </w:r>
    </w:p>
  </w:comment>
  <w:comment w:id="368" w:author="Paul Christ" w:date="2022-06-20T11:09:00Z" w:initials="PC">
    <w:p>
      <w:pPr>
        <w:pStyle w:val="Kommentartext"/>
      </w:pPr>
      <w:r>
        <w:rPr>
          <w:rStyle w:val="Kommentarzeichen"/>
        </w:rPr>
        <w:annotationRef/>
      </w:r>
      <w:r>
        <w:t>Quelle zu Verfahren hinzugefügt.</w:t>
      </w:r>
    </w:p>
    <w:p>
      <w:pPr>
        <w:pStyle w:val="Kommentartext"/>
      </w:pPr>
      <w:r>
        <w:t>Aussage darüber was ALADIN hierzu kann ist bisher im Ausblick, evtl. hierhin verschieben?</w:t>
      </w:r>
    </w:p>
  </w:comment>
  <w:comment w:id="465" w:author="Paul Christ" w:date="2022-06-18T11:12:00Z" w:initials="PC">
    <w:p>
      <w:pPr>
        <w:pStyle w:val="Kommentartext"/>
      </w:pPr>
      <w:r>
        <w:rPr>
          <w:rStyle w:val="Kommentarzeichen"/>
        </w:rPr>
        <w:annotationRef/>
      </w:r>
      <w:r>
        <w:t>Evtl. Alternative aus der Produktion?</w:t>
      </w:r>
    </w:p>
    <w:p>
      <w:pPr>
        <w:pStyle w:val="Kommentartext"/>
      </w:pPr>
    </w:p>
    <w:p>
      <w:pPr>
        <w:pStyle w:val="Kommentartext"/>
      </w:pPr>
      <w:r>
        <w:t xml:space="preserve">„CNC-Maschine fräst </w:t>
      </w:r>
      <w:proofErr w:type="spellStart"/>
      <w:r>
        <w:t>Autotüre</w:t>
      </w:r>
      <w:proofErr w:type="spellEnd"/>
      <w:r>
        <w:t>“</w:t>
      </w:r>
    </w:p>
    <w:p>
      <w:pPr>
        <w:pStyle w:val="Kommentartext"/>
      </w:pPr>
      <w:r>
        <w:t>„CNC-Maschine fräst Nadelöhr“</w:t>
      </w:r>
    </w:p>
    <w:p>
      <w:pPr>
        <w:pStyle w:val="Kommentartext"/>
      </w:pPr>
      <w:r>
        <w:t>„CNC-Maschine fräst Motorblock“</w:t>
      </w:r>
    </w:p>
    <w:p>
      <w:pPr>
        <w:pStyle w:val="Kommentartext"/>
      </w:pPr>
    </w:p>
    <w:p>
      <w:pPr>
        <w:pStyle w:val="Kommentartext"/>
      </w:pPr>
      <w:r>
        <w:t>Ich kenn mich mit Industrieproduktionsanlagen leider gar nicht aus, evtl. fallen dir ja noch sinnigere Ereignisse ein…</w:t>
      </w:r>
    </w:p>
    <w:p>
      <w:pPr>
        <w:pStyle w:val="Kommentartext"/>
      </w:pPr>
    </w:p>
    <w:p>
      <w:pPr>
        <w:pStyle w:val="Kommentartext"/>
      </w:pPr>
    </w:p>
    <w:p>
      <w:pPr>
        <w:pStyle w:val="Kommentartext"/>
      </w:pPr>
      <w:r>
        <w:t>Tabelle statt Text?</w:t>
      </w:r>
    </w:p>
  </w:comment>
  <w:comment w:id="466" w:author="Torsten Munkelt" w:date="2022-06-20T00:56:00Z" w:initials="TM">
    <w:p>
      <w:pPr>
        <w:pStyle w:val="Kommentartext"/>
      </w:pPr>
      <w:r>
        <w:rPr>
          <w:rStyle w:val="Kommentarzeichen"/>
        </w:rPr>
        <w:annotationRef/>
      </w:r>
      <w:r>
        <w:t>Lass das Beispiel mit dem Schlucken, aber füge es in die Tabelle ein und beziehe den Text auf die Tabelle.</w:t>
      </w:r>
    </w:p>
  </w:comment>
  <w:comment w:id="467" w:author="Paul Christ" w:date="2022-06-20T13:12:00Z" w:initials="PC">
    <w:p>
      <w:pPr>
        <w:pStyle w:val="Kommentartext"/>
      </w:pPr>
      <w:r>
        <w:rPr>
          <w:rStyle w:val="Kommentarzeichen"/>
        </w:rPr>
        <w:annotationRef/>
      </w:r>
      <w:r>
        <w:t>Erledigt.</w:t>
      </w:r>
    </w:p>
  </w:comment>
  <w:comment w:id="542" w:author="Paul Christ" w:date="2022-06-02T13:10:00Z" w:initials="PC">
    <w:p>
      <w:pPr>
        <w:pStyle w:val="Kommentartext"/>
      </w:pPr>
      <w:r>
        <w:rPr>
          <w:rStyle w:val="Kommentarzeichen"/>
        </w:rPr>
        <w:annotationRef/>
      </w:r>
      <w:r>
        <w:t>Evtl. Ausblick?</w:t>
      </w:r>
    </w:p>
  </w:comment>
  <w:comment w:id="543" w:author="Torsten Munkelt" w:date="2022-06-20T01:02:00Z" w:initials="TM">
    <w:p>
      <w:pPr>
        <w:pStyle w:val="Kommentartext"/>
      </w:pPr>
      <w:r>
        <w:rPr>
          <w:rStyle w:val="Kommentarzeichen"/>
        </w:rPr>
        <w:annotationRef/>
      </w:r>
      <w:r>
        <w:t>Nö, zu viel.</w:t>
      </w:r>
    </w:p>
  </w:comment>
  <w:comment w:id="563" w:author="Torsten Munkelt" w:date="2022-06-20T01:04:00Z" w:initials="TM">
    <w:p>
      <w:pPr>
        <w:pStyle w:val="Kommentartext"/>
      </w:pPr>
      <w:r>
        <w:rPr>
          <w:rStyle w:val="Kommentarzeichen"/>
        </w:rPr>
        <w:annotationRef/>
      </w:r>
      <w:r>
        <w:t>Das habe ich noch nicht verstanden. Bitte bei Gelegenheit erklären.</w:t>
      </w:r>
    </w:p>
  </w:comment>
  <w:comment w:id="564" w:author="Paul Christ" w:date="2022-06-20T09:49:00Z" w:initials="PC">
    <w:p>
      <w:pPr>
        <w:pStyle w:val="Kommentartext"/>
      </w:pPr>
      <w:r>
        <w:rPr>
          <w:rStyle w:val="Kommentarzeichen"/>
        </w:rPr>
        <w:annotationRef/>
      </w:r>
      <w:r>
        <w:t xml:space="preserve">Bei </w:t>
      </w:r>
      <w:proofErr w:type="spellStart"/>
      <w:r>
        <w:t>Stackoverflow</w:t>
      </w:r>
      <w:proofErr w:type="spellEnd"/>
      <w:r>
        <w:t xml:space="preserve"> bekommt/verliert man Punkte für seine Beiträge indem andere Nutzer diesen als positiv oder negativ kennzeichnen. Man bekommt mehr Punkte, wenn der Fragenersteller die Antwort als „Lösung“ markiert. Der Fragenersteller kann zudem noch ein Bounty/Kopfgeld auf das Lösen der Frage ausschreiben, was zusätzlich zu den anderen Punkten an den Verfasser der akzeptierten Lösung vergeben wird.</w:t>
      </w:r>
    </w:p>
    <w:p>
      <w:pPr>
        <w:pStyle w:val="Kommentartext"/>
      </w:pPr>
    </w:p>
    <w:p>
      <w:pPr>
        <w:pStyle w:val="Kommentartext"/>
      </w:pPr>
      <w:r>
        <w:t>Für uns hat das zwei Effekte:</w:t>
      </w:r>
    </w:p>
    <w:p>
      <w:pPr>
        <w:pStyle w:val="Kommentartext"/>
        <w:numPr>
          <w:ilvl w:val="0"/>
          <w:numId w:val="38"/>
        </w:numPr>
      </w:pPr>
      <w:r>
        <w:t xml:space="preserve"> Studierende werden motiviert Hilfe zu geben.</w:t>
      </w:r>
    </w:p>
    <w:p>
      <w:pPr>
        <w:pStyle w:val="Kommentartext"/>
        <w:numPr>
          <w:ilvl w:val="0"/>
          <w:numId w:val="38"/>
        </w:numPr>
      </w:pPr>
      <w:r>
        <w:t xml:space="preserve"> Die erhaltenen Punkte sind für die Studierenden nützlich/etwas wert.</w:t>
      </w:r>
    </w:p>
  </w:comment>
  <w:comment w:id="588" w:author="Torsten Munkelt" w:date="2022-06-20T01:11:00Z" w:initials="TM">
    <w:p>
      <w:pPr>
        <w:pStyle w:val="Kommentartext"/>
      </w:pPr>
      <w:r>
        <w:rPr>
          <w:rStyle w:val="Kommentarzeichen"/>
        </w:rPr>
        <w:annotationRef/>
      </w:r>
      <w:r>
        <w:t>Wenn das keine besondere Bedeutung hat, ist das doppelt gemoppelt: Adaptiv bedeutet ja schon Anpassung, oder?</w:t>
      </w:r>
    </w:p>
  </w:comment>
  <w:comment w:id="589" w:author="Paul Christ" w:date="2022-06-20T09:53:00Z" w:initials="PC">
    <w:p>
      <w:pPr>
        <w:pStyle w:val="Kommentartext"/>
      </w:pPr>
      <w:r>
        <w:rPr>
          <w:rStyle w:val="Kommentarzeichen"/>
        </w:rPr>
        <w:annotationRef/>
      </w:r>
      <w:r>
        <w:t>Stimmt, habe das „adaptive“ entfernt.</w:t>
      </w:r>
    </w:p>
  </w:comment>
  <w:comment w:id="555" w:author="Paul Christ" w:date="2022-06-02T13:10:00Z" w:initials="PC">
    <w:p>
      <w:pPr>
        <w:pStyle w:val="Kommentartext"/>
      </w:pPr>
      <w:r>
        <w:rPr>
          <w:rStyle w:val="Kommentarzeichen"/>
        </w:rPr>
        <w:annotationRef/>
      </w:r>
      <w:r>
        <w:t>Evtl. Ausblick?</w:t>
      </w:r>
    </w:p>
  </w:comment>
  <w:comment w:id="593" w:author="Paul Christ" w:date="2022-06-01T14:52:00Z" w:initials="PC">
    <w:p>
      <w:pPr>
        <w:pStyle w:val="Kommentartext"/>
      </w:pPr>
      <w:r>
        <w:rPr>
          <w:rStyle w:val="Kommentarzeichen"/>
        </w:rPr>
        <w:annotationRef/>
      </w:r>
      <w:r>
        <w:t>Graphik bieten keinen Mehrwert gegenüber textueller Beschreibung?</w:t>
      </w:r>
    </w:p>
  </w:comment>
  <w:comment w:id="603" w:author="Torsten Munkelt" w:date="2022-06-20T01:30:00Z" w:initials="TM">
    <w:p>
      <w:pPr>
        <w:pStyle w:val="Kommentartext"/>
        <w:numPr>
          <w:ilvl w:val="0"/>
          <w:numId w:val="37"/>
        </w:numPr>
      </w:pPr>
      <w:r>
        <w:rPr>
          <w:rStyle w:val="Kommentarzeichen"/>
        </w:rPr>
        <w:annotationRef/>
      </w:r>
      <w:r>
        <w:t xml:space="preserve"> Bild referenzieren.</w:t>
      </w:r>
    </w:p>
    <w:p>
      <w:pPr>
        <w:pStyle w:val="Kommentartext"/>
        <w:numPr>
          <w:ilvl w:val="0"/>
          <w:numId w:val="37"/>
        </w:numPr>
      </w:pPr>
      <w:r>
        <w:t xml:space="preserve"> Im Bild wird unten Text weggeschnitten. Bitte verbessern.</w:t>
      </w:r>
    </w:p>
  </w:comment>
  <w:comment w:id="604" w:author="Paul Christ" w:date="2022-06-20T09:55:00Z" w:initials="PC">
    <w:p>
      <w:pPr>
        <w:pStyle w:val="Kommentartext"/>
        <w:numPr>
          <w:ilvl w:val="0"/>
          <w:numId w:val="39"/>
        </w:numPr>
      </w:pPr>
      <w:r>
        <w:rPr>
          <w:rStyle w:val="Kommentarzeichen"/>
        </w:rPr>
        <w:annotationRef/>
      </w:r>
      <w:r>
        <w:t xml:space="preserve"> Erledigt.</w:t>
      </w:r>
    </w:p>
    <w:p>
      <w:pPr>
        <w:pStyle w:val="Kommentartext"/>
        <w:numPr>
          <w:ilvl w:val="0"/>
          <w:numId w:val="39"/>
        </w:numPr>
      </w:pPr>
      <w:r>
        <w:t xml:space="preserve"> Bei mir wird es korrekt dargestellt. (Formatierungsoption „Oben und unten“ sollte sich Platz erzwingen, statt Text zu überlagern). </w:t>
      </w:r>
      <w:r>
        <w:br/>
        <w:t>Würde ich falls nötig am Schluss mit anderen Formatierungsfehlern beheben.</w:t>
      </w:r>
    </w:p>
  </w:comment>
  <w:comment w:id="636" w:author="Paul Christ" w:date="2022-06-02T13:09:00Z" w:initials="PC">
    <w:p>
      <w:pPr>
        <w:pStyle w:val="Kommentartext"/>
      </w:pPr>
      <w:r>
        <w:rPr>
          <w:rStyle w:val="Kommentarzeichen"/>
        </w:rPr>
        <w:annotationRef/>
      </w:r>
      <w:r>
        <w:t>Evtl. Ausblick?</w:t>
      </w:r>
    </w:p>
  </w:comment>
  <w:comment w:id="637" w:author="Torsten Munkelt" w:date="2022-06-20T01:19:00Z" w:initials="TM">
    <w:p>
      <w:pPr>
        <w:pStyle w:val="Kommentartext"/>
      </w:pPr>
      <w:r>
        <w:rPr>
          <w:rStyle w:val="Kommentarzeichen"/>
        </w:rPr>
        <w:annotationRef/>
      </w:r>
      <w:r>
        <w:t>Ja, das wäre möglich, da es kurz genug ist, aber vielleicht ist es zu speziell für den Ausblick.</w:t>
      </w:r>
    </w:p>
  </w:comment>
  <w:comment w:id="661" w:author="Paul Christ" w:date="2022-06-07T19:02:00Z" w:initials="PC">
    <w:p>
      <w:pPr>
        <w:pStyle w:val="Kommentartext"/>
      </w:pPr>
      <w:r>
        <w:rPr>
          <w:rStyle w:val="Kommentarzeichen"/>
        </w:rPr>
        <w:annotationRef/>
      </w:r>
      <w:r>
        <w:t>Die zwei wurden schon umgesetzt, bisher aber noch nicht in einem Beitrag vorgestellt.</w:t>
      </w:r>
    </w:p>
  </w:comment>
  <w:comment w:id="663" w:author="Paul Christ" w:date="2022-06-07T19:01:00Z" w:initials="PC">
    <w:p>
      <w:pPr>
        <w:pStyle w:val="Kommentartext"/>
      </w:pPr>
      <w:r>
        <w:rPr>
          <w:rStyle w:val="Kommentarzeichen"/>
        </w:rPr>
        <w:annotationRef/>
      </w:r>
      <w:r>
        <w:t>Die zwei tauchen noch im Antrag zu ALADIN II auf</w:t>
      </w:r>
    </w:p>
  </w:comment>
  <w:comment w:id="664" w:author="Paul Christ" w:date="2022-06-07T19:00:00Z" w:initials="PC">
    <w:p>
      <w:pPr>
        <w:pStyle w:val="Kommentartext"/>
      </w:pPr>
      <w:r>
        <w:rPr>
          <w:rStyle w:val="Kommentarzeichen"/>
        </w:rPr>
        <w:annotationRef/>
      </w:r>
      <w:r>
        <w:t xml:space="preserve">Wurde bereits im </w:t>
      </w:r>
      <w:proofErr w:type="spellStart"/>
      <w:r>
        <w:t>MoHoL</w:t>
      </w:r>
      <w:proofErr w:type="spellEnd"/>
      <w:r>
        <w:t>-Paper kurz vorgestellt, ist aber aus dem Antrag für ALADIN II. Trotzdem für ALADIN II benennen (in der eingereichten Kurzzusammenfassung für diesen Beitrag haben wir die Terminierung ebenfalls genannt)?</w:t>
      </w:r>
    </w:p>
  </w:comment>
  <w:comment w:id="665" w:author="Torsten Munkelt" w:date="2022-06-20T01:22:00Z" w:initials="TM">
    <w:p>
      <w:pPr>
        <w:pStyle w:val="Kommentartext"/>
      </w:pPr>
      <w:r>
        <w:rPr>
          <w:rStyle w:val="Kommentarzeichen"/>
        </w:rPr>
        <w:annotationRef/>
      </w:r>
      <w:r>
        <w:t>Ja.</w:t>
      </w:r>
    </w:p>
  </w:comment>
  <w:comment w:id="800" w:author="Paul Christ" w:date="2022-06-07T19:02:00Z" w:initials="PC">
    <w:p>
      <w:pPr>
        <w:pStyle w:val="Kommentartext"/>
      </w:pPr>
      <w:r>
        <w:rPr>
          <w:rStyle w:val="Kommentarzeichen"/>
        </w:rPr>
        <w:annotationRef/>
      </w:r>
      <w:r>
        <w:t>Welche Aufgaben sollten wir deiner Meinung nach vorstellen?</w:t>
      </w:r>
    </w:p>
  </w:comment>
  <w:comment w:id="801" w:author="Torsten Munkelt" w:date="2022-06-20T01:23:00Z" w:initials="TM">
    <w:p>
      <w:pPr>
        <w:pStyle w:val="Kommentartext"/>
      </w:pPr>
      <w:r>
        <w:rPr>
          <w:rStyle w:val="Kommentarzeichen"/>
        </w:rPr>
        <w:annotationRef/>
      </w:r>
      <w:r>
        <w:t xml:space="preserve">Alles aus ALADIN II, was wir bereits vorstellen können und hinpasst. Falls das nicht genügt, stellen wir die Aufgabentypen aus ALADIN (I) vor, die wir bisher noch nirgends (oder nur kurz) vorgestellt haben. Wir können uns aber auch gern etwas aufheben für einen weiteren Artikel (zu jedem Aufgabentyp einen?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t>).</w:t>
      </w:r>
    </w:p>
  </w:comment>
  <w:comment w:id="804" w:author="Paul Christ" w:date="2022-06-21T15:53:00Z" w:initials="PC">
    <w:p>
      <w:pPr>
        <w:pStyle w:val="Kommentartext"/>
      </w:pPr>
      <w:r>
        <w:rPr>
          <w:rStyle w:val="Kommentarzeichen"/>
        </w:rPr>
        <w:annotationRef/>
      </w:r>
      <w:r>
        <w:t>Im Sinne der Salamitaktik würde ich in dem Fall nur die Terminplanung vorstellen und dafür etwas ausführlicher/breiter :-).</w:t>
      </w:r>
    </w:p>
  </w:comment>
  <w:comment w:id="802" w:author="Paul Christ" w:date="2022-06-20T15:38:00Z" w:initials="PC">
    <w:p>
      <w:pPr>
        <w:pStyle w:val="Kommentartext"/>
      </w:pPr>
      <w:r>
        <w:rPr>
          <w:rStyle w:val="Kommentarzeichen"/>
        </w:rPr>
        <w:annotationRef/>
      </w:r>
    </w:p>
  </w:comment>
  <w:comment w:id="803" w:author="Torsten Munkelt" w:date="2022-06-20T01:26:00Z" w:initials="TM">
    <w:p>
      <w:pPr>
        <w:pStyle w:val="Kommentartext"/>
      </w:pPr>
      <w:r>
        <w:rPr>
          <w:rStyle w:val="Kommentarzeichen"/>
        </w:rPr>
        <w:annotationRef/>
      </w:r>
      <w:r>
        <w:t>Falls die Beschreibung der Aufgabentypen viel Platz in Anspruch nimmt, vielleicht noch untergliedern.</w:t>
      </w:r>
    </w:p>
  </w:comment>
  <w:comment w:id="830" w:author="Paul Christ" w:date="2022-06-18T11:23:00Z" w:initials="PC">
    <w:p>
      <w:pPr>
        <w:pStyle w:val="Kommentartext"/>
      </w:pPr>
      <w:r>
        <w:rPr>
          <w:rStyle w:val="Kommentarzeichen"/>
        </w:rPr>
        <w:annotationRef/>
      </w:r>
      <w:r>
        <w:t>PLR-Regeln/</w:t>
      </w:r>
      <w:proofErr w:type="spellStart"/>
      <w:r>
        <w:t>Tonnetze</w:t>
      </w:r>
      <w:proofErr w:type="spellEnd"/>
    </w:p>
  </w:comment>
  <w:comment w:id="831" w:author="Torsten Munkelt" w:date="2022-06-20T01:40:00Z" w:initials="TM">
    <w:p>
      <w:pPr>
        <w:pStyle w:val="Kommentartext"/>
      </w:pPr>
      <w:r>
        <w:rPr>
          <w:rStyle w:val="Kommentarzeichen"/>
        </w:rPr>
        <w:annotationRef/>
      </w:r>
      <w:r>
        <w:t>Hier würden noch drei Quellen reinpassen, falls noch Platz sein sollte.</w:t>
      </w:r>
    </w:p>
  </w:comment>
  <w:comment w:id="832" w:author="Paul Christ" w:date="2022-06-21T15:52:00Z" w:initials="PC">
    <w:p>
      <w:pPr>
        <w:pStyle w:val="Kommentartext"/>
      </w:pPr>
      <w:r>
        <w:rPr>
          <w:rStyle w:val="Kommentarzeichen"/>
        </w:rPr>
        <w:annotationRef/>
      </w:r>
      <w:r>
        <w:t>Ich habe mal noch jeweils eine Quelle rausgesucht.</w:t>
      </w:r>
    </w:p>
  </w:comment>
  <w:comment w:id="857" w:author="Torsten Munkelt" w:date="2022-06-20T01:46:00Z" w:initials="TM">
    <w:p>
      <w:pPr>
        <w:pStyle w:val="Kommentartext"/>
      </w:pPr>
      <w:r>
        <w:rPr>
          <w:rStyle w:val="Kommentarzeichen"/>
        </w:rPr>
        <w:annotationRef/>
      </w:r>
      <w:r>
        <w:t>WICHTIG: 2.5.2 wird aber immer noch nicht begegnet. Vielleicht (in 3.?) so einen Satz einfügen: „ALADIN bietet bereits unterschiedliche Konzepte zur Lösung von Ausgaben mancher Aufgabentypen an, z. B. der Stücklistenauflösung, aber diese Konzepte einzubringen, obliegt den Lehrenden bei der Deklaration der Aufgabentypen, und ALADIN kann unterschiedliche Konzepte zur Lösung von Aufgaben letztlich nur unterstützen.“</w:t>
      </w:r>
    </w:p>
  </w:comment>
  <w:comment w:id="858" w:author="Paul Christ" w:date="2022-06-21T15:49:00Z" w:initials="PC">
    <w:p>
      <w:pPr>
        <w:pStyle w:val="Kommentartext"/>
      </w:pPr>
      <w:r>
        <w:rPr>
          <w:rStyle w:val="Kommentarzeichen"/>
        </w:rPr>
        <w:annotationRef/>
      </w:r>
      <w:r>
        <w:t>Lösung für 2.5.2 ist im nachfolgenden Abschnitt gegeben.</w:t>
      </w:r>
    </w:p>
  </w:comment>
  <w:comment w:id="861" w:author="Paul Christ" w:date="2022-06-07T18:57:00Z" w:initials="PC">
    <w:p>
      <w:pPr>
        <w:pStyle w:val="Kommentartext"/>
      </w:pPr>
      <w:r>
        <w:rPr>
          <w:rStyle w:val="Kommentarzeichen"/>
        </w:rPr>
        <w:annotationRef/>
      </w:r>
      <w:r>
        <w:t>Kann ALADIN ja schon, trotzdem von ALADIN II sprechen?</w:t>
      </w:r>
    </w:p>
  </w:comment>
  <w:comment w:id="862" w:author="Torsten Munkelt" w:date="2022-06-20T01:59:00Z" w:initials="TM">
    <w:p>
      <w:pPr>
        <w:pStyle w:val="Kommentartext"/>
      </w:pPr>
      <w:r>
        <w:rPr>
          <w:rStyle w:val="Kommentarzeichen"/>
        </w:rPr>
        <w:annotationRef/>
      </w:r>
      <w:r>
        <w:t>Ist das dort beschrieben worden? Falls nicht, noch beschreiben, oder hier weglassen.</w:t>
      </w:r>
    </w:p>
  </w:comment>
  <w:comment w:id="863" w:author="Paul Christ" w:date="2022-06-21T15:50:00Z" w:initials="PC">
    <w:p>
      <w:pPr>
        <w:pStyle w:val="Kommentartext"/>
      </w:pPr>
      <w:r>
        <w:rPr>
          <w:rStyle w:val="Kommentarzeichen"/>
        </w:rPr>
        <w:annotationRef/>
      </w:r>
      <w:r>
        <w:t>Ja wurde es. Verweis darauf wurde bereits in Kapitel 1 gemacht. (Trotzdem noch einmal zitieren?)</w:t>
      </w:r>
    </w:p>
  </w:comment>
  <w:comment w:id="868" w:author="Torsten Munkelt" w:date="2022-06-20T01:57:00Z" w:initials="TM">
    <w:p>
      <w:pPr>
        <w:pStyle w:val="Kommentartext"/>
      </w:pPr>
      <w:r>
        <w:rPr>
          <w:rStyle w:val="Kommentarzeichen"/>
        </w:rPr>
        <w:annotationRef/>
      </w:r>
      <w:r>
        <w:t>WICHTIG: Ist Konzepte hier das richtige Wort? Wie wäre es mit Methoden? Dann bitte durchgängig ersetzen.</w:t>
      </w:r>
    </w:p>
  </w:comment>
  <w:comment w:id="869" w:author="Paul Christ" w:date="2022-06-22T01:33:00Z" w:initials="PC">
    <w:p>
      <w:pPr>
        <w:pStyle w:val="Kommentartext"/>
      </w:pPr>
      <w:r>
        <w:rPr>
          <w:rStyle w:val="Kommentarzeichen"/>
        </w:rPr>
        <w:annotationRef/>
      </w:r>
      <w:r>
        <w:t>Evtl. Lösungsmethoden?</w:t>
      </w:r>
    </w:p>
  </w:comment>
  <w:comment w:id="887" w:author="Paul Christ" w:date="2022-06-07T17:50:00Z" w:initials="PC">
    <w:p>
      <w:pPr>
        <w:pStyle w:val="Kommentartext"/>
      </w:pPr>
      <w:r>
        <w:rPr>
          <w:rStyle w:val="Kommentarzeichen"/>
        </w:rPr>
        <w:annotationRef/>
      </w:r>
      <w:r>
        <w:t xml:space="preserve">Fehlende Einträge für unser </w:t>
      </w:r>
      <w:proofErr w:type="spellStart"/>
      <w:r>
        <w:t>MoHoL</w:t>
      </w:r>
      <w:proofErr w:type="spellEnd"/>
      <w:r>
        <w:t xml:space="preserve"> Paper </w:t>
      </w:r>
    </w:p>
    <w:p>
      <w:pPr>
        <w:pStyle w:val="Kommentartext"/>
      </w:pPr>
      <w:r>
        <w:t>(ISBN, Seitenzahl, etc. noch nicht bekannt)</w:t>
      </w:r>
    </w:p>
  </w:comment>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
        <w:separator/>
      </w:r>
    </w:p>
    <w:p/>
  </w:endnote>
  <w:endnote w:type="continuationSeparator" w:id="0">
    <w:p>
      <w:r>
        <w:continuationSeparator/>
      </w:r>
    </w:p>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6FF" w:usb1="420024FF" w:usb2="02000000" w:usb3="00000000" w:csb0="0000019F" w:csb1="00000000"/>
  </w:font>
  <w:font w:name="IowanOldSt BT">
    <w:altName w:val="Georgia"/>
    <w:charset w:val="00"/>
    <w:family w:val="roman"/>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Arial Narrow">
    <w:panose1 w:val="020B0606020202030204"/>
    <w:charset w:val="00"/>
    <w:family w:val="swiss"/>
    <w:pitch w:val="variable"/>
    <w:sig w:usb0="00000287" w:usb1="00000800" w:usb2="00000000" w:usb3="00000000" w:csb0="0000009F" w:csb1="00000000"/>
  </w:font>
  <w:font w:name="Swis721 BT">
    <w:altName w:val="Segoe Script"/>
    <w:charset w:val="00"/>
    <w:family w:val="swiss"/>
    <w:pitch w:val="variable"/>
    <w:sig w:usb0="00000087" w:usb1="00000000" w:usb2="00000000" w:usb3="00000000" w:csb0="0000001B"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pPr>
    <w:r>
      <w:rPr>
        <w:rStyle w:val="Seitenzahl"/>
      </w:rPr>
      <w:fldChar w:fldCharType="begin"/>
    </w:r>
    <w:r>
      <w:rPr>
        <w:rStyle w:val="Seitenzahl"/>
      </w:rPr>
      <w:instrText xml:space="preserve"> PAGE </w:instrText>
    </w:r>
    <w:r>
      <w:rPr>
        <w:rStyle w:val="Seitenzahl"/>
      </w:rPr>
      <w:fldChar w:fldCharType="separate"/>
    </w:r>
    <w:r>
      <w:rPr>
        <w:rStyle w:val="Seitenzahl"/>
        <w:noProof/>
      </w:rPr>
      <w:t>2</w:t>
    </w:r>
    <w:r>
      <w:rPr>
        <w:rStyle w:val="Seitenzah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framePr w:wrap="around" w:vAnchor="text" w:hAnchor="margin" w:xAlign="outside"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3</w:t>
    </w:r>
    <w:r>
      <w:rPr>
        <w:rStyle w:val="Seitenzahl"/>
      </w:rPr>
      <w:fldChar w:fldCharType="end"/>
    </w:r>
  </w:p>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uzeile"/>
      <w:jc w:val="right"/>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
        <w:separator/>
      </w:r>
    </w:p>
    <w:p/>
  </w:footnote>
  <w:footnote w:type="continuationSeparator" w:id="0">
    <w:p>
      <w:r>
        <w:continuationSeparator/>
      </w:r>
    </w:p>
    <w:p/>
  </w:footnote>
  <w:footnote w:id="1">
    <w:p>
      <w:pPr>
        <w:pStyle w:val="Funotentext"/>
      </w:pPr>
      <w:r>
        <w:rPr>
          <w:rStyle w:val="Funotenzeichen"/>
        </w:rPr>
        <w:footnoteRef/>
      </w:r>
      <w:r>
        <w:t xml:space="preserve"> siehe </w:t>
      </w:r>
      <w:hyperlink r:id="rId1" w:history="1">
        <w:r>
          <w:rPr>
            <w:rStyle w:val="Hyperlink"/>
          </w:rPr>
          <w:t>https://stackoverflow.com/help/whats-reputation</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WeLKopfzeile-"/>
      <w:jc w:val="right"/>
      <w:rPr>
        <w:color w:val="646463"/>
      </w:rPr>
    </w:pPr>
    <w:r>
      <w:rPr>
        <w:color w:val="646463"/>
      </w:rPr>
      <w:t>Workshop on e-Learning 2020</w:t>
    </w:r>
  </w:p>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
      <w:rPr>
        <w:rFonts w:ascii="Trebuchet MS" w:hAnsi="Trebuchet MS"/>
        <w:b/>
        <w:caps/>
        <w:color w:val="808080"/>
      </w:rPr>
      <w:t>ALADIN II – GENERATOR FÜR AUFGABEN UND LÖSUNG(SHILF)EN AUS DER INFORMATIK UND ANGRENZENDEN DISZIPLINEN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1A1038EC"/>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1E4597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22800B5C"/>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18FCE4C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F11C85C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40F8B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74A9B4A"/>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018E946"/>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84E7BE"/>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A9885AE8"/>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A080E76A"/>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00000001"/>
    <w:multiLevelType w:val="multilevel"/>
    <w:tmpl w:val="00000001"/>
    <w:name w:val="Nummerierung 1"/>
    <w:lvl w:ilvl="0">
      <w:start w:val="1"/>
      <w:numFmt w:val="decimal"/>
      <w:lvlText w:val="%1."/>
      <w:lvlJc w:val="left"/>
      <w:pPr>
        <w:tabs>
          <w:tab w:val="num" w:pos="283"/>
        </w:tabs>
      </w:pPr>
    </w:lvl>
    <w:lvl w:ilvl="1">
      <w:start w:val="1"/>
      <w:numFmt w:val="decimal"/>
      <w:lvlText w:val="%2."/>
      <w:lvlJc w:val="left"/>
      <w:pPr>
        <w:tabs>
          <w:tab w:val="num" w:pos="567"/>
        </w:tabs>
      </w:pPr>
    </w:lvl>
    <w:lvl w:ilvl="2">
      <w:start w:val="1"/>
      <w:numFmt w:val="decimal"/>
      <w:lvlText w:val="%3."/>
      <w:lvlJc w:val="left"/>
      <w:pPr>
        <w:tabs>
          <w:tab w:val="num" w:pos="850"/>
        </w:tabs>
      </w:pPr>
    </w:lvl>
    <w:lvl w:ilvl="3">
      <w:start w:val="1"/>
      <w:numFmt w:val="decimal"/>
      <w:lvlText w:val="%4."/>
      <w:lvlJc w:val="left"/>
      <w:pPr>
        <w:tabs>
          <w:tab w:val="num" w:pos="1134"/>
        </w:tabs>
      </w:pPr>
    </w:lvl>
    <w:lvl w:ilvl="4">
      <w:start w:val="1"/>
      <w:numFmt w:val="decimal"/>
      <w:lvlText w:val="%5."/>
      <w:lvlJc w:val="left"/>
      <w:pPr>
        <w:tabs>
          <w:tab w:val="num" w:pos="1417"/>
        </w:tabs>
      </w:pPr>
    </w:lvl>
    <w:lvl w:ilvl="5">
      <w:start w:val="1"/>
      <w:numFmt w:val="decimal"/>
      <w:lvlText w:val="%6."/>
      <w:lvlJc w:val="left"/>
      <w:pPr>
        <w:tabs>
          <w:tab w:val="num" w:pos="1701"/>
        </w:tabs>
      </w:pPr>
    </w:lvl>
    <w:lvl w:ilvl="6">
      <w:start w:val="1"/>
      <w:numFmt w:val="decimal"/>
      <w:lvlText w:val="%7."/>
      <w:lvlJc w:val="left"/>
      <w:pPr>
        <w:tabs>
          <w:tab w:val="num" w:pos="1984"/>
        </w:tabs>
      </w:pPr>
    </w:lvl>
    <w:lvl w:ilvl="7">
      <w:start w:val="1"/>
      <w:numFmt w:val="decimal"/>
      <w:lvlText w:val="%8."/>
      <w:lvlJc w:val="left"/>
      <w:pPr>
        <w:tabs>
          <w:tab w:val="num" w:pos="2268"/>
        </w:tabs>
      </w:pPr>
    </w:lvl>
    <w:lvl w:ilvl="8">
      <w:start w:val="1"/>
      <w:numFmt w:val="decimal"/>
      <w:lvlText w:val="%9."/>
      <w:lvlJc w:val="left"/>
      <w:pPr>
        <w:tabs>
          <w:tab w:val="num" w:pos="2551"/>
        </w:tabs>
      </w:pPr>
    </w:lvl>
  </w:abstractNum>
  <w:abstractNum w:abstractNumId="12" w15:restartNumberingAfterBreak="0">
    <w:nsid w:val="042068BD"/>
    <w:multiLevelType w:val="hybridMultilevel"/>
    <w:tmpl w:val="15440EE2"/>
    <w:lvl w:ilvl="0" w:tplc="9956129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05EB4639"/>
    <w:multiLevelType w:val="multilevel"/>
    <w:tmpl w:val="6952EA12"/>
    <w:lvl w:ilvl="0">
      <w:start w:val="1"/>
      <w:numFmt w:val="none"/>
      <w:lvlText w:val=""/>
      <w:lvlJc w:val="left"/>
      <w:pPr>
        <w:tabs>
          <w:tab w:val="num" w:pos="284"/>
        </w:tabs>
        <w:ind w:left="284" w:hanging="284"/>
      </w:pPr>
      <w:rPr>
        <w:rFonts w:hint="default"/>
      </w:rPr>
    </w:lvl>
    <w:lvl w:ilvl="1">
      <w:start w:val="1"/>
      <w:numFmt w:val="none"/>
      <w:lvlText w:val=""/>
      <w:lvlJc w:val="left"/>
      <w:pPr>
        <w:tabs>
          <w:tab w:val="num" w:pos="567"/>
        </w:tabs>
        <w:ind w:left="568" w:hanging="284"/>
      </w:pPr>
      <w:rPr>
        <w:rFonts w:hint="default"/>
      </w:rPr>
    </w:lvl>
    <w:lvl w:ilvl="2">
      <w:start w:val="1"/>
      <w:numFmt w:val="none"/>
      <w:lvlText w:val=""/>
      <w:lvlJc w:val="left"/>
      <w:pPr>
        <w:tabs>
          <w:tab w:val="num" w:pos="851"/>
        </w:tabs>
        <w:ind w:left="852" w:hanging="284"/>
      </w:pPr>
      <w:rPr>
        <w:rFont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tabs>
          <w:tab w:val="num" w:pos="2552"/>
        </w:tabs>
        <w:ind w:left="2556" w:hanging="288"/>
      </w:pPr>
      <w:rPr>
        <w:rFonts w:ascii="Wingdings" w:hAnsi="Wingdings" w:hint="default"/>
      </w:rPr>
    </w:lvl>
  </w:abstractNum>
  <w:abstractNum w:abstractNumId="14" w15:restartNumberingAfterBreak="0">
    <w:nsid w:val="06FD4664"/>
    <w:multiLevelType w:val="hybridMultilevel"/>
    <w:tmpl w:val="3AECEE1C"/>
    <w:lvl w:ilvl="0" w:tplc="E53E1C70">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081F4622"/>
    <w:multiLevelType w:val="hybridMultilevel"/>
    <w:tmpl w:val="AA9A8AFA"/>
    <w:lvl w:ilvl="0" w:tplc="0407000F">
      <w:start w:val="1"/>
      <w:numFmt w:val="decimal"/>
      <w:lvlText w:val="%1."/>
      <w:lvlJc w:val="left"/>
      <w:pPr>
        <w:ind w:left="930" w:hanging="360"/>
      </w:pPr>
    </w:lvl>
    <w:lvl w:ilvl="1" w:tplc="04070019" w:tentative="1">
      <w:start w:val="1"/>
      <w:numFmt w:val="lowerLetter"/>
      <w:lvlText w:val="%2."/>
      <w:lvlJc w:val="left"/>
      <w:pPr>
        <w:ind w:left="1650" w:hanging="360"/>
      </w:pPr>
    </w:lvl>
    <w:lvl w:ilvl="2" w:tplc="0407001B" w:tentative="1">
      <w:start w:val="1"/>
      <w:numFmt w:val="lowerRoman"/>
      <w:lvlText w:val="%3."/>
      <w:lvlJc w:val="right"/>
      <w:pPr>
        <w:ind w:left="2370" w:hanging="180"/>
      </w:pPr>
    </w:lvl>
    <w:lvl w:ilvl="3" w:tplc="0407000F" w:tentative="1">
      <w:start w:val="1"/>
      <w:numFmt w:val="decimal"/>
      <w:lvlText w:val="%4."/>
      <w:lvlJc w:val="left"/>
      <w:pPr>
        <w:ind w:left="3090" w:hanging="360"/>
      </w:pPr>
    </w:lvl>
    <w:lvl w:ilvl="4" w:tplc="04070019" w:tentative="1">
      <w:start w:val="1"/>
      <w:numFmt w:val="lowerLetter"/>
      <w:lvlText w:val="%5."/>
      <w:lvlJc w:val="left"/>
      <w:pPr>
        <w:ind w:left="3810" w:hanging="360"/>
      </w:pPr>
    </w:lvl>
    <w:lvl w:ilvl="5" w:tplc="0407001B" w:tentative="1">
      <w:start w:val="1"/>
      <w:numFmt w:val="lowerRoman"/>
      <w:lvlText w:val="%6."/>
      <w:lvlJc w:val="right"/>
      <w:pPr>
        <w:ind w:left="4530" w:hanging="180"/>
      </w:pPr>
    </w:lvl>
    <w:lvl w:ilvl="6" w:tplc="0407000F" w:tentative="1">
      <w:start w:val="1"/>
      <w:numFmt w:val="decimal"/>
      <w:lvlText w:val="%7."/>
      <w:lvlJc w:val="left"/>
      <w:pPr>
        <w:ind w:left="5250" w:hanging="360"/>
      </w:pPr>
    </w:lvl>
    <w:lvl w:ilvl="7" w:tplc="04070019" w:tentative="1">
      <w:start w:val="1"/>
      <w:numFmt w:val="lowerLetter"/>
      <w:lvlText w:val="%8."/>
      <w:lvlJc w:val="left"/>
      <w:pPr>
        <w:ind w:left="5970" w:hanging="360"/>
      </w:pPr>
    </w:lvl>
    <w:lvl w:ilvl="8" w:tplc="0407001B" w:tentative="1">
      <w:start w:val="1"/>
      <w:numFmt w:val="lowerRoman"/>
      <w:lvlText w:val="%9."/>
      <w:lvlJc w:val="right"/>
      <w:pPr>
        <w:ind w:left="6690" w:hanging="180"/>
      </w:pPr>
    </w:lvl>
  </w:abstractNum>
  <w:abstractNum w:abstractNumId="16" w15:restartNumberingAfterBreak="0">
    <w:nsid w:val="0C1E7B0F"/>
    <w:multiLevelType w:val="hybridMultilevel"/>
    <w:tmpl w:val="28221EE2"/>
    <w:lvl w:ilvl="0" w:tplc="6EE610E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11732BE9"/>
    <w:multiLevelType w:val="multilevel"/>
    <w:tmpl w:val="04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1C9D6A17"/>
    <w:multiLevelType w:val="hybridMultilevel"/>
    <w:tmpl w:val="601A63C6"/>
    <w:lvl w:ilvl="0" w:tplc="E452D168">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21C07176"/>
    <w:multiLevelType w:val="multilevel"/>
    <w:tmpl w:val="04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5CC4B0D"/>
    <w:multiLevelType w:val="hybridMultilevel"/>
    <w:tmpl w:val="6DEA1CD4"/>
    <w:lvl w:ilvl="0" w:tplc="551A45F0">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1" w15:restartNumberingAfterBreak="0">
    <w:nsid w:val="276473D6"/>
    <w:multiLevelType w:val="hybridMultilevel"/>
    <w:tmpl w:val="21CCF224"/>
    <w:lvl w:ilvl="0" w:tplc="ED1E5F52">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3ECC6638"/>
    <w:multiLevelType w:val="multilevel"/>
    <w:tmpl w:val="2C3C8960"/>
    <w:styleLink w:val="ORDIX-Liste"/>
    <w:lvl w:ilvl="0">
      <w:start w:val="1"/>
      <w:numFmt w:val="bullet"/>
      <w:pStyle w:val="Listeeckig"/>
      <w:lvlText w:val=""/>
      <w:lvlJc w:val="left"/>
      <w:pPr>
        <w:ind w:left="851" w:hanging="284"/>
      </w:pPr>
      <w:rPr>
        <w:rFonts w:ascii="Wingdings" w:hAnsi="Wingdings" w:hint="default"/>
      </w:rPr>
    </w:lvl>
    <w:lvl w:ilvl="1">
      <w:start w:val="1"/>
      <w:numFmt w:val="bullet"/>
      <w:lvlText w:val=""/>
      <w:lvlJc w:val="left"/>
      <w:pPr>
        <w:ind w:left="1418" w:hanging="284"/>
      </w:pPr>
      <w:rPr>
        <w:rFonts w:ascii="Wingdings" w:hAnsi="Wingdings" w:hint="default"/>
      </w:rPr>
    </w:lvl>
    <w:lvl w:ilvl="2">
      <w:start w:val="1"/>
      <w:numFmt w:val="bullet"/>
      <w:lvlText w:val=""/>
      <w:lvlJc w:val="left"/>
      <w:pPr>
        <w:ind w:left="1985" w:hanging="284"/>
      </w:pPr>
      <w:rPr>
        <w:rFonts w:ascii="Wingdings" w:hAnsi="Wingdings" w:hint="default"/>
      </w:rPr>
    </w:lvl>
    <w:lvl w:ilvl="3">
      <w:start w:val="1"/>
      <w:numFmt w:val="bullet"/>
      <w:lvlText w:val=""/>
      <w:lvlJc w:val="left"/>
      <w:pPr>
        <w:ind w:left="2552" w:hanging="284"/>
      </w:pPr>
      <w:rPr>
        <w:rFonts w:ascii="Wingdings" w:hAnsi="Wingdings" w:hint="default"/>
      </w:rPr>
    </w:lvl>
    <w:lvl w:ilvl="4">
      <w:start w:val="1"/>
      <w:numFmt w:val="bullet"/>
      <w:lvlText w:val=""/>
      <w:lvlJc w:val="left"/>
      <w:pPr>
        <w:ind w:left="3119" w:hanging="284"/>
      </w:pPr>
      <w:rPr>
        <w:rFonts w:ascii="Wingdings" w:hAnsi="Wingdings" w:hint="default"/>
      </w:rPr>
    </w:lvl>
    <w:lvl w:ilvl="5">
      <w:start w:val="1"/>
      <w:numFmt w:val="bullet"/>
      <w:lvlText w:val=""/>
      <w:lvlJc w:val="left"/>
      <w:pPr>
        <w:ind w:left="3686" w:hanging="284"/>
      </w:pPr>
      <w:rPr>
        <w:rFonts w:ascii="Wingdings" w:hAnsi="Wingdings" w:hint="default"/>
      </w:rPr>
    </w:lvl>
    <w:lvl w:ilvl="6">
      <w:start w:val="1"/>
      <w:numFmt w:val="bullet"/>
      <w:lvlText w:val=""/>
      <w:lvlJc w:val="left"/>
      <w:pPr>
        <w:ind w:left="4253" w:hanging="284"/>
      </w:pPr>
      <w:rPr>
        <w:rFonts w:ascii="Wingdings" w:hAnsi="Wingdings" w:hint="default"/>
      </w:rPr>
    </w:lvl>
    <w:lvl w:ilvl="7">
      <w:start w:val="1"/>
      <w:numFmt w:val="bullet"/>
      <w:lvlText w:val=""/>
      <w:lvlJc w:val="left"/>
      <w:pPr>
        <w:ind w:left="4820" w:hanging="284"/>
      </w:pPr>
      <w:rPr>
        <w:rFonts w:ascii="Wingdings" w:hAnsi="Wingdings" w:hint="default"/>
      </w:rPr>
    </w:lvl>
    <w:lvl w:ilvl="8">
      <w:start w:val="1"/>
      <w:numFmt w:val="bullet"/>
      <w:lvlText w:val=""/>
      <w:lvlJc w:val="left"/>
      <w:pPr>
        <w:ind w:left="5387" w:hanging="284"/>
      </w:pPr>
      <w:rPr>
        <w:rFonts w:ascii="Wingdings" w:hAnsi="Wingdings" w:hint="default"/>
      </w:rPr>
    </w:lvl>
  </w:abstractNum>
  <w:abstractNum w:abstractNumId="23" w15:restartNumberingAfterBreak="0">
    <w:nsid w:val="3F015A49"/>
    <w:multiLevelType w:val="singleLevel"/>
    <w:tmpl w:val="462EDCBE"/>
    <w:lvl w:ilvl="0">
      <w:start w:val="1"/>
      <w:numFmt w:val="decimal"/>
      <w:lvlText w:val="[%1]"/>
      <w:lvlJc w:val="left"/>
      <w:pPr>
        <w:tabs>
          <w:tab w:val="num" w:pos="360"/>
        </w:tabs>
        <w:ind w:left="360" w:hanging="360"/>
      </w:pPr>
      <w:rPr>
        <w:b/>
        <w:i w:val="0"/>
      </w:rPr>
    </w:lvl>
  </w:abstractNum>
  <w:abstractNum w:abstractNumId="24" w15:restartNumberingAfterBreak="0">
    <w:nsid w:val="3FA02591"/>
    <w:multiLevelType w:val="multilevel"/>
    <w:tmpl w:val="45808F70"/>
    <w:styleLink w:val="ORDIX-Liste-Blank"/>
    <w:lvl w:ilvl="0">
      <w:start w:val="1"/>
      <w:numFmt w:val="bullet"/>
      <w:pStyle w:val="ListeBlank"/>
      <w:lvlText w:val=""/>
      <w:lvlJc w:val="left"/>
      <w:pPr>
        <w:ind w:left="1418" w:hanging="284"/>
      </w:pPr>
      <w:rPr>
        <w:rFonts w:ascii="Wingdings" w:hAnsi="Wingdings" w:hint="default"/>
      </w:rPr>
    </w:lvl>
    <w:lvl w:ilvl="1">
      <w:start w:val="1"/>
      <w:numFmt w:val="bullet"/>
      <w:lvlText w:val=""/>
      <w:lvlJc w:val="left"/>
      <w:pPr>
        <w:ind w:left="1985" w:hanging="284"/>
      </w:pPr>
      <w:rPr>
        <w:rFonts w:ascii="Wingdings" w:hAnsi="Wingdings" w:hint="default"/>
      </w:rPr>
    </w:lvl>
    <w:lvl w:ilvl="2">
      <w:start w:val="1"/>
      <w:numFmt w:val="bullet"/>
      <w:lvlText w:val=""/>
      <w:lvlJc w:val="left"/>
      <w:pPr>
        <w:ind w:left="2552" w:hanging="284"/>
      </w:pPr>
      <w:rPr>
        <w:rFonts w:ascii="Wingdings" w:hAnsi="Wingdings" w:hint="default"/>
      </w:rPr>
    </w:lvl>
    <w:lvl w:ilvl="3">
      <w:start w:val="1"/>
      <w:numFmt w:val="bullet"/>
      <w:lvlText w:val=""/>
      <w:lvlJc w:val="left"/>
      <w:pPr>
        <w:ind w:left="3119" w:hanging="284"/>
      </w:pPr>
      <w:rPr>
        <w:rFonts w:ascii="Wingdings" w:hAnsi="Wingdings" w:hint="default"/>
      </w:rPr>
    </w:lvl>
    <w:lvl w:ilvl="4">
      <w:start w:val="1"/>
      <w:numFmt w:val="bullet"/>
      <w:lvlText w:val=""/>
      <w:lvlJc w:val="left"/>
      <w:pPr>
        <w:ind w:left="3686" w:hanging="284"/>
      </w:pPr>
      <w:rPr>
        <w:rFonts w:ascii="Wingdings" w:hAnsi="Wingdings" w:hint="default"/>
      </w:rPr>
    </w:lvl>
    <w:lvl w:ilvl="5">
      <w:start w:val="1"/>
      <w:numFmt w:val="bullet"/>
      <w:lvlText w:val=""/>
      <w:lvlJc w:val="left"/>
      <w:pPr>
        <w:ind w:left="4253" w:hanging="284"/>
      </w:pPr>
      <w:rPr>
        <w:rFonts w:ascii="Wingdings" w:hAnsi="Wingdings" w:hint="default"/>
      </w:rPr>
    </w:lvl>
    <w:lvl w:ilvl="6">
      <w:start w:val="1"/>
      <w:numFmt w:val="bullet"/>
      <w:lvlText w:val=""/>
      <w:lvlJc w:val="left"/>
      <w:pPr>
        <w:ind w:left="4820" w:hanging="284"/>
      </w:pPr>
      <w:rPr>
        <w:rFonts w:ascii="Wingdings" w:hAnsi="Wingdings" w:hint="default"/>
      </w:rPr>
    </w:lvl>
    <w:lvl w:ilvl="7">
      <w:start w:val="1"/>
      <w:numFmt w:val="bullet"/>
      <w:lvlText w:val=""/>
      <w:lvlJc w:val="left"/>
      <w:pPr>
        <w:ind w:left="5387" w:hanging="284"/>
      </w:pPr>
      <w:rPr>
        <w:rFonts w:ascii="Wingdings" w:hAnsi="Wingdings" w:hint="default"/>
      </w:rPr>
    </w:lvl>
    <w:lvl w:ilvl="8">
      <w:start w:val="1"/>
      <w:numFmt w:val="bullet"/>
      <w:lvlText w:val=""/>
      <w:lvlJc w:val="left"/>
      <w:pPr>
        <w:ind w:left="5954" w:hanging="284"/>
      </w:pPr>
      <w:rPr>
        <w:rFonts w:ascii="Wingdings" w:hAnsi="Wingdings" w:hint="default"/>
      </w:rPr>
    </w:lvl>
  </w:abstractNum>
  <w:abstractNum w:abstractNumId="25" w15:restartNumberingAfterBreak="0">
    <w:nsid w:val="4A706725"/>
    <w:multiLevelType w:val="multilevel"/>
    <w:tmpl w:val="2F4AA988"/>
    <w:lvl w:ilvl="0">
      <w:start w:val="1"/>
      <w:numFmt w:val="upperRoman"/>
      <w:lvlText w:val="%1."/>
      <w:lvlJc w:val="left"/>
      <w:pPr>
        <w:tabs>
          <w:tab w:val="num" w:pos="454"/>
        </w:tabs>
        <w:ind w:left="454" w:hanging="454"/>
      </w:pPr>
      <w:rPr>
        <w:rFonts w:hint="default"/>
      </w:rPr>
    </w:lvl>
    <w:lvl w:ilvl="1">
      <w:start w:val="1"/>
      <w:numFmt w:val="decimal"/>
      <w:lvlText w:val="§ %2"/>
      <w:lvlJc w:val="left"/>
      <w:pPr>
        <w:tabs>
          <w:tab w:val="num" w:pos="454"/>
        </w:tabs>
        <w:ind w:left="454" w:hanging="454"/>
      </w:pPr>
      <w:rPr>
        <w:rFonts w:hint="default"/>
      </w:rPr>
    </w:lvl>
    <w:lvl w:ilvl="2">
      <w:start w:val="1"/>
      <w:numFmt w:val="upperLetter"/>
      <w:lvlText w:val="%3."/>
      <w:lvlJc w:val="left"/>
      <w:pPr>
        <w:tabs>
          <w:tab w:val="num" w:pos="454"/>
        </w:tabs>
        <w:ind w:left="454" w:hanging="454"/>
      </w:pPr>
      <w:rPr>
        <w:rFonts w:hint="default"/>
      </w:rPr>
    </w:lvl>
    <w:lvl w:ilvl="3">
      <w:start w:val="1"/>
      <w:numFmt w:val="upperRoman"/>
      <w:lvlText w:val="%4."/>
      <w:lvlJc w:val="left"/>
      <w:pPr>
        <w:tabs>
          <w:tab w:val="num" w:pos="454"/>
        </w:tabs>
        <w:ind w:left="454" w:hanging="454"/>
      </w:pPr>
      <w:rPr>
        <w:rFonts w:hint="default"/>
      </w:rPr>
    </w:lvl>
    <w:lvl w:ilvl="4">
      <w:start w:val="1"/>
      <w:numFmt w:val="decimal"/>
      <w:lvlText w:val="%5."/>
      <w:lvlJc w:val="left"/>
      <w:pPr>
        <w:tabs>
          <w:tab w:val="num" w:pos="454"/>
        </w:tabs>
        <w:ind w:left="454" w:hanging="454"/>
      </w:pPr>
      <w:rPr>
        <w:rFonts w:hint="default"/>
      </w:rPr>
    </w:lvl>
    <w:lvl w:ilvl="5">
      <w:start w:val="1"/>
      <w:numFmt w:val="lowerLetter"/>
      <w:pStyle w:val="-WeLberschrift6-"/>
      <w:lvlText w:val="%6)"/>
      <w:lvlJc w:val="left"/>
      <w:pPr>
        <w:tabs>
          <w:tab w:val="num" w:pos="709"/>
        </w:tabs>
        <w:ind w:left="709" w:hanging="709"/>
      </w:pPr>
      <w:rPr>
        <w:rFonts w:hint="default"/>
      </w:rPr>
    </w:lvl>
    <w:lvl w:ilvl="6">
      <w:start w:val="27"/>
      <w:numFmt w:val="lowerLetter"/>
      <w:lvlText w:val="(%7)"/>
      <w:lvlJc w:val="left"/>
      <w:pPr>
        <w:tabs>
          <w:tab w:val="num" w:pos="709"/>
        </w:tabs>
        <w:ind w:left="709" w:hanging="709"/>
      </w:pPr>
      <w:rPr>
        <w:rFonts w:hint="default"/>
      </w:rPr>
    </w:lvl>
    <w:lvl w:ilvl="7">
      <w:start w:val="1"/>
      <w:numFmt w:val="decimal"/>
      <w:lvlText w:val="%1.%2.%3.%4.%5.%6.%7.%8"/>
      <w:lvlJc w:val="left"/>
      <w:pPr>
        <w:tabs>
          <w:tab w:val="num" w:pos="709"/>
        </w:tabs>
        <w:ind w:left="709" w:hanging="709"/>
      </w:pPr>
      <w:rPr>
        <w:rFonts w:hint="default"/>
      </w:rPr>
    </w:lvl>
    <w:lvl w:ilvl="8">
      <w:start w:val="1"/>
      <w:numFmt w:val="decimal"/>
      <w:lvlText w:val="%1.%2.%3.%4.%5.%6.%7.%8.%9"/>
      <w:lvlJc w:val="left"/>
      <w:pPr>
        <w:tabs>
          <w:tab w:val="num" w:pos="2844"/>
        </w:tabs>
        <w:ind w:left="2844" w:hanging="1584"/>
      </w:pPr>
      <w:rPr>
        <w:rFonts w:hint="default"/>
      </w:rPr>
    </w:lvl>
  </w:abstractNum>
  <w:abstractNum w:abstractNumId="26" w15:restartNumberingAfterBreak="0">
    <w:nsid w:val="4DC42434"/>
    <w:multiLevelType w:val="multilevel"/>
    <w:tmpl w:val="45808F70"/>
    <w:numStyleLink w:val="ORDIX-Liste-Blank"/>
  </w:abstractNum>
  <w:abstractNum w:abstractNumId="27" w15:restartNumberingAfterBreak="0">
    <w:nsid w:val="4FB463D2"/>
    <w:multiLevelType w:val="multilevel"/>
    <w:tmpl w:val="04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8" w15:restartNumberingAfterBreak="0">
    <w:nsid w:val="525015C0"/>
    <w:multiLevelType w:val="singleLevel"/>
    <w:tmpl w:val="3FDC3E54"/>
    <w:lvl w:ilvl="0">
      <w:start w:val="1"/>
      <w:numFmt w:val="none"/>
      <w:lvlText w:val="·"/>
      <w:legacy w:legacy="1" w:legacySpace="0" w:legacyIndent="283"/>
      <w:lvlJc w:val="left"/>
      <w:pPr>
        <w:ind w:left="283" w:hanging="283"/>
      </w:pPr>
      <w:rPr>
        <w:rFonts w:ascii="Arial" w:hAnsi="Arial" w:cs="Arial" w:hint="default"/>
      </w:rPr>
    </w:lvl>
  </w:abstractNum>
  <w:abstractNum w:abstractNumId="29" w15:restartNumberingAfterBreak="0">
    <w:nsid w:val="57397C0A"/>
    <w:multiLevelType w:val="hybridMultilevel"/>
    <w:tmpl w:val="F0CEB9F2"/>
    <w:lvl w:ilvl="0" w:tplc="04070001">
      <w:start w:val="1"/>
      <w:numFmt w:val="bullet"/>
      <w:lvlText w:val=""/>
      <w:lvlJc w:val="left"/>
      <w:pPr>
        <w:ind w:left="720" w:hanging="360"/>
      </w:pPr>
      <w:rPr>
        <w:rFonts w:ascii="Symbol" w:hAnsi="Symbol" w:hint="default"/>
      </w:rPr>
    </w:lvl>
    <w:lvl w:ilvl="1" w:tplc="2682C7AE">
      <w:numFmt w:val="bullet"/>
      <w:lvlText w:val="•"/>
      <w:lvlJc w:val="left"/>
      <w:pPr>
        <w:ind w:left="1440" w:hanging="360"/>
      </w:pPr>
      <w:rPr>
        <w:rFonts w:ascii="Arial" w:eastAsia="Times New Roman" w:hAnsi="Arial" w:cs="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C835B29"/>
    <w:multiLevelType w:val="multilevel"/>
    <w:tmpl w:val="45808F70"/>
    <w:numStyleLink w:val="ORDIX-Liste-Blank"/>
  </w:abstractNum>
  <w:abstractNum w:abstractNumId="31" w15:restartNumberingAfterBreak="0">
    <w:nsid w:val="5F1F053D"/>
    <w:multiLevelType w:val="multilevel"/>
    <w:tmpl w:val="DC2C1B68"/>
    <w:lvl w:ilvl="0">
      <w:start w:val="1"/>
      <w:numFmt w:val="bullet"/>
      <w:lvlText w:val=""/>
      <w:lvlJc w:val="left"/>
      <w:pPr>
        <w:ind w:left="284" w:hanging="284"/>
      </w:pPr>
      <w:rPr>
        <w:rFonts w:ascii="Wingdings" w:hAnsi="Wingdings" w:hint="default"/>
      </w:rPr>
    </w:lvl>
    <w:lvl w:ilvl="1">
      <w:start w:val="1"/>
      <w:numFmt w:val="bullet"/>
      <w:lvlText w:val=""/>
      <w:lvlJc w:val="left"/>
      <w:pPr>
        <w:ind w:left="568" w:hanging="284"/>
      </w:pPr>
      <w:rPr>
        <w:rFonts w:ascii="Wingdings" w:hAnsi="Wingdings" w:hint="default"/>
      </w:rPr>
    </w:lvl>
    <w:lvl w:ilvl="2">
      <w:start w:val="1"/>
      <w:numFmt w:val="lowerRoman"/>
      <w:lvlText w:val="%3)"/>
      <w:lvlJc w:val="left"/>
      <w:pPr>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left"/>
      <w:pPr>
        <w:ind w:left="1704" w:hanging="284"/>
      </w:pPr>
      <w:rPr>
        <w:rFonts w:hint="default"/>
      </w:rPr>
    </w:lvl>
    <w:lvl w:ilvl="6">
      <w:start w:val="1"/>
      <w:numFmt w:val="decimal"/>
      <w:lvlText w:val="%7."/>
      <w:lvlJc w:val="left"/>
      <w:pPr>
        <w:ind w:left="1988" w:hanging="284"/>
      </w:pPr>
      <w:rPr>
        <w:rFonts w:hint="default"/>
      </w:rPr>
    </w:lvl>
    <w:lvl w:ilvl="7">
      <w:start w:val="1"/>
      <w:numFmt w:val="lowerLetter"/>
      <w:lvlText w:val="%8."/>
      <w:lvlJc w:val="left"/>
      <w:pPr>
        <w:ind w:left="2272" w:hanging="284"/>
      </w:pPr>
      <w:rPr>
        <w:rFonts w:hint="default"/>
      </w:rPr>
    </w:lvl>
    <w:lvl w:ilvl="8">
      <w:start w:val="1"/>
      <w:numFmt w:val="lowerRoman"/>
      <w:lvlText w:val="%9."/>
      <w:lvlJc w:val="left"/>
      <w:pPr>
        <w:ind w:left="2556" w:hanging="284"/>
      </w:pPr>
      <w:rPr>
        <w:rFonts w:hint="default"/>
      </w:rPr>
    </w:lvl>
  </w:abstractNum>
  <w:abstractNum w:abstractNumId="32" w15:restartNumberingAfterBreak="0">
    <w:nsid w:val="5FBE4693"/>
    <w:multiLevelType w:val="multilevel"/>
    <w:tmpl w:val="2C3C8960"/>
    <w:numStyleLink w:val="ORDIX-Liste"/>
  </w:abstractNum>
  <w:abstractNum w:abstractNumId="33" w15:restartNumberingAfterBreak="0">
    <w:nsid w:val="64846FEE"/>
    <w:multiLevelType w:val="hybridMultilevel"/>
    <w:tmpl w:val="1666B672"/>
    <w:lvl w:ilvl="0" w:tplc="FD56854C">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4" w15:restartNumberingAfterBreak="0">
    <w:nsid w:val="66F046D8"/>
    <w:multiLevelType w:val="hybridMultilevel"/>
    <w:tmpl w:val="0B3654F0"/>
    <w:lvl w:ilvl="0" w:tplc="6EA4F41A">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15:restartNumberingAfterBreak="0">
    <w:nsid w:val="6CC16CEE"/>
    <w:multiLevelType w:val="multilevel"/>
    <w:tmpl w:val="F65A89A0"/>
    <w:lvl w:ilvl="0">
      <w:start w:val="1"/>
      <w:numFmt w:val="none"/>
      <w:lvlText w:val=""/>
      <w:lvlJc w:val="left"/>
      <w:pPr>
        <w:tabs>
          <w:tab w:val="num" w:pos="1134"/>
        </w:tabs>
        <w:ind w:left="1134" w:firstLine="0"/>
      </w:pPr>
      <w:rPr>
        <w:rFonts w:hint="default"/>
      </w:rPr>
    </w:lvl>
    <w:lvl w:ilvl="1">
      <w:start w:val="1"/>
      <w:numFmt w:val="decimal"/>
      <w:pStyle w:val="-WeLberschrift1-"/>
      <w:lvlText w:val="%2%1"/>
      <w:lvlJc w:val="left"/>
      <w:pPr>
        <w:tabs>
          <w:tab w:val="num" w:pos="397"/>
        </w:tabs>
        <w:ind w:left="397" w:hanging="397"/>
      </w:pPr>
      <w:rPr>
        <w:rFonts w:hint="default"/>
      </w:rPr>
    </w:lvl>
    <w:lvl w:ilvl="2">
      <w:start w:val="1"/>
      <w:numFmt w:val="decimal"/>
      <w:pStyle w:val="-WeLberschrift2-"/>
      <w:lvlText w:val="%1%2.%3"/>
      <w:lvlJc w:val="left"/>
      <w:pPr>
        <w:tabs>
          <w:tab w:val="num" w:pos="510"/>
        </w:tabs>
        <w:ind w:left="510" w:hanging="510"/>
      </w:pPr>
      <w:rPr>
        <w:rFonts w:hint="default"/>
      </w:rPr>
    </w:lvl>
    <w:lvl w:ilvl="3">
      <w:start w:val="1"/>
      <w:numFmt w:val="decimal"/>
      <w:lvlText w:val="%1%2.%3.%4"/>
      <w:lvlJc w:val="left"/>
      <w:pPr>
        <w:tabs>
          <w:tab w:val="num" w:pos="680"/>
        </w:tabs>
        <w:ind w:left="680" w:hanging="680"/>
      </w:pPr>
      <w:rPr>
        <w:rFonts w:hint="default"/>
      </w:rPr>
    </w:lvl>
    <w:lvl w:ilvl="4">
      <w:start w:val="1"/>
      <w:numFmt w:val="decimal"/>
      <w:pStyle w:val="-WeLberschrift4-"/>
      <w:lvlText w:val="%1%2.%3.%4.%5"/>
      <w:lvlJc w:val="left"/>
      <w:pPr>
        <w:tabs>
          <w:tab w:val="num" w:pos="1009"/>
        </w:tabs>
        <w:ind w:left="1009" w:hanging="1009"/>
      </w:pPr>
      <w:rPr>
        <w:rFonts w:hint="default"/>
      </w:rPr>
    </w:lvl>
    <w:lvl w:ilvl="5">
      <w:start w:val="1"/>
      <w:numFmt w:val="decimal"/>
      <w:lvlText w:val="%1.%2.%3.%4.%5.%6"/>
      <w:lvlJc w:val="left"/>
      <w:pPr>
        <w:tabs>
          <w:tab w:val="num" w:pos="2286"/>
        </w:tabs>
        <w:ind w:left="2286" w:hanging="1152"/>
      </w:pPr>
      <w:rPr>
        <w:rFonts w:hint="default"/>
      </w:rPr>
    </w:lvl>
    <w:lvl w:ilvl="6">
      <w:start w:val="1"/>
      <w:numFmt w:val="decimal"/>
      <w:lvlText w:val="%1.%2.%3.%4.%5.%6.%7"/>
      <w:lvlJc w:val="left"/>
      <w:pPr>
        <w:tabs>
          <w:tab w:val="num" w:pos="2430"/>
        </w:tabs>
        <w:ind w:left="2430" w:hanging="1296"/>
      </w:pPr>
      <w:rPr>
        <w:rFonts w:hint="default"/>
      </w:rPr>
    </w:lvl>
    <w:lvl w:ilvl="7">
      <w:start w:val="1"/>
      <w:numFmt w:val="decimal"/>
      <w:lvlText w:val="%1.%2.%3.%4.%5.%6.%7.%8"/>
      <w:lvlJc w:val="left"/>
      <w:pPr>
        <w:tabs>
          <w:tab w:val="num" w:pos="2574"/>
        </w:tabs>
        <w:ind w:left="2574" w:hanging="1440"/>
      </w:pPr>
      <w:rPr>
        <w:rFonts w:hint="default"/>
      </w:rPr>
    </w:lvl>
    <w:lvl w:ilvl="8">
      <w:start w:val="1"/>
      <w:numFmt w:val="decimal"/>
      <w:lvlText w:val="%1.%2.%3.%4.%5.%6.%7.%8.%9"/>
      <w:lvlJc w:val="left"/>
      <w:pPr>
        <w:tabs>
          <w:tab w:val="num" w:pos="2718"/>
        </w:tabs>
        <w:ind w:left="2718" w:hanging="1584"/>
      </w:pPr>
      <w:rPr>
        <w:rFonts w:hint="default"/>
      </w:rPr>
    </w:lvl>
  </w:abstractNum>
  <w:abstractNum w:abstractNumId="36" w15:restartNumberingAfterBreak="0">
    <w:nsid w:val="7F1A6EC9"/>
    <w:multiLevelType w:val="multilevel"/>
    <w:tmpl w:val="6018FF20"/>
    <w:lvl w:ilvl="0">
      <w:start w:val="1"/>
      <w:numFmt w:val="bullet"/>
      <w:lvlText w:val=""/>
      <w:lvlJc w:val="left"/>
      <w:pPr>
        <w:tabs>
          <w:tab w:val="num" w:pos="284"/>
        </w:tabs>
        <w:ind w:left="284" w:hanging="284"/>
      </w:pPr>
      <w:rPr>
        <w:rFonts w:ascii="Wingdings" w:hAnsi="Wingdings" w:hint="default"/>
      </w:rPr>
    </w:lvl>
    <w:lvl w:ilvl="1">
      <w:start w:val="1"/>
      <w:numFmt w:val="bullet"/>
      <w:lvlText w:val=""/>
      <w:lvlJc w:val="left"/>
      <w:pPr>
        <w:tabs>
          <w:tab w:val="num" w:pos="567"/>
        </w:tabs>
        <w:ind w:left="568" w:hanging="284"/>
      </w:pPr>
      <w:rPr>
        <w:rFonts w:ascii="Wingdings" w:hAnsi="Wingdings" w:hint="default"/>
      </w:rPr>
    </w:lvl>
    <w:lvl w:ilvl="2">
      <w:start w:val="1"/>
      <w:numFmt w:val="bullet"/>
      <w:lvlText w:val=""/>
      <w:lvlJc w:val="left"/>
      <w:pPr>
        <w:tabs>
          <w:tab w:val="num" w:pos="851"/>
        </w:tabs>
        <w:ind w:left="852" w:hanging="284"/>
      </w:pPr>
      <w:rPr>
        <w:rFonts w:ascii="Wingdings" w:hAnsi="Wingdings" w:hint="default"/>
      </w:rPr>
    </w:lvl>
    <w:lvl w:ilvl="3">
      <w:start w:val="1"/>
      <w:numFmt w:val="bullet"/>
      <w:lvlText w:val=""/>
      <w:lvlJc w:val="left"/>
      <w:pPr>
        <w:tabs>
          <w:tab w:val="num" w:pos="1134"/>
        </w:tabs>
        <w:ind w:left="1136" w:hanging="284"/>
      </w:pPr>
      <w:rPr>
        <w:rFonts w:ascii="Wingdings" w:hAnsi="Wingdings" w:hint="default"/>
      </w:rPr>
    </w:lvl>
    <w:lvl w:ilvl="4">
      <w:start w:val="1"/>
      <w:numFmt w:val="bullet"/>
      <w:lvlText w:val=""/>
      <w:lvlJc w:val="left"/>
      <w:pPr>
        <w:tabs>
          <w:tab w:val="num" w:pos="1418"/>
        </w:tabs>
        <w:ind w:left="1420" w:hanging="284"/>
      </w:pPr>
      <w:rPr>
        <w:rFonts w:ascii="Wingdings" w:hAnsi="Wingdings" w:hint="default"/>
      </w:rPr>
    </w:lvl>
    <w:lvl w:ilvl="5">
      <w:start w:val="1"/>
      <w:numFmt w:val="bullet"/>
      <w:lvlText w:val=""/>
      <w:lvlJc w:val="left"/>
      <w:pPr>
        <w:tabs>
          <w:tab w:val="num" w:pos="1701"/>
        </w:tabs>
        <w:ind w:left="1701" w:hanging="281"/>
      </w:pPr>
      <w:rPr>
        <w:rFonts w:ascii="Wingdings" w:hAnsi="Wingdings" w:hint="default"/>
      </w:rPr>
    </w:lvl>
    <w:lvl w:ilvl="6">
      <w:start w:val="1"/>
      <w:numFmt w:val="bullet"/>
      <w:lvlText w:val=""/>
      <w:lvlJc w:val="left"/>
      <w:pPr>
        <w:tabs>
          <w:tab w:val="num" w:pos="1985"/>
        </w:tabs>
        <w:ind w:left="1985" w:hanging="284"/>
      </w:pPr>
      <w:rPr>
        <w:rFonts w:ascii="Wingdings" w:hAnsi="Wingdings" w:hint="default"/>
      </w:rPr>
    </w:lvl>
    <w:lvl w:ilvl="7">
      <w:start w:val="1"/>
      <w:numFmt w:val="bullet"/>
      <w:lvlText w:val=""/>
      <w:lvlJc w:val="left"/>
      <w:pPr>
        <w:tabs>
          <w:tab w:val="num" w:pos="2268"/>
        </w:tabs>
        <w:ind w:left="2268" w:hanging="283"/>
      </w:pPr>
      <w:rPr>
        <w:rFonts w:ascii="Wingdings" w:hAnsi="Wingdings" w:hint="default"/>
      </w:rPr>
    </w:lvl>
    <w:lvl w:ilvl="8">
      <w:start w:val="1"/>
      <w:numFmt w:val="bullet"/>
      <w:lvlText w:val=""/>
      <w:lvlJc w:val="left"/>
      <w:pPr>
        <w:ind w:left="2556" w:hanging="284"/>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25"/>
  </w:num>
  <w:num w:numId="7">
    <w:abstractNumId w:val="9"/>
  </w:num>
  <w:num w:numId="8">
    <w:abstractNumId w:val="7"/>
  </w:num>
  <w:num w:numId="9">
    <w:abstractNumId w:val="6"/>
  </w:num>
  <w:num w:numId="10">
    <w:abstractNumId w:val="5"/>
  </w:num>
  <w:num w:numId="11">
    <w:abstractNumId w:val="4"/>
  </w:num>
  <w:num w:numId="12">
    <w:abstractNumId w:val="35"/>
  </w:num>
  <w:num w:numId="13">
    <w:abstractNumId w:val="10"/>
  </w:num>
  <w:num w:numId="14">
    <w:abstractNumId w:val="22"/>
    <w:lvlOverride w:ilvl="0">
      <w:lvl w:ilvl="0">
        <w:start w:val="1"/>
        <w:numFmt w:val="bullet"/>
        <w:pStyle w:val="Listeeckig"/>
        <w:lvlText w:val=""/>
        <w:lvlJc w:val="left"/>
        <w:pPr>
          <w:ind w:left="851" w:hanging="284"/>
        </w:pPr>
        <w:rPr>
          <w:rFonts w:ascii="Wingdings" w:hAnsi="Wingdings" w:hint="default"/>
        </w:rPr>
      </w:lvl>
    </w:lvlOverride>
  </w:num>
  <w:num w:numId="15">
    <w:abstractNumId w:val="24"/>
    <w:lvlOverride w:ilvl="0">
      <w:lvl w:ilvl="0">
        <w:start w:val="1"/>
        <w:numFmt w:val="bullet"/>
        <w:pStyle w:val="ListeBlank"/>
        <w:lvlText w:val=""/>
        <w:lvlJc w:val="left"/>
        <w:pPr>
          <w:ind w:left="1418" w:hanging="284"/>
        </w:pPr>
        <w:rPr>
          <w:rFonts w:ascii="Wingdings" w:hAnsi="Wingdings" w:hint="default"/>
        </w:rPr>
      </w:lvl>
    </w:lvlOverride>
  </w:num>
  <w:num w:numId="16">
    <w:abstractNumId w:val="19"/>
  </w:num>
  <w:num w:numId="17">
    <w:abstractNumId w:val="17"/>
  </w:num>
  <w:num w:numId="18">
    <w:abstractNumId w:val="27"/>
  </w:num>
  <w:num w:numId="19">
    <w:abstractNumId w:val="22"/>
  </w:num>
  <w:num w:numId="20">
    <w:abstractNumId w:val="24"/>
  </w:num>
  <w:num w:numId="21">
    <w:abstractNumId w:val="23"/>
  </w:num>
  <w:num w:numId="22">
    <w:abstractNumId w:val="21"/>
  </w:num>
  <w:num w:numId="23">
    <w:abstractNumId w:val="31"/>
  </w:num>
  <w:num w:numId="24">
    <w:abstractNumId w:val="28"/>
  </w:num>
  <w:num w:numId="25">
    <w:abstractNumId w:val="36"/>
  </w:num>
  <w:num w:numId="26">
    <w:abstractNumId w:val="14"/>
  </w:num>
  <w:num w:numId="2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2"/>
  </w:num>
  <w:num w:numId="29">
    <w:abstractNumId w:val="13"/>
  </w:num>
  <w:num w:numId="30">
    <w:abstractNumId w:val="30"/>
  </w:num>
  <w:num w:numId="31">
    <w:abstractNumId w:val="26"/>
  </w:num>
  <w:num w:numId="32">
    <w:abstractNumId w:val="18"/>
  </w:num>
  <w:num w:numId="33">
    <w:abstractNumId w:val="12"/>
  </w:num>
  <w:num w:numId="34">
    <w:abstractNumId w:val="29"/>
  </w:num>
  <w:num w:numId="35">
    <w:abstractNumId w:val="15"/>
  </w:num>
  <w:num w:numId="36">
    <w:abstractNumId w:val="16"/>
  </w:num>
  <w:num w:numId="37">
    <w:abstractNumId w:val="20"/>
  </w:num>
  <w:num w:numId="38">
    <w:abstractNumId w:val="33"/>
  </w:num>
  <w:num w:numId="39">
    <w:abstractNumId w:val="34"/>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rsten Munkelt">
    <w15:presenceInfo w15:providerId="AD" w15:userId="S-1-5-21-492433167-3996512854-4160196905-1307"/>
  </w15:person>
  <w15:person w15:author="Paul Christ">
    <w15:presenceInfo w15:providerId="None" w15:userId="Paul Chris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proofState w:spelling="clean"/>
  <w:linkStyle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9"/>
  <w:autoHyphenation/>
  <w:hyphenationZone w:val="624"/>
  <w:evenAndOddHeader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646463"/>
    </o:shapedefaults>
    <o:shapelayout v:ext="edit">
      <o:idmap v:ext="edit" data="1"/>
    </o:shapelayout>
  </w:shapeDefaults>
  <w:decimalSymbol w:val=","/>
  <w:listSeparator w:val=";"/>
  <w15:docId w15:val="{235CB245-21FC-4650-8E07-4EB0F0E71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3" w:unhideWhenUsed="1" w:qFormat="1"/>
    <w:lsdException w:name="heading 7" w:semiHidden="1" w:uiPriority="3" w:unhideWhenUsed="1" w:qFormat="1"/>
    <w:lsdException w:name="heading 8" w:semiHidden="1" w:uiPriority="3" w:unhideWhenUsed="1" w:qFormat="1"/>
    <w:lsdException w:name="heading 9" w:semiHidden="1" w:uiPriority="3" w:unhideWhenUsed="1" w:qFormat="1"/>
    <w:lsdException w:name="index 1" w:semiHidden="1" w:uiPriority="5" w:unhideWhenUsed="1"/>
    <w:lsdException w:name="index 2" w:semiHidden="1" w:uiPriority="5" w:unhideWhenUsed="1"/>
    <w:lsdException w:name="index 3" w:semiHidden="1" w:uiPriority="5" w:unhideWhenUsed="1"/>
    <w:lsdException w:name="index 4" w:semiHidden="1" w:uiPriority="5" w:unhideWhenUsed="1"/>
    <w:lsdException w:name="index 5" w:semiHidden="1" w:uiPriority="5" w:unhideWhenUsed="1"/>
    <w:lsdException w:name="index 6" w:semiHidden="1" w:uiPriority="5" w:unhideWhenUsed="1"/>
    <w:lsdException w:name="index 7" w:semiHidden="1" w:uiPriority="5" w:unhideWhenUsed="1"/>
    <w:lsdException w:name="index 8" w:semiHidden="1" w:uiPriority="5" w:unhideWhenUsed="1"/>
    <w:lsdException w:name="index 9" w:semiHidden="1" w:uiPriority="5" w:unhideWhenUsed="1"/>
    <w:lsdException w:name="toc 1" w:semiHidden="1" w:uiPriority="3" w:unhideWhenUsed="1"/>
    <w:lsdException w:name="toc 2" w:semiHidden="1" w:uiPriority="3" w:unhideWhenUsed="1"/>
    <w:lsdException w:name="toc 3" w:semiHidden="1" w:uiPriority="3" w:unhideWhenUsed="1"/>
    <w:lsdException w:name="toc 4" w:semiHidden="1" w:uiPriority="4" w:unhideWhenUsed="1"/>
    <w:lsdException w:name="toc 5" w:semiHidden="1" w:uiPriority="4" w:unhideWhenUsed="1"/>
    <w:lsdException w:name="toc 6" w:semiHidden="1" w:uiPriority="4" w:unhideWhenUsed="1"/>
    <w:lsdException w:name="toc 7" w:semiHidden="1" w:uiPriority="4" w:unhideWhenUsed="1"/>
    <w:lsdException w:name="toc 8" w:semiHidden="1" w:uiPriority="4" w:unhideWhenUsed="1"/>
    <w:lsdException w:name="toc 9" w:semiHidden="1" w:uiPriority="4" w:unhideWhenUsed="1"/>
    <w:lsdException w:name="Normal Indent" w:semiHidden="1" w:unhideWhenUsed="1"/>
    <w:lsdException w:name="footnote text" w:semiHidden="1" w:unhideWhenUsed="1"/>
    <w:lsdException w:name="annotation text" w:semiHidden="1" w:unhideWhenUsed="1"/>
    <w:lsdException w:name="header" w:semiHidden="1" w:uiPriority="8" w:unhideWhenUsed="1"/>
    <w:lsdException w:name="footer" w:semiHidden="1" w:uiPriority="8" w:unhideWhenUsed="1"/>
    <w:lsdException w:name="index heading" w:semiHidden="1" w:uiPriority="5" w:unhideWhenUsed="1"/>
    <w:lsdException w:name="caption" w:semiHidden="1" w:uiPriority="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5" w:unhideWhenUsed="1"/>
    <w:lsdException w:name="endnote text" w:semiHidden="1" w:uiPriority="5" w:unhideWhenUsed="1"/>
    <w:lsdException w:name="table of authorities" w:semiHidden="1" w:unhideWhenUsed="1"/>
    <w:lsdException w:name="toa heading" w:semiHidden="1" w:unhideWhenUsed="1"/>
    <w:lsdException w:name="List" w:semiHidden="1" w:uiPriority="8" w:unhideWhenUsed="1"/>
    <w:lsdException w:name="List 2" w:semiHidden="1" w:uiPriority="8" w:unhideWhenUsed="1"/>
    <w:lsdException w:name="List 3" w:semiHidden="1" w:uiPriority="8" w:unhideWhenUsed="1"/>
    <w:lsdException w:name="List 4" w:semiHidden="1" w:uiPriority="8" w:unhideWhenUsed="1"/>
    <w:lsdException w:name="List 5" w:semiHidden="1" w:uiPriority="8"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lsdException w:name="No Spacing" w:uiPriority="4"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pPr>
      <w:suppressAutoHyphens/>
      <w:spacing w:after="120"/>
    </w:pPr>
    <w:rPr>
      <w:rFonts w:ascii="Arial" w:hAnsi="Arial" w:cstheme="minorBidi"/>
      <w:lang w:eastAsia="en-US"/>
    </w:rPr>
  </w:style>
  <w:style w:type="paragraph" w:styleId="berschrift1">
    <w:name w:val="heading 1"/>
    <w:basedOn w:val="Standard"/>
    <w:next w:val="Text"/>
    <w:link w:val="berschrift1Zchn"/>
    <w:qFormat/>
    <w:pPr>
      <w:keepNext/>
      <w:pageBreakBefore/>
      <w:widowControl w:val="0"/>
      <w:numPr>
        <w:numId w:val="13"/>
      </w:numPr>
      <w:tabs>
        <w:tab w:val="left" w:pos="432"/>
      </w:tabs>
      <w:suppressAutoHyphens w:val="0"/>
      <w:spacing w:after="60"/>
      <w:outlineLvl w:val="0"/>
    </w:pPr>
    <w:rPr>
      <w:b/>
      <w:kern w:val="28"/>
      <w:sz w:val="28"/>
    </w:rPr>
  </w:style>
  <w:style w:type="paragraph" w:styleId="berschrift2">
    <w:name w:val="heading 2"/>
    <w:basedOn w:val="Standard"/>
    <w:next w:val="Text"/>
    <w:link w:val="berschrift2Zchn"/>
    <w:qFormat/>
    <w:pPr>
      <w:keepNext/>
      <w:widowControl w:val="0"/>
      <w:numPr>
        <w:ilvl w:val="1"/>
        <w:numId w:val="13"/>
      </w:numPr>
      <w:tabs>
        <w:tab w:val="left" w:pos="576"/>
      </w:tabs>
      <w:suppressAutoHyphens w:val="0"/>
      <w:spacing w:before="240" w:after="60"/>
      <w:outlineLvl w:val="1"/>
    </w:pPr>
    <w:rPr>
      <w:b/>
    </w:rPr>
  </w:style>
  <w:style w:type="paragraph" w:styleId="berschrift3">
    <w:name w:val="heading 3"/>
    <w:basedOn w:val="Standard"/>
    <w:next w:val="Text"/>
    <w:link w:val="berschrift3Zchn"/>
    <w:qFormat/>
    <w:pPr>
      <w:keepNext/>
      <w:widowControl w:val="0"/>
      <w:numPr>
        <w:ilvl w:val="2"/>
        <w:numId w:val="13"/>
      </w:numPr>
      <w:tabs>
        <w:tab w:val="left" w:pos="720"/>
      </w:tabs>
      <w:suppressAutoHyphens w:val="0"/>
      <w:spacing w:before="240" w:after="60"/>
      <w:outlineLvl w:val="2"/>
    </w:pPr>
    <w:rPr>
      <w:b/>
    </w:rPr>
  </w:style>
  <w:style w:type="paragraph" w:styleId="berschrift4">
    <w:name w:val="heading 4"/>
    <w:basedOn w:val="Standard"/>
    <w:next w:val="Text"/>
    <w:link w:val="berschrift4Zchn"/>
    <w:pPr>
      <w:keepNext/>
      <w:widowControl w:val="0"/>
      <w:numPr>
        <w:ilvl w:val="3"/>
        <w:numId w:val="13"/>
      </w:numPr>
      <w:tabs>
        <w:tab w:val="left" w:pos="864"/>
      </w:tabs>
      <w:suppressAutoHyphens w:val="0"/>
      <w:spacing w:before="240" w:after="60"/>
      <w:outlineLvl w:val="3"/>
    </w:pPr>
    <w:rPr>
      <w:b/>
    </w:rPr>
  </w:style>
  <w:style w:type="paragraph" w:styleId="berschrift5">
    <w:name w:val="heading 5"/>
    <w:basedOn w:val="Standard"/>
    <w:next w:val="Text"/>
    <w:link w:val="berschrift5Zchn"/>
    <w:pPr>
      <w:keepNext/>
      <w:widowControl w:val="0"/>
      <w:numPr>
        <w:ilvl w:val="4"/>
        <w:numId w:val="13"/>
      </w:numPr>
      <w:tabs>
        <w:tab w:val="left" w:pos="1008"/>
      </w:tabs>
      <w:suppressAutoHyphens w:val="0"/>
      <w:spacing w:before="240" w:after="60"/>
      <w:outlineLvl w:val="4"/>
    </w:pPr>
    <w:rPr>
      <w:b/>
    </w:rPr>
  </w:style>
  <w:style w:type="paragraph" w:styleId="berschrift6">
    <w:name w:val="heading 6"/>
    <w:basedOn w:val="Standard"/>
    <w:next w:val="Text"/>
    <w:link w:val="berschrift6Zchn"/>
    <w:uiPriority w:val="3"/>
    <w:unhideWhenUsed/>
    <w:pPr>
      <w:keepNext/>
      <w:widowControl w:val="0"/>
      <w:numPr>
        <w:ilvl w:val="5"/>
        <w:numId w:val="13"/>
      </w:numPr>
      <w:tabs>
        <w:tab w:val="left" w:pos="1152"/>
      </w:tabs>
      <w:suppressAutoHyphens w:val="0"/>
      <w:spacing w:before="240" w:after="60"/>
      <w:outlineLvl w:val="5"/>
    </w:pPr>
    <w:rPr>
      <w:b/>
    </w:rPr>
  </w:style>
  <w:style w:type="paragraph" w:styleId="berschrift7">
    <w:name w:val="heading 7"/>
    <w:aliases w:val="A Buchtitel"/>
    <w:basedOn w:val="Standard"/>
    <w:next w:val="Text"/>
    <w:link w:val="berschrift7Zchn"/>
    <w:uiPriority w:val="3"/>
    <w:unhideWhenUsed/>
    <w:pPr>
      <w:keepNext/>
      <w:widowControl w:val="0"/>
      <w:numPr>
        <w:ilvl w:val="6"/>
        <w:numId w:val="13"/>
      </w:numPr>
      <w:tabs>
        <w:tab w:val="left" w:pos="1296"/>
      </w:tabs>
      <w:suppressAutoHyphens w:val="0"/>
      <w:spacing w:before="240" w:after="60"/>
      <w:outlineLvl w:val="6"/>
    </w:pPr>
    <w:rPr>
      <w:b/>
    </w:rPr>
  </w:style>
  <w:style w:type="paragraph" w:styleId="berschrift8">
    <w:name w:val="heading 8"/>
    <w:basedOn w:val="Standard"/>
    <w:next w:val="Text"/>
    <w:link w:val="berschrift8Zchn"/>
    <w:uiPriority w:val="3"/>
    <w:unhideWhenUsed/>
    <w:pPr>
      <w:keepNext/>
      <w:widowControl w:val="0"/>
      <w:numPr>
        <w:ilvl w:val="7"/>
        <w:numId w:val="13"/>
      </w:numPr>
      <w:tabs>
        <w:tab w:val="left" w:pos="1440"/>
      </w:tabs>
      <w:suppressAutoHyphens w:val="0"/>
      <w:spacing w:before="240" w:after="60"/>
      <w:outlineLvl w:val="7"/>
    </w:pPr>
    <w:rPr>
      <w:b/>
    </w:rPr>
  </w:style>
  <w:style w:type="paragraph" w:styleId="berschrift9">
    <w:name w:val="heading 9"/>
    <w:basedOn w:val="Standard"/>
    <w:next w:val="Text"/>
    <w:link w:val="berschrift9Zchn"/>
    <w:uiPriority w:val="3"/>
    <w:unhideWhenUsed/>
    <w:pPr>
      <w:keepNext/>
      <w:widowControl w:val="0"/>
      <w:numPr>
        <w:ilvl w:val="8"/>
        <w:numId w:val="13"/>
      </w:numPr>
      <w:tabs>
        <w:tab w:val="left" w:pos="1584"/>
      </w:tabs>
      <w:suppressAutoHyphens w:val="0"/>
      <w:spacing w:before="240" w:after="60"/>
      <w:outlineLvl w:val="8"/>
    </w:pPr>
    <w:rPr>
      <w:b/>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Funotenzeichen">
    <w:name w:val="footnote reference"/>
    <w:basedOn w:val="Absatz-Standardschriftart"/>
    <w:uiPriority w:val="99"/>
    <w:semiHidden/>
    <w:unhideWhenUsed/>
    <w:rPr>
      <w:vertAlign w:val="superscript"/>
    </w:rPr>
  </w:style>
  <w:style w:type="paragraph" w:customStyle="1" w:styleId="-WeLBeitragsautoren-">
    <w:name w:val="- WeL Beitragsautoren -"/>
    <w:next w:val="-WeLBeitragsautorenAdresse-"/>
    <w:pPr>
      <w:spacing w:before="240"/>
      <w:ind w:left="1134"/>
      <w:contextualSpacing/>
    </w:pPr>
    <w:rPr>
      <w:rFonts w:ascii="Arial" w:hAnsi="Arial"/>
      <w:sz w:val="24"/>
    </w:rPr>
  </w:style>
  <w:style w:type="paragraph" w:customStyle="1" w:styleId="-WeLBeitragsautorenAdresse-">
    <w:name w:val="- WeL Beitragsautoren Adresse -"/>
    <w:next w:val="Standard"/>
    <w:pPr>
      <w:spacing w:before="240"/>
      <w:ind w:left="1134"/>
      <w:contextualSpacing/>
    </w:pPr>
    <w:rPr>
      <w:rFonts w:ascii="Arial" w:hAnsi="Arial"/>
      <w:sz w:val="22"/>
    </w:rPr>
  </w:style>
  <w:style w:type="character" w:styleId="Hyperlink">
    <w:name w:val="Hyperlink"/>
    <w:basedOn w:val="Absatz-Standardschriftart"/>
    <w:uiPriority w:val="99"/>
    <w:unhideWhenUsed/>
    <w:rPr>
      <w:color w:val="0000FF" w:themeColor="hyperlink"/>
      <w:u w:val="single"/>
    </w:rPr>
  </w:style>
  <w:style w:type="character" w:customStyle="1" w:styleId="Endnotenzeichen1">
    <w:name w:val="Endnotenzeichen1"/>
    <w:semiHidden/>
    <w:rPr>
      <w:vertAlign w:val="superscript"/>
    </w:rPr>
  </w:style>
  <w:style w:type="character" w:styleId="Endnotenzeichen">
    <w:name w:val="endnote reference"/>
    <w:basedOn w:val="Absatz-Standardschriftart"/>
    <w:uiPriority w:val="5"/>
    <w:unhideWhenUsed/>
    <w:rPr>
      <w:vertAlign w:val="superscript"/>
    </w:rPr>
  </w:style>
  <w:style w:type="paragraph" w:customStyle="1" w:styleId="-WeLberschrift-">
    <w:name w:val="- WeL Überschrift -"/>
    <w:next w:val="Standard"/>
    <w:pPr>
      <w:spacing w:after="240"/>
      <w:jc w:val="both"/>
    </w:pPr>
    <w:rPr>
      <w:rFonts w:ascii="Trebuchet MS" w:hAnsi="Trebuchet MS" w:cs="Arial"/>
      <w:b/>
      <w:sz w:val="22"/>
      <w:szCs w:val="22"/>
    </w:rPr>
  </w:style>
  <w:style w:type="paragraph" w:customStyle="1" w:styleId="-WeLStandardtext-">
    <w:name w:val="- WeL Standardtext -"/>
    <w:next w:val="-WeLStandardtextEinzug-"/>
    <w:link w:val="-WeLStandardtext-Zchn"/>
    <w:pPr>
      <w:spacing w:after="120" w:line="270" w:lineRule="exact"/>
      <w:jc w:val="both"/>
    </w:pPr>
    <w:rPr>
      <w:rFonts w:ascii="Arial" w:hAnsi="Arial"/>
      <w:color w:val="000000"/>
      <w:sz w:val="22"/>
      <w:szCs w:val="24"/>
    </w:rPr>
  </w:style>
  <w:style w:type="paragraph" w:customStyle="1" w:styleId="-WeLStandardtextEinzug-">
    <w:name w:val="- WeL Standardtext Einzug -"/>
    <w:basedOn w:val="-WeLStandardtext-"/>
    <w:pPr>
      <w:ind w:firstLine="210"/>
    </w:pPr>
  </w:style>
  <w:style w:type="character" w:customStyle="1" w:styleId="-WeLStandardtext-Zchn">
    <w:name w:val="- WeL Standardtext - Zchn"/>
    <w:link w:val="-WeLStandardtext-"/>
    <w:rPr>
      <w:rFonts w:ascii="Arial" w:hAnsi="Arial"/>
      <w:color w:val="000000"/>
      <w:sz w:val="22"/>
      <w:szCs w:val="24"/>
      <w:lang w:bidi="ar-SA"/>
    </w:rPr>
  </w:style>
  <w:style w:type="paragraph" w:styleId="Liste">
    <w:name w:val="List"/>
    <w:basedOn w:val="Listeeckig"/>
    <w:uiPriority w:val="8"/>
    <w:pPr>
      <w:widowControl/>
      <w:ind w:left="284"/>
      <w:contextualSpacing/>
    </w:pPr>
  </w:style>
  <w:style w:type="paragraph" w:styleId="Kopfzeile">
    <w:name w:val="header"/>
    <w:basedOn w:val="Standard"/>
    <w:link w:val="KopfzeileZchn"/>
    <w:uiPriority w:val="8"/>
    <w:pPr>
      <w:tabs>
        <w:tab w:val="center" w:pos="4536"/>
        <w:tab w:val="right" w:pos="9072"/>
      </w:tabs>
      <w:spacing w:after="0"/>
    </w:pPr>
  </w:style>
  <w:style w:type="paragraph" w:styleId="Fuzeile">
    <w:name w:val="footer"/>
    <w:basedOn w:val="Standard"/>
    <w:link w:val="FuzeileZchn"/>
    <w:uiPriority w:val="8"/>
    <w:pPr>
      <w:tabs>
        <w:tab w:val="right" w:pos="9157"/>
      </w:tabs>
      <w:suppressAutoHyphens w:val="0"/>
      <w:spacing w:after="0"/>
    </w:pPr>
  </w:style>
  <w:style w:type="paragraph" w:styleId="Beschriftung">
    <w:name w:val="caption"/>
    <w:basedOn w:val="Standard"/>
    <w:next w:val="Text"/>
    <w:uiPriority w:val="3"/>
    <w:pPr>
      <w:spacing w:before="120"/>
    </w:pPr>
    <w:rPr>
      <w:b/>
      <w:bCs/>
      <w:szCs w:val="18"/>
    </w:rPr>
  </w:style>
  <w:style w:type="paragraph" w:styleId="Funotentext">
    <w:name w:val="footnote text"/>
    <w:aliases w:val="WIKO"/>
    <w:basedOn w:val="Standard"/>
    <w:link w:val="FunotentextZchn"/>
    <w:uiPriority w:val="99"/>
    <w:unhideWhenUsed/>
    <w:pPr>
      <w:spacing w:after="0"/>
    </w:pPr>
  </w:style>
  <w:style w:type="paragraph" w:customStyle="1" w:styleId="Verzeichnis">
    <w:name w:val="Verzeichnis"/>
    <w:basedOn w:val="Standard"/>
    <w:pPr>
      <w:suppressLineNumbers/>
    </w:pPr>
    <w:rPr>
      <w:rFonts w:cs="Tahoma"/>
    </w:rPr>
  </w:style>
  <w:style w:type="paragraph" w:customStyle="1" w:styleId="Inhaltsverzeichnisberschrift">
    <w:name w:val="Inhaltsverzeichnis Überschrift"/>
    <w:basedOn w:val="Standard"/>
    <w:pPr>
      <w:keepNext/>
      <w:suppressLineNumbers/>
      <w:spacing w:before="240"/>
    </w:pPr>
    <w:rPr>
      <w:rFonts w:eastAsia="Lucida Sans Unicode" w:cs="Tahoma"/>
      <w:bCs/>
      <w:sz w:val="28"/>
      <w:szCs w:val="32"/>
    </w:rPr>
  </w:style>
  <w:style w:type="paragraph" w:styleId="Verzeichnis1">
    <w:name w:val="toc 1"/>
    <w:basedOn w:val="Standard"/>
    <w:next w:val="Text"/>
    <w:uiPriority w:val="3"/>
    <w:unhideWhenUsed/>
    <w:pPr>
      <w:suppressAutoHyphens w:val="0"/>
      <w:spacing w:before="120"/>
    </w:pPr>
    <w:rPr>
      <w:b/>
    </w:rPr>
  </w:style>
  <w:style w:type="paragraph" w:styleId="Verzeichnis2">
    <w:name w:val="toc 2"/>
    <w:basedOn w:val="Standard"/>
    <w:next w:val="Text"/>
    <w:uiPriority w:val="3"/>
    <w:unhideWhenUsed/>
    <w:pPr>
      <w:suppressAutoHyphens w:val="0"/>
      <w:spacing w:after="0"/>
      <w:ind w:left="403"/>
    </w:pPr>
    <w:rPr>
      <w:b/>
    </w:rPr>
  </w:style>
  <w:style w:type="paragraph" w:styleId="Verzeichnis3">
    <w:name w:val="toc 3"/>
    <w:basedOn w:val="Standard"/>
    <w:next w:val="Text"/>
    <w:uiPriority w:val="3"/>
    <w:unhideWhenUsed/>
    <w:pPr>
      <w:suppressAutoHyphens w:val="0"/>
      <w:spacing w:after="0"/>
      <w:ind w:left="403"/>
    </w:pPr>
    <w:rPr>
      <w:b/>
    </w:rPr>
  </w:style>
  <w:style w:type="paragraph" w:styleId="Verzeichnis4">
    <w:name w:val="toc 4"/>
    <w:basedOn w:val="Standard"/>
    <w:next w:val="Standard"/>
    <w:autoRedefine/>
    <w:uiPriority w:val="4"/>
    <w:semiHidden/>
    <w:unhideWhenUsed/>
    <w:pPr>
      <w:spacing w:after="100"/>
      <w:ind w:left="600"/>
    </w:pPr>
  </w:style>
  <w:style w:type="paragraph" w:styleId="Verzeichnis5">
    <w:name w:val="toc 5"/>
    <w:basedOn w:val="Standard"/>
    <w:next w:val="Standard"/>
    <w:autoRedefine/>
    <w:uiPriority w:val="4"/>
    <w:semiHidden/>
    <w:unhideWhenUsed/>
    <w:pPr>
      <w:spacing w:after="100"/>
      <w:ind w:left="800"/>
    </w:pPr>
  </w:style>
  <w:style w:type="paragraph" w:styleId="Verzeichnis6">
    <w:name w:val="toc 6"/>
    <w:basedOn w:val="Standard"/>
    <w:next w:val="Standard"/>
    <w:autoRedefine/>
    <w:uiPriority w:val="4"/>
    <w:semiHidden/>
    <w:unhideWhenUsed/>
    <w:pPr>
      <w:spacing w:after="100"/>
      <w:ind w:left="1000"/>
    </w:pPr>
  </w:style>
  <w:style w:type="character" w:styleId="Seitenzahl">
    <w:name w:val="page number"/>
    <w:basedOn w:val="Absatz-Standardschriftart"/>
    <w:uiPriority w:val="99"/>
    <w:unhideWhenUsed/>
  </w:style>
  <w:style w:type="paragraph" w:styleId="Untertitel">
    <w:name w:val="Subtitle"/>
    <w:basedOn w:val="Text"/>
    <w:next w:val="Text"/>
    <w:link w:val="UntertitelZchn"/>
    <w:qFormat/>
    <w:pPr>
      <w:widowControl w:val="0"/>
      <w:numPr>
        <w:ilvl w:val="1"/>
      </w:numPr>
      <w:spacing w:before="240" w:after="60"/>
    </w:pPr>
    <w:rPr>
      <w:rFonts w:eastAsiaTheme="majorEastAsia" w:cstheme="majorBidi"/>
      <w:b/>
      <w:iCs/>
      <w:noProof/>
      <w:szCs w:val="24"/>
    </w:rPr>
  </w:style>
  <w:style w:type="paragraph" w:styleId="Endnotentext">
    <w:name w:val="endnote text"/>
    <w:basedOn w:val="Standard"/>
    <w:link w:val="EndnotentextZchn"/>
    <w:uiPriority w:val="5"/>
    <w:unhideWhenUsed/>
    <w:pPr>
      <w:spacing w:after="0"/>
    </w:pPr>
  </w:style>
  <w:style w:type="paragraph" w:styleId="Textkrper2">
    <w:name w:val="Body Text 2"/>
    <w:basedOn w:val="Standard"/>
    <w:link w:val="Textkrper2Zchn"/>
    <w:uiPriority w:val="99"/>
    <w:unhideWhenUsed/>
    <w:pPr>
      <w:spacing w:line="480" w:lineRule="auto"/>
    </w:pPr>
  </w:style>
  <w:style w:type="character" w:styleId="Hervorhebung">
    <w:name w:val="Emphasis"/>
    <w:basedOn w:val="Absatz-Standardschriftart"/>
    <w:uiPriority w:val="20"/>
    <w:qFormat/>
    <w:rPr>
      <w:i/>
      <w:iCs/>
    </w:rPr>
  </w:style>
  <w:style w:type="paragraph" w:styleId="Index1">
    <w:name w:val="index 1"/>
    <w:basedOn w:val="Standard"/>
    <w:autoRedefine/>
    <w:uiPriority w:val="5"/>
    <w:pPr>
      <w:widowControl w:val="0"/>
      <w:spacing w:after="0"/>
      <w:ind w:left="568" w:hanging="284"/>
    </w:pPr>
  </w:style>
  <w:style w:type="paragraph" w:styleId="Indexberschrift">
    <w:name w:val="index heading"/>
    <w:basedOn w:val="Standard"/>
    <w:next w:val="Index1"/>
    <w:uiPriority w:val="5"/>
    <w:pPr>
      <w:spacing w:before="120"/>
    </w:pPr>
    <w:rPr>
      <w:rFonts w:eastAsiaTheme="majorEastAsia" w:cstheme="majorBidi"/>
      <w:b/>
      <w:bCs/>
      <w:sz w:val="22"/>
    </w:rPr>
  </w:style>
  <w:style w:type="paragraph" w:styleId="Listenfortsetzung">
    <w:name w:val="List Continue"/>
    <w:basedOn w:val="Standard"/>
    <w:uiPriority w:val="99"/>
    <w:unhideWhenUsed/>
    <w:pPr>
      <w:ind w:left="283"/>
      <w:contextualSpacing/>
    </w:pPr>
  </w:style>
  <w:style w:type="paragraph" w:styleId="Liste2">
    <w:name w:val="List 2"/>
    <w:basedOn w:val="Standard"/>
    <w:uiPriority w:val="8"/>
    <w:unhideWhenUsed/>
    <w:pPr>
      <w:ind w:left="566" w:hanging="283"/>
      <w:contextualSpacing/>
    </w:pPr>
  </w:style>
  <w:style w:type="paragraph" w:styleId="Liste3">
    <w:name w:val="List 3"/>
    <w:basedOn w:val="Standard"/>
    <w:uiPriority w:val="8"/>
    <w:unhideWhenUsed/>
    <w:pPr>
      <w:ind w:left="849" w:hanging="283"/>
      <w:contextualSpacing/>
    </w:pPr>
  </w:style>
  <w:style w:type="paragraph" w:styleId="Liste4">
    <w:name w:val="List 4"/>
    <w:basedOn w:val="Standard"/>
    <w:uiPriority w:val="8"/>
    <w:unhideWhenUsed/>
    <w:pPr>
      <w:ind w:left="1132" w:hanging="283"/>
      <w:contextualSpacing/>
    </w:pPr>
  </w:style>
  <w:style w:type="paragraph" w:styleId="Liste5">
    <w:name w:val="List 5"/>
    <w:basedOn w:val="Standard"/>
    <w:uiPriority w:val="8"/>
    <w:unhideWhenUsed/>
    <w:pPr>
      <w:ind w:left="1415" w:hanging="283"/>
      <w:contextualSpacing/>
    </w:pPr>
  </w:style>
  <w:style w:type="paragraph" w:styleId="Listenfortsetzung2">
    <w:name w:val="List Continue 2"/>
    <w:basedOn w:val="Standard"/>
    <w:uiPriority w:val="99"/>
    <w:unhideWhenUsed/>
    <w:pPr>
      <w:ind w:left="566"/>
      <w:contextualSpacing/>
    </w:pPr>
  </w:style>
  <w:style w:type="paragraph" w:styleId="Listenfortsetzung3">
    <w:name w:val="List Continue 3"/>
    <w:basedOn w:val="Standard"/>
    <w:uiPriority w:val="99"/>
    <w:unhideWhenUsed/>
    <w:pPr>
      <w:ind w:left="849"/>
      <w:contextualSpacing/>
    </w:pPr>
  </w:style>
  <w:style w:type="paragraph" w:styleId="Listenfortsetzung4">
    <w:name w:val="List Continue 4"/>
    <w:basedOn w:val="Standard"/>
    <w:uiPriority w:val="99"/>
    <w:unhideWhenUsed/>
    <w:pPr>
      <w:ind w:left="1132"/>
      <w:contextualSpacing/>
    </w:pPr>
  </w:style>
  <w:style w:type="paragraph" w:styleId="Listenfortsetzung5">
    <w:name w:val="List Continue 5"/>
    <w:basedOn w:val="Standard"/>
    <w:uiPriority w:val="99"/>
    <w:unhideWhenUsed/>
    <w:pPr>
      <w:ind w:left="1415"/>
      <w:contextualSpacing/>
    </w:pPr>
  </w:style>
  <w:style w:type="paragraph" w:styleId="Verzeichnis7">
    <w:name w:val="toc 7"/>
    <w:basedOn w:val="Standard"/>
    <w:next w:val="Standard"/>
    <w:autoRedefine/>
    <w:uiPriority w:val="4"/>
    <w:unhideWhenUsed/>
    <w:pPr>
      <w:spacing w:after="100"/>
      <w:ind w:left="1200"/>
    </w:pPr>
  </w:style>
  <w:style w:type="paragraph" w:styleId="Verzeichnis8">
    <w:name w:val="toc 8"/>
    <w:basedOn w:val="Standard"/>
    <w:next w:val="Standard"/>
    <w:autoRedefine/>
    <w:uiPriority w:val="4"/>
    <w:unhideWhenUsed/>
    <w:pPr>
      <w:spacing w:after="100"/>
      <w:ind w:left="1400"/>
    </w:pPr>
  </w:style>
  <w:style w:type="paragraph" w:styleId="Verzeichnis9">
    <w:name w:val="toc 9"/>
    <w:basedOn w:val="Standard"/>
    <w:next w:val="Standard"/>
    <w:autoRedefine/>
    <w:uiPriority w:val="4"/>
    <w:unhideWhenUsed/>
    <w:pPr>
      <w:spacing w:after="100"/>
      <w:ind w:left="1600"/>
    </w:pPr>
  </w:style>
  <w:style w:type="paragraph" w:styleId="Titel">
    <w:name w:val="Title"/>
    <w:basedOn w:val="Standard"/>
    <w:next w:val="Standard"/>
    <w:link w:val="TitelZchn"/>
    <w:uiPriority w:val="1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customStyle="1" w:styleId="Urteilszitat">
    <w:name w:val="Urteilszitat"/>
    <w:basedOn w:val="Standard"/>
    <w:next w:val="Standard"/>
    <w:pPr>
      <w:overflowPunct w:val="0"/>
      <w:ind w:left="425" w:right="425"/>
      <w:textAlignment w:val="baseline"/>
    </w:pPr>
    <w:rPr>
      <w:rFonts w:ascii="IowanOldSt BT" w:hAnsi="IowanOldSt BT"/>
      <w:sz w:val="28"/>
      <w:vertAlign w:val="superscript"/>
    </w:rPr>
  </w:style>
  <w:style w:type="paragraph" w:styleId="Datum">
    <w:name w:val="Date"/>
    <w:basedOn w:val="Standard"/>
    <w:next w:val="Standard"/>
    <w:link w:val="DatumZchn"/>
    <w:uiPriority w:val="99"/>
    <w:unhideWhenUsed/>
  </w:style>
  <w:style w:type="paragraph" w:styleId="Dokumentstruktur">
    <w:name w:val="Document Map"/>
    <w:basedOn w:val="Standard"/>
    <w:link w:val="DokumentstrukturZchn"/>
    <w:uiPriority w:val="99"/>
    <w:unhideWhenUsed/>
    <w:pPr>
      <w:spacing w:after="0"/>
    </w:pPr>
    <w:rPr>
      <w:rFonts w:ascii="Tahoma" w:hAnsi="Tahoma" w:cs="Tahoma"/>
      <w:sz w:val="16"/>
      <w:szCs w:val="16"/>
    </w:rPr>
  </w:style>
  <w:style w:type="paragraph" w:styleId="E-Mail-Signatur">
    <w:name w:val="E-mail Signature"/>
    <w:basedOn w:val="Standard"/>
    <w:link w:val="E-Mail-SignaturZchn"/>
    <w:uiPriority w:val="99"/>
    <w:unhideWhenUsed/>
    <w:pPr>
      <w:spacing w:after="0"/>
    </w:pPr>
  </w:style>
  <w:style w:type="paragraph" w:styleId="Fu-Endnotenberschrift">
    <w:name w:val="Note Heading"/>
    <w:basedOn w:val="Standard"/>
    <w:next w:val="Standard"/>
    <w:link w:val="Fu-EndnotenberschriftZchn"/>
    <w:uiPriority w:val="99"/>
    <w:unhideWhenUsed/>
    <w:pPr>
      <w:spacing w:after="0"/>
    </w:pPr>
  </w:style>
  <w:style w:type="paragraph" w:styleId="Gruformel">
    <w:name w:val="Closing"/>
    <w:basedOn w:val="Standard"/>
    <w:link w:val="GruformelZchn"/>
    <w:uiPriority w:val="99"/>
    <w:unhideWhenUsed/>
    <w:pPr>
      <w:spacing w:after="0"/>
      <w:ind w:left="4252"/>
    </w:pPr>
  </w:style>
  <w:style w:type="paragraph" w:styleId="HTMLAdresse">
    <w:name w:val="HTML Address"/>
    <w:basedOn w:val="Standard"/>
    <w:link w:val="HTMLAdresseZchn"/>
    <w:uiPriority w:val="99"/>
    <w:unhideWhenUsed/>
    <w:pPr>
      <w:spacing w:after="0"/>
    </w:pPr>
    <w:rPr>
      <w:i/>
      <w:iCs/>
    </w:rPr>
  </w:style>
  <w:style w:type="paragraph" w:styleId="HTMLVorformatiert">
    <w:name w:val="HTML Preformatted"/>
    <w:basedOn w:val="Standard"/>
    <w:link w:val="HTMLVorformatiertZchn"/>
    <w:uiPriority w:val="99"/>
    <w:unhideWhenUsed/>
    <w:pPr>
      <w:spacing w:after="0"/>
    </w:pPr>
    <w:rPr>
      <w:rFonts w:ascii="Consolas" w:hAnsi="Consolas" w:cs="Consolas"/>
    </w:rPr>
  </w:style>
  <w:style w:type="paragraph" w:styleId="Index2">
    <w:name w:val="index 2"/>
    <w:basedOn w:val="Standard"/>
    <w:next w:val="Standard"/>
    <w:autoRedefine/>
    <w:uiPriority w:val="5"/>
    <w:unhideWhenUsed/>
    <w:pPr>
      <w:spacing w:after="0"/>
      <w:ind w:left="400" w:hanging="200"/>
    </w:pPr>
  </w:style>
  <w:style w:type="paragraph" w:styleId="Index3">
    <w:name w:val="index 3"/>
    <w:basedOn w:val="Standard"/>
    <w:next w:val="Standard"/>
    <w:autoRedefine/>
    <w:uiPriority w:val="5"/>
    <w:unhideWhenUsed/>
    <w:pPr>
      <w:spacing w:after="0"/>
      <w:ind w:left="600" w:hanging="200"/>
    </w:pPr>
  </w:style>
  <w:style w:type="paragraph" w:styleId="Index4">
    <w:name w:val="index 4"/>
    <w:basedOn w:val="Standard"/>
    <w:next w:val="Standard"/>
    <w:autoRedefine/>
    <w:uiPriority w:val="5"/>
    <w:unhideWhenUsed/>
    <w:pPr>
      <w:spacing w:after="0"/>
      <w:ind w:left="800" w:hanging="200"/>
    </w:pPr>
  </w:style>
  <w:style w:type="paragraph" w:styleId="Index5">
    <w:name w:val="index 5"/>
    <w:basedOn w:val="Standard"/>
    <w:next w:val="Standard"/>
    <w:autoRedefine/>
    <w:uiPriority w:val="5"/>
    <w:unhideWhenUsed/>
    <w:pPr>
      <w:spacing w:after="0"/>
      <w:ind w:left="1000" w:hanging="200"/>
    </w:pPr>
  </w:style>
  <w:style w:type="paragraph" w:styleId="Index6">
    <w:name w:val="index 6"/>
    <w:basedOn w:val="Standard"/>
    <w:next w:val="Standard"/>
    <w:autoRedefine/>
    <w:uiPriority w:val="5"/>
    <w:unhideWhenUsed/>
    <w:pPr>
      <w:spacing w:after="0"/>
      <w:ind w:left="1200" w:hanging="200"/>
    </w:pPr>
  </w:style>
  <w:style w:type="paragraph" w:styleId="Index7">
    <w:name w:val="index 7"/>
    <w:basedOn w:val="Standard"/>
    <w:next w:val="Standard"/>
    <w:autoRedefine/>
    <w:uiPriority w:val="5"/>
    <w:unhideWhenUsed/>
    <w:pPr>
      <w:spacing w:after="0"/>
      <w:ind w:left="1400" w:hanging="200"/>
    </w:pPr>
  </w:style>
  <w:style w:type="paragraph" w:styleId="Index8">
    <w:name w:val="index 8"/>
    <w:basedOn w:val="Standard"/>
    <w:next w:val="Standard"/>
    <w:autoRedefine/>
    <w:uiPriority w:val="5"/>
    <w:unhideWhenUsed/>
    <w:pPr>
      <w:spacing w:after="0"/>
      <w:ind w:left="1600" w:hanging="200"/>
    </w:pPr>
  </w:style>
  <w:style w:type="paragraph" w:styleId="Index9">
    <w:name w:val="index 9"/>
    <w:basedOn w:val="Standard"/>
    <w:next w:val="Standard"/>
    <w:autoRedefine/>
    <w:uiPriority w:val="5"/>
    <w:unhideWhenUsed/>
    <w:pPr>
      <w:spacing w:after="0"/>
      <w:ind w:left="1800" w:hanging="200"/>
    </w:pPr>
  </w:style>
  <w:style w:type="paragraph" w:styleId="Kommentartext">
    <w:name w:val="annotation text"/>
    <w:basedOn w:val="Standard"/>
    <w:link w:val="KommentartextZchn"/>
    <w:uiPriority w:val="99"/>
    <w:unhideWhenUsed/>
  </w:style>
  <w:style w:type="paragraph" w:styleId="Listennummer">
    <w:name w:val="List Number"/>
    <w:basedOn w:val="Standard"/>
    <w:uiPriority w:val="99"/>
    <w:unhideWhenUsed/>
    <w:pPr>
      <w:numPr>
        <w:numId w:val="1"/>
      </w:numPr>
      <w:contextualSpacing/>
    </w:pPr>
  </w:style>
  <w:style w:type="paragraph" w:styleId="Listennummer2">
    <w:name w:val="List Number 2"/>
    <w:basedOn w:val="Standard"/>
    <w:uiPriority w:val="99"/>
    <w:unhideWhenUsed/>
    <w:pPr>
      <w:numPr>
        <w:numId w:val="2"/>
      </w:numPr>
      <w:contextualSpacing/>
    </w:pPr>
  </w:style>
  <w:style w:type="paragraph" w:styleId="Listennummer3">
    <w:name w:val="List Number 3"/>
    <w:basedOn w:val="Standard"/>
    <w:uiPriority w:val="99"/>
    <w:unhideWhenUsed/>
    <w:pPr>
      <w:numPr>
        <w:numId w:val="3"/>
      </w:numPr>
      <w:contextualSpacing/>
    </w:pPr>
  </w:style>
  <w:style w:type="paragraph" w:styleId="Listennummer4">
    <w:name w:val="List Number 4"/>
    <w:basedOn w:val="Standard"/>
    <w:uiPriority w:val="99"/>
    <w:unhideWhenUsed/>
    <w:pPr>
      <w:numPr>
        <w:numId w:val="4"/>
      </w:numPr>
      <w:contextualSpacing/>
    </w:pPr>
  </w:style>
  <w:style w:type="paragraph" w:styleId="Listennummer5">
    <w:name w:val="List Number 5"/>
    <w:basedOn w:val="Standard"/>
    <w:uiPriority w:val="99"/>
    <w:unhideWhenUsed/>
    <w:pPr>
      <w:numPr>
        <w:numId w:val="5"/>
      </w:numPr>
      <w:contextualSpacing/>
    </w:pPr>
  </w:style>
  <w:style w:type="paragraph" w:styleId="StandardWeb">
    <w:name w:val="Normal (Web)"/>
    <w:basedOn w:val="Standard"/>
    <w:uiPriority w:val="99"/>
    <w:unhideWhenUsed/>
    <w:rPr>
      <w:rFonts w:ascii="Times New Roman" w:hAnsi="Times New Roman" w:cs="Times New Roman"/>
      <w:sz w:val="24"/>
      <w:szCs w:val="24"/>
    </w:rPr>
  </w:style>
  <w:style w:type="paragraph" w:styleId="Standardeinzug">
    <w:name w:val="Normal Indent"/>
    <w:basedOn w:val="Standard"/>
    <w:uiPriority w:val="99"/>
    <w:unhideWhenUsed/>
    <w:pPr>
      <w:ind w:left="708"/>
    </w:pPr>
  </w:style>
  <w:style w:type="paragraph" w:styleId="Umschlagabsenderadresse">
    <w:name w:val="envelope return"/>
    <w:basedOn w:val="Standard"/>
    <w:uiPriority w:val="99"/>
    <w:unhideWhenUsed/>
    <w:pPr>
      <w:spacing w:after="0"/>
    </w:pPr>
    <w:rPr>
      <w:rFonts w:asciiTheme="majorHAnsi" w:eastAsiaTheme="majorEastAsia" w:hAnsiTheme="majorHAnsi" w:cstheme="majorBidi"/>
    </w:rPr>
  </w:style>
  <w:style w:type="paragraph" w:styleId="Umschlagadresse">
    <w:name w:val="envelope address"/>
    <w:basedOn w:val="Standard"/>
    <w:uiPriority w:val="99"/>
    <w:unhideWhenUsed/>
    <w:pPr>
      <w:framePr w:w="4320" w:h="2160" w:hRule="exact" w:hSpace="141" w:wrap="auto" w:hAnchor="page" w:xAlign="center" w:yAlign="bottom"/>
      <w:spacing w:after="0"/>
      <w:ind w:left="1"/>
    </w:pPr>
    <w:rPr>
      <w:rFonts w:asciiTheme="majorHAnsi" w:eastAsiaTheme="majorEastAsia" w:hAnsiTheme="majorHAnsi" w:cstheme="majorBidi"/>
      <w:sz w:val="24"/>
      <w:szCs w:val="24"/>
    </w:rPr>
  </w:style>
  <w:style w:type="paragraph" w:styleId="Unterschrift">
    <w:name w:val="Signature"/>
    <w:basedOn w:val="Standard"/>
    <w:link w:val="UnterschriftZchn"/>
    <w:uiPriority w:val="99"/>
    <w:unhideWhenUsed/>
    <w:pPr>
      <w:spacing w:after="0"/>
      <w:ind w:left="4252"/>
    </w:pPr>
  </w:style>
  <w:style w:type="paragraph" w:customStyle="1" w:styleId="-WeLAufzhlung-">
    <w:name w:val="- WeL Aufzählung -"/>
    <w:pPr>
      <w:tabs>
        <w:tab w:val="num" w:pos="360"/>
      </w:tabs>
      <w:ind w:left="360" w:hanging="360"/>
    </w:pPr>
    <w:rPr>
      <w:rFonts w:ascii="Arial" w:hAnsi="Arial"/>
      <w:bCs/>
      <w:iCs/>
      <w:sz w:val="22"/>
      <w:szCs w:val="26"/>
    </w:rPr>
  </w:style>
  <w:style w:type="paragraph" w:customStyle="1" w:styleId="-WeLberschrift5-">
    <w:name w:val="- WeL Überschrift 5 -"/>
    <w:basedOn w:val="berschrift5"/>
    <w:next w:val="-WeLStandardtext-"/>
    <w:pPr>
      <w:tabs>
        <w:tab w:val="left" w:pos="454"/>
      </w:tabs>
      <w:outlineLvl w:val="5"/>
    </w:pPr>
    <w:rPr>
      <w:i/>
    </w:rPr>
  </w:style>
  <w:style w:type="paragraph" w:customStyle="1" w:styleId="-WeLReiheUmschlagtext-">
    <w:name w:val="- WeL Reihe Umschlagtext -"/>
    <w:pPr>
      <w:suppressAutoHyphens/>
      <w:spacing w:after="240"/>
      <w:ind w:right="737"/>
    </w:pPr>
    <w:rPr>
      <w:rFonts w:ascii="Arial" w:hAnsi="Arial" w:cs="Arial"/>
      <w:sz w:val="22"/>
      <w:szCs w:val="22"/>
    </w:rPr>
  </w:style>
  <w:style w:type="paragraph" w:customStyle="1" w:styleId="-WeLReihe-">
    <w:name w:val="- WeL Reihe -"/>
    <w:next w:val="-WeLReiheAutor-"/>
    <w:pPr>
      <w:spacing w:before="1940" w:after="7600" w:line="360" w:lineRule="auto"/>
      <w:ind w:left="1985"/>
    </w:pPr>
    <w:rPr>
      <w:rFonts w:ascii="Arial" w:hAnsi="Arial"/>
      <w:caps/>
      <w:spacing w:val="40"/>
      <w:sz w:val="24"/>
    </w:rPr>
  </w:style>
  <w:style w:type="paragraph" w:customStyle="1" w:styleId="-WeLReiheAutor-">
    <w:name w:val="- WeL Reihe Autor -"/>
    <w:next w:val="-WeLReiheTitel-"/>
    <w:pPr>
      <w:pageBreakBefore/>
      <w:suppressAutoHyphens/>
      <w:spacing w:before="3360" w:after="600"/>
      <w:ind w:left="567"/>
    </w:pPr>
    <w:rPr>
      <w:rFonts w:ascii="Arial" w:hAnsi="Arial"/>
      <w:sz w:val="28"/>
      <w:szCs w:val="28"/>
      <w:lang w:val="en-GB"/>
    </w:rPr>
  </w:style>
  <w:style w:type="paragraph" w:customStyle="1" w:styleId="-WeLReiheTitel-">
    <w:name w:val="- WeL Reihe Titel -"/>
    <w:next w:val="-WeLReiheUntertitel-"/>
    <w:pPr>
      <w:ind w:left="1134" w:hanging="567"/>
    </w:pPr>
    <w:rPr>
      <w:rFonts w:ascii="Trebuchet MS" w:hAnsi="Trebuchet MS"/>
      <w:b/>
      <w:sz w:val="32"/>
      <w:szCs w:val="32"/>
      <w:lang w:val="en-GB"/>
    </w:rPr>
  </w:style>
  <w:style w:type="paragraph" w:customStyle="1" w:styleId="-WeLReiheUntertitel-">
    <w:name w:val="- WeL Reihe Untertitel -"/>
    <w:pPr>
      <w:spacing w:before="240"/>
      <w:ind w:firstLine="567"/>
      <w:jc w:val="both"/>
    </w:pPr>
    <w:rPr>
      <w:rFonts w:ascii="Arial" w:hAnsi="Arial"/>
      <w:sz w:val="24"/>
      <w:szCs w:val="28"/>
    </w:rPr>
  </w:style>
  <w:style w:type="paragraph" w:customStyle="1" w:styleId="-WeLAbkVerz-">
    <w:name w:val="- WeL AbkVerz -"/>
    <w:basedOn w:val="-WeLStandardtext-"/>
    <w:pPr>
      <w:spacing w:after="0"/>
      <w:ind w:left="1418" w:hanging="1418"/>
      <w:jc w:val="left"/>
    </w:pPr>
  </w:style>
  <w:style w:type="paragraph" w:customStyle="1" w:styleId="-WeLBildunterschrift-">
    <w:name w:val="- WeL Bildunterschrift -"/>
    <w:pPr>
      <w:spacing w:before="240" w:line="270" w:lineRule="exact"/>
      <w:jc w:val="center"/>
    </w:pPr>
    <w:rPr>
      <w:rFonts w:ascii="Arial" w:hAnsi="Arial"/>
      <w:noProof/>
      <w:sz w:val="21"/>
    </w:rPr>
  </w:style>
  <w:style w:type="paragraph" w:customStyle="1" w:styleId="-WeLFragenberschrift-">
    <w:name w:val="- WeL Fragen Überschrift -"/>
    <w:basedOn w:val="-WeLStandardtext-"/>
    <w:next w:val="-WeLStandardtext-"/>
    <w:pPr>
      <w:keepNext/>
      <w:spacing w:before="480" w:after="240"/>
    </w:pPr>
    <w:rPr>
      <w:b/>
      <w:color w:val="auto"/>
    </w:rPr>
  </w:style>
  <w:style w:type="paragraph" w:customStyle="1" w:styleId="-WeLFuzeile-">
    <w:name w:val="- WeL Fußzeile -"/>
    <w:pPr>
      <w:tabs>
        <w:tab w:val="right" w:pos="510"/>
      </w:tabs>
      <w:spacing w:after="20"/>
      <w:ind w:left="312" w:hanging="312"/>
      <w:jc w:val="both"/>
    </w:pPr>
    <w:rPr>
      <w:rFonts w:ascii="Arial" w:hAnsi="Arial"/>
      <w:sz w:val="16"/>
      <w:szCs w:val="16"/>
    </w:rPr>
  </w:style>
  <w:style w:type="paragraph" w:customStyle="1" w:styleId="-WeLBeitragstitel-">
    <w:name w:val="- WeL Beitragstitel -"/>
    <w:next w:val="-WeLBeitragsautoren-"/>
    <w:pPr>
      <w:pageBreakBefore/>
      <w:outlineLvl w:val="0"/>
    </w:pPr>
    <w:rPr>
      <w:rFonts w:ascii="Arial" w:hAnsi="Arial"/>
      <w:b/>
      <w:caps/>
      <w:color w:val="87BD21"/>
      <w:sz w:val="36"/>
      <w:szCs w:val="24"/>
    </w:rPr>
  </w:style>
  <w:style w:type="paragraph" w:customStyle="1" w:styleId="-WeLKopfzeile-">
    <w:name w:val="- WeL Kopfzeile -"/>
    <w:pPr>
      <w:pBdr>
        <w:bottom w:val="single" w:sz="4" w:space="1" w:color="auto"/>
      </w:pBdr>
      <w:tabs>
        <w:tab w:val="center" w:pos="4536"/>
        <w:tab w:val="right" w:pos="9072"/>
      </w:tabs>
    </w:pPr>
    <w:rPr>
      <w:rFonts w:ascii="Arial Narrow" w:hAnsi="Arial Narrow"/>
      <w:b/>
      <w:caps/>
      <w:color w:val="87BD21"/>
      <w:szCs w:val="24"/>
    </w:rPr>
  </w:style>
  <w:style w:type="paragraph" w:customStyle="1" w:styleId="-WeLLiteraturverzeichnis-">
    <w:name w:val="- WeL Literaturverzeichnis -"/>
    <w:basedOn w:val="-WeLStandardtext-"/>
    <w:link w:val="-WeLLiteraturverzeichnis-Zchn"/>
    <w:pPr>
      <w:spacing w:after="160"/>
      <w:ind w:left="425" w:hanging="425"/>
    </w:pPr>
  </w:style>
  <w:style w:type="character" w:customStyle="1" w:styleId="-WeLLiteraturverzeichnis-Zchn">
    <w:name w:val="- WeL Literaturverzeichnis - Zchn"/>
    <w:link w:val="-WeLLiteraturverzeichnis-"/>
    <w:rPr>
      <w:rFonts w:ascii="Arial" w:hAnsi="Arial"/>
      <w:color w:val="000000"/>
      <w:sz w:val="22"/>
      <w:szCs w:val="24"/>
    </w:rPr>
  </w:style>
  <w:style w:type="paragraph" w:customStyle="1" w:styleId="-WeLSeitenumbruchoberhalb-">
    <w:name w:val="- WeL Seitenumbruch oberhalb -"/>
    <w:basedOn w:val="-WeLStandardtext-"/>
    <w:pPr>
      <w:pageBreakBefore/>
    </w:pPr>
  </w:style>
  <w:style w:type="paragraph" w:customStyle="1" w:styleId="Autor">
    <w:name w:val="Autor"/>
    <w:basedOn w:val="Funotentext"/>
    <w:rPr>
      <w:smallCaps/>
    </w:rPr>
  </w:style>
  <w:style w:type="paragraph" w:customStyle="1" w:styleId="-WeLberschrift1-">
    <w:name w:val="- WeL Überschrift 1 -"/>
    <w:next w:val="-WeLStandardtext-"/>
    <w:pPr>
      <w:keepNext/>
      <w:numPr>
        <w:ilvl w:val="1"/>
        <w:numId w:val="12"/>
      </w:numPr>
      <w:suppressAutoHyphens/>
      <w:spacing w:before="240" w:after="240"/>
      <w:outlineLvl w:val="1"/>
    </w:pPr>
    <w:rPr>
      <w:rFonts w:ascii="Arial" w:hAnsi="Arial"/>
      <w:b/>
      <w:color w:val="808080"/>
      <w:sz w:val="32"/>
      <w:szCs w:val="24"/>
    </w:rPr>
  </w:style>
  <w:style w:type="paragraph" w:customStyle="1" w:styleId="-WeLberschrift4-">
    <w:name w:val="- WeL Überschrift 4 -"/>
    <w:basedOn w:val="-WeLberschrift3-"/>
    <w:next w:val="Standard"/>
    <w:pPr>
      <w:numPr>
        <w:ilvl w:val="4"/>
        <w:numId w:val="12"/>
      </w:numPr>
      <w:spacing w:before="80" w:after="60"/>
      <w:outlineLvl w:val="4"/>
    </w:pPr>
  </w:style>
  <w:style w:type="paragraph" w:customStyle="1" w:styleId="-WeLberschrift3-">
    <w:name w:val="- WeL Überschrift 3 -"/>
    <w:basedOn w:val="Standard"/>
    <w:next w:val="Standard"/>
    <w:pPr>
      <w:keepNext/>
      <w:tabs>
        <w:tab w:val="num" w:pos="680"/>
      </w:tabs>
      <w:spacing w:before="120" w:after="80"/>
      <w:ind w:left="680" w:hanging="680"/>
      <w:outlineLvl w:val="2"/>
    </w:pPr>
    <w:rPr>
      <w:b/>
      <w:bCs/>
    </w:rPr>
  </w:style>
  <w:style w:type="paragraph" w:customStyle="1" w:styleId="-WeLberschrift6-">
    <w:name w:val="- WeL Überschrift 6 -"/>
    <w:basedOn w:val="berschrift6"/>
    <w:next w:val="-WeLStandardtext-"/>
    <w:pPr>
      <w:numPr>
        <w:numId w:val="6"/>
      </w:numPr>
      <w:outlineLvl w:val="6"/>
    </w:pPr>
    <w:rPr>
      <w:b w:val="0"/>
    </w:rPr>
  </w:style>
  <w:style w:type="paragraph" w:customStyle="1" w:styleId="-WeLZwischenberschrift-">
    <w:name w:val="- WeL Zwischenüberschrift -"/>
    <w:basedOn w:val="-WeLStandardtext-"/>
    <w:next w:val="-WeLStandardtext-"/>
    <w:pPr>
      <w:keepNext/>
      <w:spacing w:before="100" w:beforeAutospacing="1" w:after="100" w:afterAutospacing="1"/>
    </w:pPr>
    <w:rPr>
      <w:b/>
      <w:bCs/>
      <w:i/>
      <w:iCs/>
    </w:rPr>
  </w:style>
  <w:style w:type="paragraph" w:customStyle="1" w:styleId="Beispiel">
    <w:name w:val="Beispiel"/>
    <w:autoRedefine/>
    <w:pPr>
      <w:widowControl w:val="0"/>
      <w:autoSpaceDE w:val="0"/>
      <w:autoSpaceDN w:val="0"/>
      <w:adjustRightInd w:val="0"/>
      <w:spacing w:before="300" w:after="300" w:line="300" w:lineRule="atLeast"/>
      <w:jc w:val="both"/>
    </w:pPr>
    <w:rPr>
      <w:b/>
      <w:spacing w:val="5"/>
      <w:sz w:val="24"/>
      <w:szCs w:val="26"/>
    </w:rPr>
  </w:style>
  <w:style w:type="character" w:styleId="BesuchterLink">
    <w:name w:val="FollowedHyperlink"/>
    <w:basedOn w:val="Absatz-Standardschriftart"/>
    <w:uiPriority w:val="99"/>
    <w:unhideWhenUsed/>
    <w:rPr>
      <w:color w:val="800080" w:themeColor="followedHyperlink"/>
      <w:u w:val="single"/>
    </w:rPr>
  </w:style>
  <w:style w:type="character" w:styleId="HTMLAkronym">
    <w:name w:val="HTML Acronym"/>
    <w:basedOn w:val="Absatz-Standardschriftart"/>
    <w:uiPriority w:val="99"/>
    <w:unhideWhenUsed/>
  </w:style>
  <w:style w:type="character" w:styleId="HTMLBeispiel">
    <w:name w:val="HTML Sample"/>
    <w:basedOn w:val="Absatz-Standardschriftart"/>
    <w:uiPriority w:val="99"/>
    <w:unhideWhenUsed/>
    <w:rPr>
      <w:rFonts w:ascii="Consolas" w:hAnsi="Consolas" w:cs="Consolas"/>
      <w:sz w:val="24"/>
      <w:szCs w:val="24"/>
    </w:rPr>
  </w:style>
  <w:style w:type="character" w:styleId="HTMLCode">
    <w:name w:val="HTML Code"/>
    <w:basedOn w:val="Absatz-Standardschriftart"/>
    <w:uiPriority w:val="99"/>
    <w:unhideWhenUsed/>
    <w:rPr>
      <w:rFonts w:ascii="Consolas" w:hAnsi="Consolas" w:cs="Consolas"/>
      <w:sz w:val="20"/>
      <w:szCs w:val="20"/>
    </w:rPr>
  </w:style>
  <w:style w:type="character" w:styleId="HTMLDefinition">
    <w:name w:val="HTML Definition"/>
    <w:basedOn w:val="Absatz-Standardschriftart"/>
    <w:uiPriority w:val="99"/>
    <w:unhideWhenUsed/>
    <w:rPr>
      <w:i/>
      <w:iCs/>
    </w:rPr>
  </w:style>
  <w:style w:type="character" w:styleId="HTMLSchreibmaschine">
    <w:name w:val="HTML Typewriter"/>
    <w:basedOn w:val="Absatz-Standardschriftart"/>
    <w:uiPriority w:val="99"/>
    <w:unhideWhenUsed/>
    <w:rPr>
      <w:rFonts w:ascii="Consolas" w:hAnsi="Consolas" w:cs="Consolas"/>
      <w:sz w:val="20"/>
      <w:szCs w:val="20"/>
    </w:rPr>
  </w:style>
  <w:style w:type="character" w:styleId="HTMLTastatur">
    <w:name w:val="HTML Keyboard"/>
    <w:basedOn w:val="Absatz-Standardschriftart"/>
    <w:uiPriority w:val="99"/>
    <w:unhideWhenUsed/>
    <w:rPr>
      <w:rFonts w:ascii="Consolas" w:hAnsi="Consolas" w:cs="Consolas"/>
      <w:sz w:val="20"/>
      <w:szCs w:val="20"/>
    </w:rPr>
  </w:style>
  <w:style w:type="character" w:styleId="HTMLVariable">
    <w:name w:val="HTML Variable"/>
    <w:basedOn w:val="Absatz-Standardschriftart"/>
    <w:uiPriority w:val="99"/>
    <w:unhideWhenUsed/>
    <w:rPr>
      <w:i/>
      <w:iCs/>
    </w:rPr>
  </w:style>
  <w:style w:type="character" w:styleId="HTMLZitat">
    <w:name w:val="HTML Cite"/>
    <w:basedOn w:val="Absatz-Standardschriftart"/>
    <w:uiPriority w:val="99"/>
    <w:unhideWhenUsed/>
    <w:rPr>
      <w:i/>
      <w:iCs/>
    </w:rPr>
  </w:style>
  <w:style w:type="paragraph" w:styleId="Kommentarthema">
    <w:name w:val="annotation subject"/>
    <w:basedOn w:val="Kommentartext"/>
    <w:next w:val="Kommentartext"/>
    <w:link w:val="KommentarthemaZchn"/>
    <w:uiPriority w:val="99"/>
    <w:unhideWhenUsed/>
    <w:rPr>
      <w:b/>
      <w:bCs/>
    </w:rPr>
  </w:style>
  <w:style w:type="character" w:styleId="Kommentarzeichen">
    <w:name w:val="annotation reference"/>
    <w:basedOn w:val="Absatz-Standardschriftart"/>
    <w:uiPriority w:val="99"/>
    <w:unhideWhenUsed/>
    <w:rPr>
      <w:sz w:val="16"/>
      <w:szCs w:val="16"/>
    </w:rPr>
  </w:style>
  <w:style w:type="paragraph" w:styleId="Sprechblasentext">
    <w:name w:val="Balloon Text"/>
    <w:basedOn w:val="Standard"/>
    <w:link w:val="SprechblasentextZchn"/>
    <w:uiPriority w:val="99"/>
    <w:unhideWhenUsed/>
    <w:pPr>
      <w:spacing w:after="0"/>
    </w:pPr>
    <w:rPr>
      <w:rFonts w:ascii="Tahoma" w:hAnsi="Tahoma" w:cs="Tahoma"/>
      <w:sz w:val="16"/>
      <w:szCs w:val="16"/>
    </w:rPr>
  </w:style>
  <w:style w:type="paragraph" w:customStyle="1" w:styleId="Tabelle">
    <w:name w:val="Tabelle"/>
    <w:pPr>
      <w:spacing w:after="360"/>
    </w:pPr>
    <w:rPr>
      <w:rFonts w:ascii="Swis721 BT" w:hAnsi="Swis721 BT" w:cs="Arial"/>
      <w:noProof/>
      <w:sz w:val="22"/>
      <w:szCs w:val="22"/>
    </w:rPr>
  </w:style>
  <w:style w:type="character" w:styleId="Zeilennummer">
    <w:name w:val="line number"/>
    <w:basedOn w:val="Absatz-Standardschriftart"/>
    <w:uiPriority w:val="99"/>
    <w:unhideWhenUsed/>
  </w:style>
  <w:style w:type="paragraph" w:customStyle="1" w:styleId="-WeLZusammenfassung-">
    <w:name w:val="- WeL Zusammenfassung -"/>
    <w:next w:val="Standard"/>
    <w:pPr>
      <w:spacing w:before="600" w:after="120"/>
    </w:pPr>
    <w:rPr>
      <w:rFonts w:ascii="Arial" w:hAnsi="Arial"/>
      <w:b/>
      <w:color w:val="808080"/>
      <w:sz w:val="28"/>
    </w:rPr>
  </w:style>
  <w:style w:type="paragraph" w:customStyle="1" w:styleId="-WeLZusammenfassungText-">
    <w:name w:val="- WeL Zusammenfassung Text -"/>
    <w:next w:val="Standard"/>
    <w:pPr>
      <w:spacing w:after="360" w:line="240" w:lineRule="exact"/>
      <w:jc w:val="both"/>
    </w:pPr>
    <w:rPr>
      <w:rFonts w:ascii="Arial Narrow" w:hAnsi="Arial Narrow"/>
      <w:sz w:val="22"/>
    </w:rPr>
  </w:style>
  <w:style w:type="paragraph" w:customStyle="1" w:styleId="-WeLLiteraturverzeichnis-Kursiv">
    <w:name w:val="- WeL Literaturverzeichnis - + Kursiv"/>
    <w:basedOn w:val="-WeLLiteraturverzeichnis-"/>
    <w:link w:val="-WeLLiteraturverzeichnis-KursivZchn"/>
    <w:rPr>
      <w:i/>
      <w:iCs/>
    </w:rPr>
  </w:style>
  <w:style w:type="character" w:customStyle="1" w:styleId="-WeLLiteraturverzeichnis-KursivZchn">
    <w:name w:val="- WeL Literaturverzeichnis - + Kursiv Zchn"/>
    <w:link w:val="-WeLLiteraturverzeichnis-Kursiv"/>
    <w:rPr>
      <w:rFonts w:ascii="Arial" w:hAnsi="Arial"/>
      <w:i/>
      <w:iCs/>
      <w:color w:val="000000"/>
      <w:sz w:val="22"/>
      <w:szCs w:val="24"/>
    </w:rPr>
  </w:style>
  <w:style w:type="table" w:styleId="Tabellenraster">
    <w:name w:val="Table Grid"/>
    <w:basedOn w:val="NormaleTabelle"/>
    <w:uiPriority w:val="59"/>
    <w:pPr>
      <w:ind w:left="284" w:hanging="284"/>
    </w:pPr>
    <w:rPr>
      <w:rFonts w:ascii="Arial" w:hAnsi="Arial" w:cstheme="minorBidi"/>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WeLberschrift2-">
    <w:name w:val="- WeL Überschrift 2 -"/>
    <w:next w:val="Standard"/>
    <w:pPr>
      <w:keepNext/>
      <w:numPr>
        <w:ilvl w:val="2"/>
        <w:numId w:val="12"/>
      </w:numPr>
      <w:tabs>
        <w:tab w:val="clear" w:pos="510"/>
        <w:tab w:val="left" w:pos="680"/>
      </w:tabs>
      <w:spacing w:before="240" w:after="80"/>
      <w:ind w:left="0" w:firstLine="0"/>
      <w:outlineLvl w:val="2"/>
    </w:pPr>
    <w:rPr>
      <w:rFonts w:ascii="Arial" w:hAnsi="Arial"/>
      <w:b/>
      <w:sz w:val="24"/>
      <w:szCs w:val="24"/>
    </w:rPr>
  </w:style>
  <w:style w:type="paragraph" w:styleId="Abbildungsverzeichnis">
    <w:name w:val="table of figures"/>
    <w:basedOn w:val="Standard"/>
    <w:next w:val="Standard"/>
    <w:uiPriority w:val="99"/>
    <w:semiHidden/>
    <w:unhideWhenUsed/>
    <w:pPr>
      <w:spacing w:after="0"/>
    </w:pPr>
  </w:style>
  <w:style w:type="paragraph" w:styleId="Anrede">
    <w:name w:val="Salutation"/>
    <w:basedOn w:val="Standard"/>
    <w:next w:val="Standard"/>
    <w:link w:val="AnredeZchn"/>
    <w:uiPriority w:val="99"/>
    <w:semiHidden/>
    <w:unhideWhenUsed/>
  </w:style>
  <w:style w:type="character" w:customStyle="1" w:styleId="AnredeZchn">
    <w:name w:val="Anrede Zchn"/>
    <w:basedOn w:val="Absatz-Standardschriftart"/>
    <w:link w:val="Anrede"/>
    <w:uiPriority w:val="99"/>
    <w:semiHidden/>
    <w:rPr>
      <w:rFonts w:ascii="Arial" w:hAnsi="Arial" w:cstheme="minorBidi"/>
      <w:lang w:eastAsia="en-US"/>
    </w:rPr>
  </w:style>
  <w:style w:type="paragraph" w:styleId="Aufzhlungszeichen">
    <w:name w:val="List Bullet"/>
    <w:basedOn w:val="Standard"/>
    <w:uiPriority w:val="99"/>
    <w:unhideWhenUsed/>
    <w:pPr>
      <w:numPr>
        <w:numId w:val="7"/>
      </w:numPr>
      <w:contextualSpacing/>
    </w:pPr>
  </w:style>
  <w:style w:type="paragraph" w:styleId="Aufzhlungszeichen2">
    <w:name w:val="List Bullet 2"/>
    <w:basedOn w:val="Standard"/>
    <w:uiPriority w:val="99"/>
    <w:semiHidden/>
    <w:unhideWhenUsed/>
    <w:pPr>
      <w:numPr>
        <w:numId w:val="8"/>
      </w:numPr>
      <w:contextualSpacing/>
    </w:pPr>
  </w:style>
  <w:style w:type="paragraph" w:styleId="Aufzhlungszeichen3">
    <w:name w:val="List Bullet 3"/>
    <w:basedOn w:val="Standard"/>
    <w:uiPriority w:val="99"/>
    <w:semiHidden/>
    <w:unhideWhenUsed/>
    <w:pPr>
      <w:numPr>
        <w:numId w:val="9"/>
      </w:numPr>
      <w:contextualSpacing/>
    </w:pPr>
  </w:style>
  <w:style w:type="paragraph" w:styleId="Aufzhlungszeichen4">
    <w:name w:val="List Bullet 4"/>
    <w:basedOn w:val="Standard"/>
    <w:uiPriority w:val="99"/>
    <w:semiHidden/>
    <w:unhideWhenUsed/>
    <w:pPr>
      <w:numPr>
        <w:numId w:val="10"/>
      </w:numPr>
      <w:contextualSpacing/>
    </w:pPr>
  </w:style>
  <w:style w:type="paragraph" w:styleId="Aufzhlungszeichen5">
    <w:name w:val="List Bullet 5"/>
    <w:basedOn w:val="Standard"/>
    <w:uiPriority w:val="99"/>
    <w:semiHidden/>
    <w:unhideWhenUsed/>
    <w:pPr>
      <w:numPr>
        <w:numId w:val="11"/>
      </w:numPr>
      <w:contextualSpacing/>
    </w:pPr>
  </w:style>
  <w:style w:type="paragraph" w:styleId="Blocktext">
    <w:name w:val="Block Text"/>
    <w:basedOn w:val="Standard"/>
    <w:uiPriority w:val="99"/>
    <w:semiHidden/>
    <w:unhideWhenUsed/>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i/>
      <w:iCs/>
      <w:color w:val="4F81BD" w:themeColor="accent1"/>
    </w:rPr>
  </w:style>
  <w:style w:type="character" w:styleId="Buchtitel">
    <w:name w:val="Book Title"/>
    <w:basedOn w:val="Absatz-Standardschriftart"/>
    <w:uiPriority w:val="33"/>
    <w:qFormat/>
    <w:rPr>
      <w:b/>
      <w:bCs/>
      <w:smallCaps/>
      <w:spacing w:val="5"/>
    </w:rPr>
  </w:style>
  <w:style w:type="character" w:customStyle="1" w:styleId="DatumZchn">
    <w:name w:val="Datum Zchn"/>
    <w:basedOn w:val="Absatz-Standardschriftart"/>
    <w:link w:val="Datum"/>
    <w:uiPriority w:val="99"/>
    <w:rPr>
      <w:rFonts w:ascii="Arial" w:hAnsi="Arial" w:cstheme="minorBidi"/>
      <w:lang w:eastAsia="en-US"/>
    </w:rPr>
  </w:style>
  <w:style w:type="character" w:customStyle="1" w:styleId="DokumentstrukturZchn">
    <w:name w:val="Dokumentstruktur Zchn"/>
    <w:basedOn w:val="Absatz-Standardschriftart"/>
    <w:link w:val="Dokumentstruktur"/>
    <w:uiPriority w:val="99"/>
    <w:rPr>
      <w:rFonts w:ascii="Tahoma" w:hAnsi="Tahoma" w:cs="Tahoma"/>
      <w:sz w:val="16"/>
      <w:szCs w:val="16"/>
      <w:lang w:eastAsia="en-US"/>
    </w:rPr>
  </w:style>
  <w:style w:type="character" w:customStyle="1" w:styleId="E-Mail-SignaturZchn">
    <w:name w:val="E-Mail-Signatur Zchn"/>
    <w:basedOn w:val="Absatz-Standardschriftart"/>
    <w:link w:val="E-Mail-Signatur"/>
    <w:uiPriority w:val="99"/>
    <w:rPr>
      <w:rFonts w:ascii="Arial" w:hAnsi="Arial" w:cstheme="minorBidi"/>
      <w:lang w:eastAsia="en-US"/>
    </w:rPr>
  </w:style>
  <w:style w:type="character" w:customStyle="1" w:styleId="EndnotentextZchn">
    <w:name w:val="Endnotentext Zchn"/>
    <w:basedOn w:val="Absatz-Standardschriftart"/>
    <w:link w:val="Endnotentext"/>
    <w:uiPriority w:val="5"/>
    <w:rPr>
      <w:rFonts w:ascii="Arial" w:hAnsi="Arial" w:cstheme="minorBidi"/>
      <w:lang w:eastAsia="en-US"/>
    </w:rPr>
  </w:style>
  <w:style w:type="character" w:styleId="Erwhnung">
    <w:name w:val="Mention"/>
    <w:basedOn w:val="Absatz-Standardschriftart"/>
    <w:uiPriority w:val="99"/>
    <w:semiHidden/>
    <w:unhideWhenUsed/>
    <w:rPr>
      <w:color w:val="2B579A"/>
      <w:shd w:val="clear" w:color="auto" w:fill="E1DFDD"/>
    </w:rPr>
  </w:style>
  <w:style w:type="character" w:styleId="Fett">
    <w:name w:val="Strong"/>
    <w:basedOn w:val="Absatz-Standardschriftart"/>
    <w:uiPriority w:val="22"/>
    <w:rPr>
      <w:b/>
      <w:bCs/>
    </w:rPr>
  </w:style>
  <w:style w:type="character" w:customStyle="1" w:styleId="Fu-EndnotenberschriftZchn">
    <w:name w:val="Fuß/-Endnotenüberschrift Zchn"/>
    <w:basedOn w:val="Absatz-Standardschriftart"/>
    <w:link w:val="Fu-Endnotenberschrift"/>
    <w:uiPriority w:val="99"/>
    <w:rPr>
      <w:rFonts w:ascii="Arial" w:hAnsi="Arial" w:cstheme="minorBidi"/>
      <w:lang w:eastAsia="en-US"/>
    </w:rPr>
  </w:style>
  <w:style w:type="character" w:customStyle="1" w:styleId="FunotentextZchn">
    <w:name w:val="Fußnotentext Zchn"/>
    <w:aliases w:val="WIKO Zchn"/>
    <w:basedOn w:val="Absatz-Standardschriftart"/>
    <w:link w:val="Funotentext"/>
    <w:uiPriority w:val="99"/>
    <w:rPr>
      <w:rFonts w:ascii="Arial" w:hAnsi="Arial" w:cstheme="minorBidi"/>
      <w:lang w:eastAsia="en-US"/>
    </w:rPr>
  </w:style>
  <w:style w:type="character" w:customStyle="1" w:styleId="FuzeileZchn">
    <w:name w:val="Fußzeile Zchn"/>
    <w:basedOn w:val="Absatz-Standardschriftart"/>
    <w:link w:val="Fuzeile"/>
    <w:uiPriority w:val="8"/>
    <w:rPr>
      <w:rFonts w:ascii="Arial" w:hAnsi="Arial" w:cstheme="minorBidi"/>
      <w:lang w:eastAsia="en-US"/>
    </w:rPr>
  </w:style>
  <w:style w:type="character" w:customStyle="1" w:styleId="GruformelZchn">
    <w:name w:val="Grußformel Zchn"/>
    <w:basedOn w:val="Absatz-Standardschriftart"/>
    <w:link w:val="Gruformel"/>
    <w:uiPriority w:val="99"/>
    <w:rPr>
      <w:rFonts w:ascii="Arial" w:hAnsi="Arial" w:cstheme="minorBidi"/>
      <w:lang w:eastAsia="en-US"/>
    </w:rPr>
  </w:style>
  <w:style w:type="character" w:styleId="Hashtag">
    <w:name w:val="Hashtag"/>
    <w:basedOn w:val="Absatz-Standardschriftart"/>
    <w:uiPriority w:val="99"/>
    <w:semiHidden/>
    <w:unhideWhenUsed/>
    <w:rPr>
      <w:color w:val="2B579A"/>
      <w:shd w:val="clear" w:color="auto" w:fill="E1DFDD"/>
    </w:rPr>
  </w:style>
  <w:style w:type="character" w:customStyle="1" w:styleId="HTMLAdresseZchn">
    <w:name w:val="HTML Adresse Zchn"/>
    <w:basedOn w:val="Absatz-Standardschriftart"/>
    <w:link w:val="HTMLAdresse"/>
    <w:uiPriority w:val="99"/>
    <w:rPr>
      <w:rFonts w:ascii="Arial" w:hAnsi="Arial" w:cstheme="minorBidi"/>
      <w:i/>
      <w:iCs/>
      <w:lang w:eastAsia="en-US"/>
    </w:rPr>
  </w:style>
  <w:style w:type="character" w:customStyle="1" w:styleId="HTMLVorformatiertZchn">
    <w:name w:val="HTML Vorformatiert Zchn"/>
    <w:basedOn w:val="Absatz-Standardschriftart"/>
    <w:link w:val="HTMLVorformatiert"/>
    <w:uiPriority w:val="99"/>
    <w:rPr>
      <w:rFonts w:ascii="Consolas" w:hAnsi="Consolas" w:cs="Consolas"/>
      <w:lang w:eastAsia="en-US"/>
    </w:rPr>
  </w:style>
  <w:style w:type="character" w:customStyle="1" w:styleId="berschrift1Zchn">
    <w:name w:val="Überschrift 1 Zchn"/>
    <w:basedOn w:val="Absatz-Standardschriftart"/>
    <w:link w:val="berschrift1"/>
    <w:rPr>
      <w:rFonts w:ascii="Arial" w:hAnsi="Arial" w:cstheme="minorBidi"/>
      <w:b/>
      <w:kern w:val="28"/>
      <w:sz w:val="28"/>
      <w:lang w:eastAsia="en-US"/>
    </w:rPr>
  </w:style>
  <w:style w:type="paragraph" w:styleId="Inhaltsverzeichnisberschrift0">
    <w:name w:val="TOC Heading"/>
    <w:basedOn w:val="berschrift1"/>
    <w:next w:val="Standard"/>
    <w:uiPriority w:val="39"/>
    <w:semiHidden/>
    <w:unhideWhenUsed/>
    <w:qFormat/>
    <w:pPr>
      <w:keepLines/>
      <w:pageBreakBefore w:val="0"/>
      <w:widowControl/>
      <w:numPr>
        <w:numId w:val="0"/>
      </w:numPr>
      <w:tabs>
        <w:tab w:val="clear" w:pos="432"/>
      </w:tabs>
      <w:spacing w:before="480" w:after="0"/>
      <w:outlineLvl w:val="9"/>
    </w:pPr>
    <w:rPr>
      <w:rFonts w:asciiTheme="majorHAnsi" w:eastAsiaTheme="majorEastAsia" w:hAnsiTheme="majorHAnsi" w:cstheme="majorBidi"/>
      <w:bCs/>
      <w:color w:val="365F91" w:themeColor="accent1" w:themeShade="BF"/>
      <w:kern w:val="0"/>
      <w:szCs w:val="28"/>
    </w:rPr>
  </w:style>
  <w:style w:type="character" w:styleId="IntelligenterLink">
    <w:name w:val="Smart Hyperlink"/>
    <w:basedOn w:val="Absatz-Standardschriftart"/>
    <w:uiPriority w:val="99"/>
    <w:semiHidden/>
    <w:unhideWhenUsed/>
    <w:rPr>
      <w:u w:val="dotted"/>
    </w:rPr>
  </w:style>
  <w:style w:type="character" w:styleId="IntensiveHervorhebung">
    <w:name w:val="Intense Emphasis"/>
    <w:basedOn w:val="Absatz-Standardschriftart"/>
    <w:uiPriority w:val="21"/>
    <w:rPr>
      <w:b/>
      <w:bCs/>
      <w:i/>
      <w:iCs/>
      <w:color w:val="4F81BD" w:themeColor="accent1"/>
    </w:rPr>
  </w:style>
  <w:style w:type="character" w:styleId="IntensiverVerweis">
    <w:name w:val="Intense Reference"/>
    <w:basedOn w:val="Absatz-Standardschriftart"/>
    <w:uiPriority w:val="32"/>
    <w:qFormat/>
    <w:rPr>
      <w:b/>
      <w:bCs/>
      <w:smallCaps/>
      <w:color w:val="C0504D" w:themeColor="accent2"/>
      <w:spacing w:val="5"/>
      <w:u w:val="single"/>
    </w:rPr>
  </w:style>
  <w:style w:type="paragraph" w:styleId="IntensivesZitat">
    <w:name w:val="Intense Quote"/>
    <w:basedOn w:val="Standard"/>
    <w:next w:val="Standard"/>
    <w:link w:val="IntensivesZitatZchn"/>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Pr>
      <w:rFonts w:ascii="Arial" w:hAnsi="Arial" w:cstheme="minorBidi"/>
      <w:b/>
      <w:bCs/>
      <w:i/>
      <w:iCs/>
      <w:color w:val="4F81BD" w:themeColor="accent1"/>
      <w:lang w:eastAsia="en-US"/>
    </w:rPr>
  </w:style>
  <w:style w:type="paragraph" w:styleId="KeinLeerraum">
    <w:name w:val="No Spacing"/>
    <w:uiPriority w:val="4"/>
    <w:pPr>
      <w:ind w:left="284" w:hanging="284"/>
    </w:pPr>
    <w:rPr>
      <w:rFonts w:ascii="Arial" w:hAnsi="Arial" w:cstheme="minorBidi"/>
      <w:lang w:eastAsia="en-US"/>
    </w:rPr>
  </w:style>
  <w:style w:type="character" w:customStyle="1" w:styleId="KommentartextZchn">
    <w:name w:val="Kommentartext Zchn"/>
    <w:basedOn w:val="Absatz-Standardschriftart"/>
    <w:link w:val="Kommentartext"/>
    <w:uiPriority w:val="99"/>
    <w:rPr>
      <w:rFonts w:ascii="Arial" w:hAnsi="Arial" w:cstheme="minorBidi"/>
      <w:lang w:eastAsia="en-US"/>
    </w:rPr>
  </w:style>
  <w:style w:type="character" w:customStyle="1" w:styleId="KommentarthemaZchn">
    <w:name w:val="Kommentarthema Zchn"/>
    <w:basedOn w:val="KommentartextZchn"/>
    <w:link w:val="Kommentarthema"/>
    <w:uiPriority w:val="99"/>
    <w:rPr>
      <w:rFonts w:ascii="Arial" w:hAnsi="Arial" w:cstheme="minorBidi"/>
      <w:b/>
      <w:bCs/>
      <w:lang w:eastAsia="en-US"/>
    </w:rPr>
  </w:style>
  <w:style w:type="character" w:customStyle="1" w:styleId="KopfzeileZchn">
    <w:name w:val="Kopfzeile Zchn"/>
    <w:basedOn w:val="Absatz-Standardschriftart"/>
    <w:link w:val="Kopfzeile"/>
    <w:uiPriority w:val="8"/>
    <w:rPr>
      <w:rFonts w:ascii="Arial" w:hAnsi="Arial" w:cstheme="minorBidi"/>
      <w:lang w:eastAsia="en-US"/>
    </w:rPr>
  </w:style>
  <w:style w:type="paragraph" w:styleId="Listenabsatz">
    <w:name w:val="List Paragraph"/>
    <w:basedOn w:val="Listeeckig"/>
    <w:uiPriority w:val="34"/>
    <w:qFormat/>
    <w:pPr>
      <w:ind w:left="720"/>
      <w:contextualSpacing/>
    </w:pPr>
  </w:style>
  <w:style w:type="paragraph" w:styleId="Literaturverzeichnis">
    <w:name w:val="Bibliography"/>
    <w:basedOn w:val="Standard"/>
    <w:next w:val="Standard"/>
    <w:uiPriority w:val="37"/>
    <w:unhideWhenUsed/>
    <w:pPr>
      <w:suppressAutoHyphens w:val="0"/>
    </w:pPr>
  </w:style>
  <w:style w:type="paragraph" w:styleId="Makrotext">
    <w:name w:val="macro"/>
    <w:link w:val="MakrotextZchn"/>
    <w:uiPriority w:val="99"/>
    <w:unhideWhenUsed/>
    <w:pPr>
      <w:tabs>
        <w:tab w:val="left" w:pos="480"/>
        <w:tab w:val="left" w:pos="960"/>
        <w:tab w:val="left" w:pos="1440"/>
        <w:tab w:val="left" w:pos="1920"/>
        <w:tab w:val="left" w:pos="2400"/>
        <w:tab w:val="left" w:pos="2880"/>
        <w:tab w:val="left" w:pos="3360"/>
        <w:tab w:val="left" w:pos="3840"/>
        <w:tab w:val="left" w:pos="4320"/>
      </w:tabs>
      <w:ind w:left="284" w:hanging="284"/>
    </w:pPr>
    <w:rPr>
      <w:rFonts w:ascii="Consolas" w:hAnsi="Consolas" w:cs="Consolas"/>
      <w:lang w:eastAsia="en-US"/>
    </w:rPr>
  </w:style>
  <w:style w:type="character" w:customStyle="1" w:styleId="MakrotextZchn">
    <w:name w:val="Makrotext Zchn"/>
    <w:basedOn w:val="Absatz-Standardschriftart"/>
    <w:link w:val="Makrotext"/>
    <w:uiPriority w:val="99"/>
    <w:rPr>
      <w:rFonts w:ascii="Consolas" w:hAnsi="Consolas" w:cs="Consolas"/>
      <w:lang w:eastAsia="en-US"/>
    </w:rPr>
  </w:style>
  <w:style w:type="paragraph" w:styleId="Nachrichtenkopf">
    <w:name w:val="Message Header"/>
    <w:basedOn w:val="Standard"/>
    <w:link w:val="NachrichtenkopfZchn"/>
    <w:uiPriority w:val="99"/>
    <w:unhideWhenUsed/>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rPr>
      <w:rFonts w:asciiTheme="majorHAnsi" w:eastAsiaTheme="majorEastAsia" w:hAnsiTheme="majorHAnsi" w:cstheme="majorBidi"/>
      <w:sz w:val="24"/>
      <w:szCs w:val="24"/>
      <w:shd w:val="pct20" w:color="auto" w:fill="auto"/>
      <w:lang w:eastAsia="en-US"/>
    </w:rPr>
  </w:style>
  <w:style w:type="character" w:styleId="NichtaufgelsteErwhnung">
    <w:name w:val="Unresolved Mention"/>
    <w:basedOn w:val="Absatz-Standardschriftart"/>
    <w:uiPriority w:val="99"/>
    <w:semiHidden/>
    <w:unhideWhenUsed/>
    <w:rPr>
      <w:color w:val="605E5C"/>
      <w:shd w:val="clear" w:color="auto" w:fill="E1DFDD"/>
    </w:rPr>
  </w:style>
  <w:style w:type="paragraph" w:styleId="NurText">
    <w:name w:val="Plain Text"/>
    <w:basedOn w:val="Standard"/>
    <w:link w:val="NurTextZchn"/>
    <w:semiHidden/>
    <w:unhideWhenUsed/>
    <w:pPr>
      <w:spacing w:after="0"/>
    </w:pPr>
    <w:rPr>
      <w:rFonts w:ascii="Consolas" w:hAnsi="Consolas" w:cs="Consolas"/>
      <w:sz w:val="21"/>
      <w:szCs w:val="21"/>
    </w:rPr>
  </w:style>
  <w:style w:type="character" w:customStyle="1" w:styleId="NurTextZchn">
    <w:name w:val="Nur Text Zchn"/>
    <w:basedOn w:val="Absatz-Standardschriftart"/>
    <w:link w:val="NurText"/>
    <w:semiHidden/>
    <w:rPr>
      <w:rFonts w:ascii="Consolas" w:hAnsi="Consolas" w:cs="Consolas"/>
      <w:sz w:val="21"/>
      <w:szCs w:val="21"/>
      <w:lang w:eastAsia="en-US"/>
    </w:rPr>
  </w:style>
  <w:style w:type="character" w:styleId="Platzhaltertext">
    <w:name w:val="Placeholder Text"/>
    <w:basedOn w:val="Absatz-Standardschriftart"/>
    <w:uiPriority w:val="99"/>
    <w:semiHidden/>
    <w:rPr>
      <w:color w:val="808080"/>
    </w:rPr>
  </w:style>
  <w:style w:type="paragraph" w:styleId="Rechtsgrundlagenverzeichnis">
    <w:name w:val="table of authorities"/>
    <w:basedOn w:val="Standard"/>
    <w:next w:val="Standard"/>
    <w:uiPriority w:val="99"/>
    <w:semiHidden/>
    <w:unhideWhenUsed/>
    <w:pPr>
      <w:spacing w:after="0"/>
      <w:ind w:left="200" w:hanging="200"/>
    </w:pPr>
  </w:style>
  <w:style w:type="paragraph" w:styleId="RGV-berschrift">
    <w:name w:val="toa heading"/>
    <w:basedOn w:val="Standard"/>
    <w:next w:val="Standard"/>
    <w:uiPriority w:val="99"/>
    <w:semiHidden/>
    <w:unhideWhenUsed/>
    <w:pPr>
      <w:spacing w:before="120"/>
    </w:pPr>
    <w:rPr>
      <w:rFonts w:asciiTheme="majorHAnsi" w:eastAsiaTheme="majorEastAsia" w:hAnsiTheme="majorHAnsi" w:cstheme="majorBidi"/>
      <w:b/>
      <w:bCs/>
      <w:sz w:val="24"/>
      <w:szCs w:val="24"/>
    </w:rPr>
  </w:style>
  <w:style w:type="character" w:styleId="SchwacheHervorhebung">
    <w:name w:val="Subtle Emphasis"/>
    <w:basedOn w:val="Absatz-Standardschriftart"/>
    <w:uiPriority w:val="19"/>
    <w:qFormat/>
    <w:rPr>
      <w:i/>
      <w:iCs/>
      <w:color w:val="808080" w:themeColor="text1" w:themeTint="7F"/>
    </w:rPr>
  </w:style>
  <w:style w:type="character" w:styleId="SchwacherVerweis">
    <w:name w:val="Subtle Reference"/>
    <w:basedOn w:val="Absatz-Standardschriftart"/>
    <w:uiPriority w:val="31"/>
    <w:qFormat/>
    <w:rPr>
      <w:smallCaps/>
      <w:color w:val="C0504D" w:themeColor="accent2"/>
      <w:u w:val="single"/>
    </w:rPr>
  </w:style>
  <w:style w:type="character" w:customStyle="1" w:styleId="SprechblasentextZchn">
    <w:name w:val="Sprechblasentext Zchn"/>
    <w:basedOn w:val="Absatz-Standardschriftart"/>
    <w:link w:val="Sprechblasentext"/>
    <w:uiPriority w:val="99"/>
    <w:rPr>
      <w:rFonts w:ascii="Tahoma" w:hAnsi="Tahoma" w:cs="Tahoma"/>
      <w:sz w:val="16"/>
      <w:szCs w:val="16"/>
      <w:lang w:eastAsia="en-US"/>
    </w:rPr>
  </w:style>
  <w:style w:type="paragraph" w:styleId="Textkrper">
    <w:name w:val="Body Text"/>
    <w:basedOn w:val="Standard"/>
    <w:link w:val="TextkrperZchn"/>
    <w:semiHidden/>
    <w:unhideWhenUsed/>
  </w:style>
  <w:style w:type="character" w:customStyle="1" w:styleId="TextkrperZchn">
    <w:name w:val="Textkörper Zchn"/>
    <w:basedOn w:val="Absatz-Standardschriftart"/>
    <w:link w:val="Textkrper"/>
    <w:semiHidden/>
    <w:rPr>
      <w:rFonts w:ascii="Arial" w:hAnsi="Arial" w:cstheme="minorBidi"/>
      <w:lang w:eastAsia="en-US"/>
    </w:rPr>
  </w:style>
  <w:style w:type="character" w:customStyle="1" w:styleId="Textkrper2Zchn">
    <w:name w:val="Textkörper 2 Zchn"/>
    <w:basedOn w:val="Absatz-Standardschriftart"/>
    <w:link w:val="Textkrper2"/>
    <w:uiPriority w:val="99"/>
    <w:rPr>
      <w:rFonts w:ascii="Arial" w:hAnsi="Arial" w:cstheme="minorBidi"/>
      <w:lang w:eastAsia="en-US"/>
    </w:rPr>
  </w:style>
  <w:style w:type="paragraph" w:styleId="Textkrper3">
    <w:name w:val="Body Text 3"/>
    <w:basedOn w:val="Standard"/>
    <w:link w:val="Textkrper3Zchn"/>
    <w:uiPriority w:val="99"/>
    <w:semiHidden/>
    <w:unhideWhenUsed/>
    <w:rPr>
      <w:sz w:val="16"/>
      <w:szCs w:val="16"/>
    </w:rPr>
  </w:style>
  <w:style w:type="character" w:customStyle="1" w:styleId="Textkrper3Zchn">
    <w:name w:val="Textkörper 3 Zchn"/>
    <w:basedOn w:val="Absatz-Standardschriftart"/>
    <w:link w:val="Textkrper3"/>
    <w:uiPriority w:val="99"/>
    <w:semiHidden/>
    <w:rPr>
      <w:rFonts w:ascii="Arial" w:hAnsi="Arial" w:cstheme="minorBidi"/>
      <w:sz w:val="16"/>
      <w:szCs w:val="16"/>
      <w:lang w:eastAsia="en-US"/>
    </w:rPr>
  </w:style>
  <w:style w:type="paragraph" w:styleId="Textkrper-Einzug2">
    <w:name w:val="Body Text Indent 2"/>
    <w:basedOn w:val="Standard"/>
    <w:link w:val="Textkrper-Einzug2Zchn"/>
    <w:uiPriority w:val="99"/>
    <w:semiHidden/>
    <w:unhideWhenUsed/>
    <w:pPr>
      <w:spacing w:line="480" w:lineRule="auto"/>
      <w:ind w:left="283"/>
    </w:pPr>
  </w:style>
  <w:style w:type="character" w:customStyle="1" w:styleId="Textkrper-Einzug2Zchn">
    <w:name w:val="Textkörper-Einzug 2 Zchn"/>
    <w:basedOn w:val="Absatz-Standardschriftart"/>
    <w:link w:val="Textkrper-Einzug2"/>
    <w:uiPriority w:val="99"/>
    <w:semiHidden/>
    <w:rPr>
      <w:rFonts w:ascii="Arial" w:hAnsi="Arial" w:cstheme="minorBidi"/>
      <w:lang w:eastAsia="en-US"/>
    </w:rPr>
  </w:style>
  <w:style w:type="paragraph" w:styleId="Textkrper-Einzug3">
    <w:name w:val="Body Text Indent 3"/>
    <w:basedOn w:val="Standard"/>
    <w:link w:val="Textkrper-Einzug3Zchn"/>
    <w:uiPriority w:val="99"/>
    <w:semiHidden/>
    <w:unhideWhenUsed/>
    <w:pPr>
      <w:ind w:left="283"/>
    </w:pPr>
    <w:rPr>
      <w:sz w:val="16"/>
      <w:szCs w:val="16"/>
    </w:rPr>
  </w:style>
  <w:style w:type="character" w:customStyle="1" w:styleId="Textkrper-Einzug3Zchn">
    <w:name w:val="Textkörper-Einzug 3 Zchn"/>
    <w:basedOn w:val="Absatz-Standardschriftart"/>
    <w:link w:val="Textkrper-Einzug3"/>
    <w:uiPriority w:val="99"/>
    <w:semiHidden/>
    <w:rPr>
      <w:rFonts w:ascii="Arial" w:hAnsi="Arial" w:cstheme="minorBidi"/>
      <w:sz w:val="16"/>
      <w:szCs w:val="16"/>
      <w:lang w:eastAsia="en-US"/>
    </w:rPr>
  </w:style>
  <w:style w:type="paragraph" w:styleId="Textkrper-Erstzeileneinzug">
    <w:name w:val="Body Text First Indent"/>
    <w:basedOn w:val="Textkrper"/>
    <w:link w:val="Textkrper-ErstzeileneinzugZchn"/>
    <w:uiPriority w:val="99"/>
    <w:semiHidden/>
    <w:unhideWhenUsed/>
    <w:pPr>
      <w:ind w:firstLine="360"/>
    </w:pPr>
  </w:style>
  <w:style w:type="character" w:customStyle="1" w:styleId="Textkrper-ErstzeileneinzugZchn">
    <w:name w:val="Textkörper-Erstzeileneinzug Zchn"/>
    <w:basedOn w:val="TextkrperZchn"/>
    <w:link w:val="Textkrper-Erstzeileneinzug"/>
    <w:uiPriority w:val="99"/>
    <w:semiHidden/>
    <w:rPr>
      <w:rFonts w:ascii="Arial" w:hAnsi="Arial" w:cstheme="minorBidi"/>
      <w:lang w:eastAsia="en-US"/>
    </w:rPr>
  </w:style>
  <w:style w:type="paragraph" w:styleId="Textkrper-Zeileneinzug">
    <w:name w:val="Body Text Indent"/>
    <w:basedOn w:val="Standard"/>
    <w:link w:val="Textkrper-ZeileneinzugZchn"/>
    <w:uiPriority w:val="99"/>
    <w:semiHidden/>
    <w:unhideWhenUsed/>
    <w:pPr>
      <w:ind w:left="283"/>
    </w:pPr>
  </w:style>
  <w:style w:type="character" w:customStyle="1" w:styleId="Textkrper-ZeileneinzugZchn">
    <w:name w:val="Textkörper-Zeileneinzug Zchn"/>
    <w:basedOn w:val="Absatz-Standardschriftart"/>
    <w:link w:val="Textkrper-Zeileneinzug"/>
    <w:uiPriority w:val="99"/>
    <w:semiHidden/>
    <w:rPr>
      <w:rFonts w:ascii="Arial" w:hAnsi="Arial" w:cstheme="minorBidi"/>
      <w:lang w:eastAsia="en-US"/>
    </w:rPr>
  </w:style>
  <w:style w:type="paragraph" w:styleId="Textkrper-Erstzeileneinzug2">
    <w:name w:val="Body Text First Indent 2"/>
    <w:basedOn w:val="Textkrper-Zeileneinzug"/>
    <w:link w:val="Textkrper-Erstzeileneinzug2Zchn"/>
    <w:uiPriority w:val="99"/>
    <w:semiHidden/>
    <w:unhideWhenUsed/>
    <w:pPr>
      <w:ind w:left="360" w:firstLine="360"/>
    </w:pPr>
  </w:style>
  <w:style w:type="character" w:customStyle="1" w:styleId="Textkrper-Erstzeileneinzug2Zchn">
    <w:name w:val="Textkörper-Erstzeileneinzug 2 Zchn"/>
    <w:basedOn w:val="Textkrper-ZeileneinzugZchn"/>
    <w:link w:val="Textkrper-Erstzeileneinzug2"/>
    <w:uiPriority w:val="99"/>
    <w:semiHidden/>
    <w:rPr>
      <w:rFonts w:ascii="Arial" w:hAnsi="Arial" w:cstheme="minorBidi"/>
      <w:lang w:eastAsia="en-US"/>
    </w:rPr>
  </w:style>
  <w:style w:type="character" w:customStyle="1" w:styleId="TitelZchn">
    <w:name w:val="Titel Zchn"/>
    <w:basedOn w:val="Absatz-Standardschriftart"/>
    <w:link w:val="Titel"/>
    <w:uiPriority w:val="10"/>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berschrift2Zchn">
    <w:name w:val="Überschrift 2 Zchn"/>
    <w:basedOn w:val="Absatz-Standardschriftart"/>
    <w:link w:val="berschrift2"/>
    <w:rPr>
      <w:rFonts w:ascii="Arial" w:hAnsi="Arial" w:cstheme="minorBidi"/>
      <w:b/>
      <w:lang w:eastAsia="en-US"/>
    </w:rPr>
  </w:style>
  <w:style w:type="character" w:customStyle="1" w:styleId="berschrift3Zchn">
    <w:name w:val="Überschrift 3 Zchn"/>
    <w:basedOn w:val="Absatz-Standardschriftart"/>
    <w:link w:val="berschrift3"/>
    <w:rPr>
      <w:rFonts w:ascii="Arial" w:hAnsi="Arial" w:cstheme="minorBidi"/>
      <w:b/>
      <w:lang w:eastAsia="en-US"/>
    </w:rPr>
  </w:style>
  <w:style w:type="character" w:customStyle="1" w:styleId="berschrift4Zchn">
    <w:name w:val="Überschrift 4 Zchn"/>
    <w:basedOn w:val="Absatz-Standardschriftart"/>
    <w:link w:val="berschrift4"/>
    <w:rPr>
      <w:rFonts w:ascii="Arial" w:hAnsi="Arial" w:cstheme="minorBidi"/>
      <w:b/>
      <w:lang w:eastAsia="en-US"/>
    </w:rPr>
  </w:style>
  <w:style w:type="character" w:customStyle="1" w:styleId="berschrift5Zchn">
    <w:name w:val="Überschrift 5 Zchn"/>
    <w:basedOn w:val="Absatz-Standardschriftart"/>
    <w:link w:val="berschrift5"/>
    <w:rPr>
      <w:rFonts w:ascii="Arial" w:hAnsi="Arial" w:cstheme="minorBidi"/>
      <w:b/>
      <w:lang w:eastAsia="en-US"/>
    </w:rPr>
  </w:style>
  <w:style w:type="character" w:customStyle="1" w:styleId="berschrift6Zchn">
    <w:name w:val="Überschrift 6 Zchn"/>
    <w:basedOn w:val="Absatz-Standardschriftart"/>
    <w:link w:val="berschrift6"/>
    <w:uiPriority w:val="3"/>
    <w:rPr>
      <w:rFonts w:ascii="Arial" w:hAnsi="Arial" w:cstheme="minorBidi"/>
      <w:b/>
      <w:lang w:eastAsia="en-US"/>
    </w:rPr>
  </w:style>
  <w:style w:type="character" w:customStyle="1" w:styleId="berschrift7Zchn">
    <w:name w:val="Überschrift 7 Zchn"/>
    <w:aliases w:val="A Buchtitel Zchn"/>
    <w:basedOn w:val="Absatz-Standardschriftart"/>
    <w:link w:val="berschrift7"/>
    <w:uiPriority w:val="3"/>
    <w:rPr>
      <w:rFonts w:ascii="Arial" w:hAnsi="Arial" w:cstheme="minorBidi"/>
      <w:b/>
      <w:lang w:eastAsia="en-US"/>
    </w:rPr>
  </w:style>
  <w:style w:type="character" w:customStyle="1" w:styleId="berschrift8Zchn">
    <w:name w:val="Überschrift 8 Zchn"/>
    <w:basedOn w:val="Absatz-Standardschriftart"/>
    <w:link w:val="berschrift8"/>
    <w:uiPriority w:val="3"/>
    <w:rPr>
      <w:rFonts w:ascii="Arial" w:hAnsi="Arial" w:cstheme="minorBidi"/>
      <w:b/>
      <w:lang w:eastAsia="en-US"/>
    </w:rPr>
  </w:style>
  <w:style w:type="character" w:customStyle="1" w:styleId="berschrift9Zchn">
    <w:name w:val="Überschrift 9 Zchn"/>
    <w:basedOn w:val="Absatz-Standardschriftart"/>
    <w:link w:val="berschrift9"/>
    <w:uiPriority w:val="3"/>
    <w:rPr>
      <w:rFonts w:ascii="Arial" w:hAnsi="Arial" w:cstheme="minorBidi"/>
      <w:b/>
      <w:lang w:eastAsia="en-US"/>
    </w:rPr>
  </w:style>
  <w:style w:type="character" w:customStyle="1" w:styleId="UnterschriftZchn">
    <w:name w:val="Unterschrift Zchn"/>
    <w:basedOn w:val="Absatz-Standardschriftart"/>
    <w:link w:val="Unterschrift"/>
    <w:uiPriority w:val="99"/>
    <w:rPr>
      <w:rFonts w:ascii="Arial" w:hAnsi="Arial" w:cstheme="minorBidi"/>
      <w:lang w:eastAsia="en-US"/>
    </w:rPr>
  </w:style>
  <w:style w:type="character" w:customStyle="1" w:styleId="UntertitelZchn">
    <w:name w:val="Untertitel Zchn"/>
    <w:basedOn w:val="Absatz-Standardschriftart"/>
    <w:link w:val="Untertitel"/>
    <w:rPr>
      <w:rFonts w:ascii="Arial" w:eastAsiaTheme="majorEastAsia" w:hAnsi="Arial" w:cstheme="majorBidi"/>
      <w:b/>
      <w:iCs/>
      <w:noProof/>
      <w:szCs w:val="24"/>
      <w:lang w:eastAsia="en-US"/>
    </w:rPr>
  </w:style>
  <w:style w:type="paragraph" w:styleId="Zitat">
    <w:name w:val="Quote"/>
    <w:basedOn w:val="Standard"/>
    <w:next w:val="Standard"/>
    <w:link w:val="ZitatZchn"/>
    <w:uiPriority w:val="29"/>
    <w:unhideWhenUsed/>
    <w:qFormat/>
    <w:rPr>
      <w:i/>
      <w:iCs/>
      <w:color w:val="000000" w:themeColor="text1"/>
    </w:rPr>
  </w:style>
  <w:style w:type="character" w:customStyle="1" w:styleId="ZitatZchn">
    <w:name w:val="Zitat Zchn"/>
    <w:basedOn w:val="Absatz-Standardschriftart"/>
    <w:link w:val="Zitat"/>
    <w:uiPriority w:val="29"/>
    <w:rPr>
      <w:rFonts w:ascii="Arial" w:hAnsi="Arial" w:cstheme="minorBidi"/>
      <w:i/>
      <w:iCs/>
      <w:color w:val="000000" w:themeColor="text1"/>
      <w:lang w:eastAsia="en-US"/>
    </w:rPr>
  </w:style>
  <w:style w:type="paragraph" w:customStyle="1" w:styleId="Text">
    <w:name w:val="Text"/>
    <w:basedOn w:val="Standard"/>
    <w:qFormat/>
    <w:pPr>
      <w:jc w:val="both"/>
    </w:pPr>
  </w:style>
  <w:style w:type="paragraph" w:customStyle="1" w:styleId="Kopfzeile-1">
    <w:name w:val="Kopfzeile-1"/>
    <w:basedOn w:val="Text"/>
    <w:next w:val="Kopfzeile-2"/>
    <w:uiPriority w:val="8"/>
    <w:pPr>
      <w:suppressAutoHyphens w:val="0"/>
      <w:spacing w:before="180"/>
      <w:jc w:val="left"/>
    </w:pPr>
    <w:rPr>
      <w:b/>
      <w:sz w:val="22"/>
    </w:rPr>
  </w:style>
  <w:style w:type="paragraph" w:customStyle="1" w:styleId="Kopfzeile-2">
    <w:name w:val="Kopfzeile-2"/>
    <w:basedOn w:val="Text"/>
    <w:next w:val="Text"/>
    <w:uiPriority w:val="8"/>
    <w:pPr>
      <w:suppressAutoHyphens w:val="0"/>
      <w:spacing w:after="0"/>
      <w:jc w:val="left"/>
    </w:pPr>
    <w:rPr>
      <w:b/>
    </w:rPr>
  </w:style>
  <w:style w:type="paragraph" w:customStyle="1" w:styleId="berschrift1ohneNr">
    <w:name w:val="Überschrift 1 (ohne Nr)"/>
    <w:basedOn w:val="Standard"/>
    <w:next w:val="Text"/>
    <w:pPr>
      <w:keepNext/>
      <w:widowControl w:val="0"/>
      <w:suppressAutoHyphens w:val="0"/>
      <w:spacing w:after="60"/>
      <w:outlineLvl w:val="0"/>
    </w:pPr>
    <w:rPr>
      <w:b/>
      <w:kern w:val="28"/>
      <w:sz w:val="28"/>
    </w:rPr>
  </w:style>
  <w:style w:type="paragraph" w:customStyle="1" w:styleId="SourceCode">
    <w:name w:val="Source Code"/>
    <w:basedOn w:val="Standard"/>
    <w:pPr>
      <w:tabs>
        <w:tab w:val="left" w:pos="709"/>
        <w:tab w:val="left" w:pos="1134"/>
        <w:tab w:val="left" w:pos="1560"/>
        <w:tab w:val="left" w:pos="1985"/>
        <w:tab w:val="left" w:pos="2410"/>
        <w:tab w:val="left" w:pos="2835"/>
        <w:tab w:val="left" w:pos="3261"/>
        <w:tab w:val="left" w:pos="3686"/>
      </w:tabs>
      <w:suppressAutoHyphens w:val="0"/>
      <w:ind w:left="284"/>
    </w:pPr>
    <w:rPr>
      <w:rFonts w:ascii="Courier New" w:hAnsi="Courier New"/>
      <w:noProof/>
    </w:rPr>
  </w:style>
  <w:style w:type="numbering" w:customStyle="1" w:styleId="ORDIX-Liste">
    <w:name w:val="ORDIX-Liste"/>
    <w:uiPriority w:val="99"/>
    <w:pPr>
      <w:numPr>
        <w:numId w:val="14"/>
      </w:numPr>
    </w:pPr>
  </w:style>
  <w:style w:type="numbering" w:customStyle="1" w:styleId="ORDIX-Liste-Blank">
    <w:name w:val="ORDIX-Liste-Blank"/>
    <w:uiPriority w:val="99"/>
    <w:pPr>
      <w:numPr>
        <w:numId w:val="15"/>
      </w:numPr>
    </w:pPr>
  </w:style>
  <w:style w:type="paragraph" w:customStyle="1" w:styleId="Listeeckig">
    <w:name w:val="Liste (eckig)"/>
    <w:basedOn w:val="Text"/>
    <w:qFormat/>
    <w:pPr>
      <w:widowControl w:val="0"/>
      <w:numPr>
        <w:numId w:val="14"/>
      </w:numPr>
      <w:jc w:val="left"/>
    </w:pPr>
  </w:style>
  <w:style w:type="paragraph" w:customStyle="1" w:styleId="ListeBlank">
    <w:name w:val="Liste (Blank)"/>
    <w:basedOn w:val="Text"/>
    <w:qFormat/>
    <w:pPr>
      <w:widowControl w:val="0"/>
      <w:numPr>
        <w:numId w:val="15"/>
      </w:numPr>
      <w:jc w:val="left"/>
    </w:pPr>
  </w:style>
  <w:style w:type="paragraph" w:customStyle="1" w:styleId="Kopfzeile-Linie">
    <w:name w:val="Kopfzeile-Linie"/>
    <w:basedOn w:val="Kopfzeile-2"/>
    <w:uiPriority w:val="8"/>
    <w:semiHidden/>
    <w:rPr>
      <w:sz w:val="10"/>
    </w:rPr>
  </w:style>
  <w:style w:type="paragraph" w:customStyle="1" w:styleId="Fuzeile-Linie">
    <w:name w:val="Fußzeile-Linie"/>
    <w:basedOn w:val="Kopfzeile-Linie"/>
    <w:uiPriority w:val="8"/>
    <w:semiHidden/>
    <w:rPr>
      <w:sz w:val="8"/>
    </w:rPr>
  </w:style>
  <w:style w:type="numbering" w:styleId="111111">
    <w:name w:val="Outline List 2"/>
    <w:basedOn w:val="KeineListe"/>
    <w:uiPriority w:val="99"/>
    <w:semiHidden/>
    <w:unhideWhenUsed/>
    <w:pPr>
      <w:numPr>
        <w:numId w:val="16"/>
      </w:numPr>
    </w:pPr>
  </w:style>
  <w:style w:type="numbering" w:styleId="1ai">
    <w:name w:val="Outline List 1"/>
    <w:basedOn w:val="KeineListe"/>
    <w:uiPriority w:val="99"/>
    <w:semiHidden/>
    <w:unhideWhenUsed/>
    <w:pPr>
      <w:numPr>
        <w:numId w:val="17"/>
      </w:numPr>
    </w:pPr>
  </w:style>
  <w:style w:type="numbering" w:styleId="ArtikelAbschnitt">
    <w:name w:val="Outline List 3"/>
    <w:basedOn w:val="KeineListe"/>
    <w:uiPriority w:val="99"/>
    <w:semiHidden/>
    <w:unhideWhenUsed/>
    <w:pPr>
      <w:numPr>
        <w:numId w:val="18"/>
      </w:numPr>
    </w:pPr>
  </w:style>
  <w:style w:type="table" w:customStyle="1" w:styleId="DunkleListe1">
    <w:name w:val="Dunkle Liste1"/>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FarbigeListe1">
    <w:name w:val="Farbige Liste1"/>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FarbigeSchattierung1">
    <w:name w:val="Farbige Schattierung1"/>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FarbigesRaster1">
    <w:name w:val="Farbiges Raster1"/>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HelleListe1">
    <w:name w:val="Helle Liste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1">
    <w:name w:val="Helle Liste - Akzent 11"/>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HelleSchattierung1">
    <w:name w:val="Helle Schattierung1"/>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1">
    <w:name w:val="Helle Schattierung - Akzent 11"/>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pPr>
      <w:ind w:left="284" w:hanging="284"/>
    </w:pPr>
    <w:rPr>
      <w:rFonts w:ascii="Arial" w:hAnsi="Arial" w:cstheme="minorBidi"/>
      <w:color w:val="943634" w:themeColor="accent2" w:themeShade="BF"/>
      <w:lang w:eastAsia="en-US"/>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pPr>
      <w:ind w:left="284" w:hanging="284"/>
    </w:pPr>
    <w:rPr>
      <w:rFonts w:ascii="Arial" w:hAnsi="Arial" w:cstheme="minorBidi"/>
      <w:color w:val="76923C" w:themeColor="accent3" w:themeShade="BF"/>
      <w:lang w:eastAsia="en-US"/>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pPr>
      <w:ind w:left="284" w:hanging="284"/>
    </w:pPr>
    <w:rPr>
      <w:rFonts w:ascii="Arial" w:hAnsi="Arial" w:cstheme="minorBidi"/>
      <w:color w:val="5F497A" w:themeColor="accent4" w:themeShade="BF"/>
      <w:lang w:eastAsia="en-US"/>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pPr>
      <w:ind w:left="284" w:hanging="284"/>
    </w:pPr>
    <w:rPr>
      <w:rFonts w:ascii="Arial" w:hAnsi="Arial" w:cstheme="minorBidi"/>
      <w:color w:val="31849B" w:themeColor="accent5" w:themeShade="BF"/>
      <w:lang w:eastAsia="en-US"/>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pPr>
      <w:ind w:left="284" w:hanging="284"/>
    </w:pPr>
    <w:rPr>
      <w:rFonts w:ascii="Arial" w:hAnsi="Arial" w:cstheme="minorBidi"/>
      <w:color w:val="E36C0A" w:themeColor="accent6" w:themeShade="BF"/>
      <w:lang w:eastAsia="en-US"/>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customStyle="1" w:styleId="HellesRaster1">
    <w:name w:val="Helles Raster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1">
    <w:name w:val="Helles Raster - Akzent 11"/>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pPr>
      <w:ind w:left="284" w:hanging="284"/>
    </w:pPr>
    <w:rPr>
      <w:rFonts w:ascii="Arial" w:hAnsi="Arial" w:cstheme="minorBidi"/>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pPr>
      <w:ind w:left="284" w:hanging="284"/>
    </w:pPr>
    <w:rPr>
      <w:rFonts w:ascii="Arial" w:hAnsi="Arial" w:cstheme="minorBidi"/>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pPr>
      <w:ind w:left="284" w:hanging="284"/>
    </w:pPr>
    <w:rPr>
      <w:rFonts w:ascii="Arial" w:hAnsi="Arial" w:cstheme="minorBidi"/>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pPr>
      <w:ind w:left="284" w:hanging="284"/>
    </w:pPr>
    <w:rPr>
      <w:rFonts w:ascii="Arial" w:hAnsi="Arial" w:cstheme="minorBidi"/>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pPr>
      <w:ind w:left="284" w:hanging="284"/>
    </w:pPr>
    <w:rPr>
      <w:rFonts w:ascii="Arial" w:hAnsi="Arial" w:cstheme="minorBidi"/>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ittlereListe11">
    <w:name w:val="Mittlere Liste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1">
    <w:name w:val="Mittlere Liste 1 - Akzent 11"/>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ittlereListe21">
    <w:name w:val="Mittlere Liste 21"/>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1">
    <w:name w:val="Mittlere Schattierung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pPr>
      <w:ind w:left="284" w:hanging="284"/>
    </w:pPr>
    <w:rPr>
      <w:rFonts w:ascii="Arial" w:hAnsi="Arial" w:cstheme="minorBidi"/>
      <w:lang w:eastAsia="en-US"/>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pPr>
      <w:ind w:left="284" w:hanging="284"/>
    </w:pPr>
    <w:rPr>
      <w:rFonts w:ascii="Arial" w:hAnsi="Arial" w:cstheme="minorBidi"/>
      <w:lang w:eastAsia="en-US"/>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pPr>
      <w:ind w:left="284" w:hanging="284"/>
    </w:pPr>
    <w:rPr>
      <w:rFonts w:ascii="Arial" w:hAnsi="Arial" w:cstheme="minorBidi"/>
      <w:lang w:eastAsia="en-US"/>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pPr>
      <w:ind w:left="284" w:hanging="284"/>
    </w:pPr>
    <w:rPr>
      <w:rFonts w:ascii="Arial" w:hAnsi="Arial" w:cstheme="minorBidi"/>
      <w:lang w:eastAsia="en-US"/>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pPr>
      <w:ind w:left="284" w:hanging="284"/>
    </w:pPr>
    <w:rPr>
      <w:rFonts w:ascii="Arial" w:hAnsi="Arial" w:cstheme="minorBidi"/>
      <w:lang w:eastAsia="en-US"/>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ittleresRaster21">
    <w:name w:val="Mittleres Raster 21"/>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ittleresRaster31">
    <w:name w:val="Mittleres Raster 31"/>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Tabelle3D-Effekt1">
    <w:name w:val="Table 3D effects 1"/>
    <w:basedOn w:val="NormaleTabelle"/>
    <w:uiPriority w:val="99"/>
    <w:semiHidden/>
    <w:unhideWhenUsed/>
    <w:pPr>
      <w:spacing w:after="120"/>
      <w:ind w:left="284" w:hanging="284"/>
    </w:pPr>
    <w:rPr>
      <w:rFonts w:ascii="Arial" w:hAnsi="Arial" w:cstheme="minorBidi"/>
      <w:lang w:eastAsia="en-US"/>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uiPriority w:val="99"/>
    <w:semiHidden/>
    <w:unhideWhenUsed/>
    <w:pPr>
      <w:spacing w:after="120"/>
      <w:ind w:left="284" w:hanging="284"/>
    </w:pPr>
    <w:rPr>
      <w:rFonts w:ascii="Arial" w:hAnsi="Arial" w:cstheme="minorBidi"/>
      <w:lang w:eastAsia="en-US"/>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uiPriority w:val="99"/>
    <w:semiHidden/>
    <w:unhideWhenUsed/>
    <w:pPr>
      <w:spacing w:after="120"/>
      <w:ind w:left="284" w:hanging="284"/>
    </w:pPr>
    <w:rPr>
      <w:rFonts w:ascii="Arial" w:hAnsi="Arial" w:cstheme="minorBidi"/>
      <w:lang w:eastAsia="en-US"/>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uiPriority w:val="99"/>
    <w:semiHidden/>
    <w:unhideWhenUsed/>
    <w:pPr>
      <w:spacing w:after="120"/>
      <w:ind w:left="284" w:hanging="284"/>
    </w:pPr>
    <w:rPr>
      <w:rFonts w:ascii="Arial" w:hAnsi="Arial" w:cstheme="minorBidi"/>
      <w:lang w:eastAsia="en-US"/>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uiPriority w:val="99"/>
    <w:semiHidden/>
    <w:unhideWhenUsed/>
    <w:pPr>
      <w:spacing w:after="120"/>
      <w:ind w:left="284" w:hanging="284"/>
    </w:pPr>
    <w:rPr>
      <w:rFonts w:ascii="Arial" w:hAnsi="Arial" w:cstheme="minorBidi"/>
      <w:lang w:eastAsia="en-US"/>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uiPriority w:val="99"/>
    <w:semiHidden/>
    <w:unhideWhenUsed/>
    <w:pPr>
      <w:spacing w:after="120"/>
      <w:ind w:left="284" w:hanging="284"/>
    </w:pPr>
    <w:rPr>
      <w:rFonts w:ascii="Arial" w:hAnsi="Arial" w:cstheme="minorBidi"/>
      <w:lang w:eastAsia="en-US"/>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uiPriority w:val="99"/>
    <w:semiHidden/>
    <w:unhideWhenUsed/>
    <w:pPr>
      <w:spacing w:after="120"/>
      <w:ind w:left="284" w:hanging="284"/>
    </w:pPr>
    <w:rPr>
      <w:rFonts w:ascii="Arial" w:hAnsi="Arial" w:cstheme="minorBidi"/>
      <w:lang w:eastAsia="en-US"/>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uiPriority w:val="99"/>
    <w:semiHidden/>
    <w:unhideWhenUsed/>
    <w:pPr>
      <w:spacing w:after="120"/>
      <w:ind w:left="284" w:hanging="284"/>
    </w:pPr>
    <w:rPr>
      <w:rFonts w:ascii="Arial" w:hAnsi="Arial" w:cstheme="minorBidi"/>
      <w:color w:val="FFFFFF"/>
      <w:lang w:eastAsia="en-US"/>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uiPriority w:val="99"/>
    <w:semiHidden/>
    <w:unhideWhenUsed/>
    <w:pPr>
      <w:spacing w:after="120"/>
      <w:ind w:left="284" w:hanging="284"/>
    </w:pPr>
    <w:rPr>
      <w:rFonts w:ascii="Arial" w:hAnsi="Arial" w:cstheme="minorBidi"/>
      <w:lang w:eastAsia="en-US"/>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uiPriority w:val="99"/>
    <w:semiHidden/>
    <w:unhideWhenUsed/>
    <w:pPr>
      <w:spacing w:after="120"/>
      <w:ind w:left="284" w:hanging="284"/>
    </w:pPr>
    <w:rPr>
      <w:rFonts w:ascii="Arial" w:hAnsi="Arial" w:cstheme="minorBidi"/>
      <w:lang w:eastAsia="en-US"/>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uiPriority w:val="99"/>
    <w:semiHidden/>
    <w:unhideWhenUsed/>
    <w:pPr>
      <w:spacing w:after="120"/>
      <w:ind w:left="284" w:hanging="284"/>
    </w:pPr>
    <w:rPr>
      <w:rFonts w:ascii="Arial" w:hAnsi="Arial" w:cstheme="minorBidi"/>
      <w:color w:val="000080"/>
      <w:lang w:eastAsia="en-US"/>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uiPriority w:val="99"/>
    <w:semiHidden/>
    <w:unhideWhenUsed/>
    <w:pPr>
      <w:spacing w:after="120"/>
      <w:ind w:left="284" w:hanging="284"/>
    </w:pPr>
    <w:rPr>
      <w:rFonts w:ascii="Arial" w:hAnsi="Arial" w:cstheme="minorBidi"/>
      <w:lang w:eastAsia="en-US"/>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uiPriority w:val="99"/>
    <w:semiHidden/>
    <w:unhideWhenUsed/>
    <w:pPr>
      <w:spacing w:after="120"/>
      <w:ind w:left="284" w:hanging="284"/>
    </w:pPr>
    <w:rPr>
      <w:rFonts w:ascii="Arial" w:hAnsi="Arial" w:cstheme="minorBidi"/>
      <w:lang w:eastAsia="en-US"/>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uiPriority w:val="99"/>
    <w:semiHidden/>
    <w:unhideWhenUsed/>
    <w:pPr>
      <w:spacing w:after="120"/>
      <w:ind w:left="284" w:hanging="284"/>
    </w:pPr>
    <w:rPr>
      <w:rFonts w:ascii="Arial" w:hAnsi="Arial" w:cstheme="minorBidi"/>
      <w:lang w:eastAsia="en-US"/>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uiPriority w:val="99"/>
    <w:semiHidden/>
    <w:unhideWhenUsed/>
    <w:pPr>
      <w:spacing w:after="120"/>
      <w:ind w:left="284" w:hanging="284"/>
    </w:pPr>
    <w:rPr>
      <w:rFonts w:ascii="Arial" w:hAnsi="Arial" w:cstheme="minorBidi"/>
      <w:lang w:eastAsia="en-US"/>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uiPriority w:val="99"/>
    <w:semiHidden/>
    <w:unhideWhenUsed/>
    <w:pPr>
      <w:spacing w:after="120"/>
      <w:ind w:left="284" w:hanging="284"/>
    </w:pPr>
    <w:rPr>
      <w:rFonts w:ascii="Arial" w:hAnsi="Arial" w:cstheme="minorBidi"/>
      <w:lang w:eastAsia="en-US"/>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uiPriority w:val="99"/>
    <w:semiHidden/>
    <w:unhideWhenUsed/>
    <w:pPr>
      <w:spacing w:after="120"/>
      <w:ind w:left="284" w:hanging="284"/>
    </w:pPr>
    <w:rPr>
      <w:rFonts w:ascii="Arial" w:hAnsi="Arial" w:cstheme="minorBidi"/>
      <w:lang w:eastAsia="en-US"/>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uiPriority w:val="99"/>
    <w:semiHidden/>
    <w:unhideWhenUsed/>
    <w:pPr>
      <w:spacing w:after="120"/>
      <w:ind w:left="284" w:hanging="284"/>
    </w:pPr>
    <w:rPr>
      <w:rFonts w:ascii="Arial" w:hAnsi="Arial" w:cstheme="minorBidi"/>
      <w:lang w:eastAsia="en-US"/>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uiPriority w:val="99"/>
    <w:semiHidden/>
    <w:unhideWhenUsed/>
    <w:pPr>
      <w:spacing w:after="120"/>
      <w:ind w:left="284" w:hanging="284"/>
    </w:pPr>
    <w:rPr>
      <w:rFonts w:ascii="Arial" w:hAnsi="Arial" w:cstheme="minorBidi"/>
      <w:lang w:eastAsia="en-US"/>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uiPriority w:val="99"/>
    <w:semiHidden/>
    <w:unhideWhenUsed/>
    <w:pPr>
      <w:spacing w:after="120"/>
      <w:ind w:left="284" w:hanging="284"/>
    </w:pPr>
    <w:rPr>
      <w:rFonts w:ascii="Arial" w:hAnsi="Arial" w:cstheme="minorBidi"/>
      <w:b/>
      <w:bCs/>
      <w:lang w:eastAsia="en-U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uiPriority w:val="99"/>
    <w:semiHidden/>
    <w:unhideWhenUsed/>
    <w:pPr>
      <w:spacing w:after="120"/>
      <w:ind w:left="284" w:hanging="284"/>
    </w:pPr>
    <w:rPr>
      <w:rFonts w:ascii="Arial" w:hAnsi="Arial" w:cstheme="minorBidi"/>
      <w:lang w:eastAsia="en-US"/>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uiPriority w:val="99"/>
    <w:semiHidden/>
    <w:unhideWhenUsed/>
    <w:pPr>
      <w:spacing w:after="120"/>
      <w:ind w:left="284" w:hanging="284"/>
    </w:pPr>
    <w:rPr>
      <w:rFonts w:ascii="Arial" w:hAnsi="Arial" w:cstheme="minorBidi"/>
      <w:b/>
      <w:bCs/>
      <w:lang w:eastAsia="en-U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uiPriority w:val="99"/>
    <w:semiHidden/>
    <w:unhideWhenUsed/>
    <w:pPr>
      <w:spacing w:after="120"/>
      <w:ind w:left="284" w:hanging="284"/>
    </w:pPr>
    <w:rPr>
      <w:rFonts w:ascii="Arial" w:hAnsi="Arial" w:cstheme="minorBidi"/>
      <w:b/>
      <w:bCs/>
      <w:lang w:eastAsia="en-U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uiPriority w:val="99"/>
    <w:semiHidden/>
    <w:unhideWhenUsed/>
    <w:pPr>
      <w:spacing w:after="120"/>
      <w:ind w:left="284" w:hanging="284"/>
    </w:pPr>
    <w:rPr>
      <w:rFonts w:ascii="Arial" w:hAnsi="Arial" w:cstheme="minorBidi"/>
      <w:lang w:eastAsia="en-US"/>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uiPriority w:val="99"/>
    <w:semiHidden/>
    <w:unhideWhenUsed/>
    <w:pPr>
      <w:spacing w:after="120"/>
      <w:ind w:left="284" w:hanging="284"/>
    </w:pPr>
    <w:rPr>
      <w:rFonts w:ascii="Arial" w:hAnsi="Arial" w:cstheme="minorBidi"/>
      <w:lang w:eastAsia="en-US"/>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uiPriority w:val="99"/>
    <w:semiHidden/>
    <w:unhideWhenUsed/>
    <w:pPr>
      <w:spacing w:after="120"/>
      <w:ind w:left="284" w:hanging="284"/>
    </w:pPr>
    <w:rPr>
      <w:rFonts w:ascii="Arial" w:hAnsi="Arial" w:cstheme="minorBidi"/>
      <w:lang w:eastAsia="en-US"/>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uiPriority w:val="99"/>
    <w:semiHidden/>
    <w:unhideWhenUsed/>
    <w:pPr>
      <w:spacing w:after="120"/>
      <w:ind w:left="284" w:hanging="284"/>
    </w:pPr>
    <w:rPr>
      <w:rFonts w:ascii="Arial" w:hAnsi="Arial" w:cstheme="minorBidi"/>
      <w:lang w:eastAsia="en-US"/>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uiPriority w:val="99"/>
    <w:semiHidden/>
    <w:unhideWhenUsed/>
    <w:pPr>
      <w:spacing w:after="120"/>
      <w:ind w:left="284" w:hanging="284"/>
    </w:pPr>
    <w:rPr>
      <w:rFonts w:ascii="Arial" w:hAnsi="Arial" w:cstheme="minorBidi"/>
      <w:lang w:eastAsia="en-US"/>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uiPriority w:val="99"/>
    <w:semiHidden/>
    <w:unhideWhenUsed/>
    <w:pPr>
      <w:spacing w:after="120"/>
      <w:ind w:left="284" w:hanging="284"/>
    </w:pPr>
    <w:rPr>
      <w:rFonts w:ascii="Arial" w:hAnsi="Arial" w:cstheme="minorBidi"/>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uiPriority w:val="99"/>
    <w:semiHidden/>
    <w:unhideWhenUsed/>
    <w:pPr>
      <w:spacing w:after="120"/>
      <w:ind w:left="284" w:hanging="284"/>
    </w:pPr>
    <w:rPr>
      <w:rFonts w:ascii="Arial" w:hAnsi="Arial" w:cstheme="minorBidi"/>
      <w:lang w:eastAsia="en-US"/>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design">
    <w:name w:val="Table Theme"/>
    <w:basedOn w:val="NormaleTabelle"/>
    <w:uiPriority w:val="99"/>
    <w:semiHidden/>
    <w:unhideWhenUsed/>
    <w:pPr>
      <w:spacing w:after="120"/>
      <w:ind w:left="284" w:hanging="284"/>
    </w:pPr>
    <w:rPr>
      <w:rFonts w:ascii="Arial" w:hAnsi="Arial" w:cstheme="minorBid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DunkleListe2">
    <w:name w:val="Dunkle Liste2"/>
    <w:basedOn w:val="NormaleTabelle"/>
    <w:uiPriority w:val="70"/>
    <w:locked/>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FarbigeListe2">
    <w:name w:val="Farbige Liste2"/>
    <w:basedOn w:val="NormaleTabelle"/>
    <w:uiPriority w:val="72"/>
    <w:locked/>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FarbigeSchattierung2">
    <w:name w:val="Farbige Schattierung2"/>
    <w:basedOn w:val="NormaleTabelle"/>
    <w:uiPriority w:val="71"/>
    <w:locked/>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FarbigesRaster2">
    <w:name w:val="Farbiges Raster2"/>
    <w:basedOn w:val="NormaleTabelle"/>
    <w:uiPriority w:val="73"/>
    <w:locked/>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HelleListe2">
    <w:name w:val="Helle Liste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HelleListe-Akzent12">
    <w:name w:val="Helle Liste - Akzent 12"/>
    <w:basedOn w:val="NormaleTabelle"/>
    <w:uiPriority w:val="61"/>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HelleSchattierung2">
    <w:name w:val="Helle Schattierung2"/>
    <w:basedOn w:val="NormaleTabelle"/>
    <w:uiPriority w:val="60"/>
    <w:locked/>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HelleSchattierung-Akzent12">
    <w:name w:val="Helle Schattierung - Akzent 12"/>
    <w:basedOn w:val="NormaleTabelle"/>
    <w:uiPriority w:val="60"/>
    <w:locked/>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HellesRaster2">
    <w:name w:val="Helles Raster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HellesRaster-Akzent12">
    <w:name w:val="Helles Raster - Akzent 12"/>
    <w:basedOn w:val="NormaleTabelle"/>
    <w:uiPriority w:val="62"/>
    <w:locked/>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Liste12">
    <w:name w:val="Mittlere Liste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ittlereListe1-Akzent12">
    <w:name w:val="Mittlere Liste 1 - Akzent 12"/>
    <w:basedOn w:val="NormaleTabelle"/>
    <w:uiPriority w:val="65"/>
    <w:locked/>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ittlereListe22">
    <w:name w:val="Mittlere Liste 22"/>
    <w:basedOn w:val="NormaleTabelle"/>
    <w:uiPriority w:val="66"/>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Schattierung12">
    <w:name w:val="Mittlere Schattierung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ittlereSchattierung1-Akzent12">
    <w:name w:val="Mittlere Schattierung 1 - Akzent 12"/>
    <w:basedOn w:val="NormaleTabelle"/>
    <w:uiPriority w:val="63"/>
    <w:locked/>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ittlereSchattierung22">
    <w:name w:val="Mittlere Schattierung 2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2">
    <w:name w:val="Mittlere Schattierung 2 - Akzent 12"/>
    <w:basedOn w:val="NormaleTabelle"/>
    <w:uiPriority w:val="64"/>
    <w:locked/>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ittleresRaster12">
    <w:name w:val="Mittleres Raster 12"/>
    <w:basedOn w:val="NormaleTabelle"/>
    <w:uiPriority w:val="67"/>
    <w:locked/>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ittleresRaster22">
    <w:name w:val="Mittleres Raster 22"/>
    <w:basedOn w:val="NormaleTabelle"/>
    <w:uiPriority w:val="68"/>
    <w:locked/>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ittleresRaster32">
    <w:name w:val="Mittleres Raster 32"/>
    <w:basedOn w:val="NormaleTabelle"/>
    <w:uiPriority w:val="69"/>
    <w:locked/>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paragraph" w:customStyle="1" w:styleId="Abkuerzungsliste">
    <w:name w:val="Abkuerzungsliste"/>
    <w:basedOn w:val="Standard"/>
    <w:uiPriority w:val="1"/>
    <w:unhideWhenUsed/>
    <w:pPr>
      <w:widowControl w:val="0"/>
      <w:tabs>
        <w:tab w:val="left" w:pos="3402"/>
      </w:tabs>
      <w:ind w:left="3402" w:hanging="3402"/>
    </w:pPr>
    <w:rPr>
      <w:rFonts w:cs="Times New Roman"/>
      <w:b/>
      <w:lang w:eastAsia="de-DE"/>
    </w:rPr>
  </w:style>
  <w:style w:type="paragraph" w:customStyle="1" w:styleId="nderungsnachweis-Text">
    <w:name w:val="Änderungsnachweis - Text"/>
    <w:basedOn w:val="Standard"/>
    <w:uiPriority w:val="1"/>
    <w:unhideWhenUsed/>
    <w:pPr>
      <w:widowControl w:val="0"/>
      <w:spacing w:before="120"/>
    </w:pPr>
    <w:rPr>
      <w:rFonts w:cs="Times New Roman"/>
      <w:lang w:eastAsia="de-DE"/>
    </w:rPr>
  </w:style>
  <w:style w:type="paragraph" w:customStyle="1" w:styleId="nderungsnachweis-Titel">
    <w:name w:val="Änderungsnachweis - Titel"/>
    <w:basedOn w:val="Standard"/>
    <w:next w:val="nderungsnachweis-Text"/>
    <w:uiPriority w:val="1"/>
    <w:unhideWhenUsed/>
    <w:pPr>
      <w:widowControl w:val="0"/>
      <w:spacing w:before="120"/>
    </w:pPr>
    <w:rPr>
      <w:b/>
      <w:sz w:val="22"/>
    </w:rPr>
  </w:style>
  <w:style w:type="paragraph" w:customStyle="1" w:styleId="Titelseite-1">
    <w:name w:val="Titelseite-1"/>
    <w:basedOn w:val="Standard"/>
    <w:next w:val="Titelseite-2"/>
    <w:uiPriority w:val="1"/>
    <w:pPr>
      <w:tabs>
        <w:tab w:val="right" w:pos="8080"/>
      </w:tabs>
      <w:spacing w:before="3120"/>
      <w:ind w:right="2126"/>
      <w:jc w:val="right"/>
    </w:pPr>
    <w:rPr>
      <w:rFonts w:cs="Times New Roman"/>
      <w:b/>
      <w:sz w:val="56"/>
      <w:lang w:eastAsia="de-DE"/>
    </w:rPr>
  </w:style>
  <w:style w:type="paragraph" w:customStyle="1" w:styleId="Titelseite-2">
    <w:name w:val="Titelseite-2"/>
    <w:basedOn w:val="Standard"/>
    <w:next w:val="Titelseite-3"/>
    <w:uiPriority w:val="1"/>
    <w:pPr>
      <w:spacing w:before="720" w:after="1920"/>
      <w:ind w:right="2126"/>
      <w:jc w:val="right"/>
    </w:pPr>
    <w:rPr>
      <w:rFonts w:cs="Times New Roman"/>
      <w:b/>
      <w:sz w:val="40"/>
      <w:lang w:eastAsia="de-DE"/>
    </w:rPr>
  </w:style>
  <w:style w:type="paragraph" w:customStyle="1" w:styleId="Titelseite-3">
    <w:name w:val="Titelseite-3"/>
    <w:basedOn w:val="Standard"/>
    <w:uiPriority w:val="1"/>
    <w:pPr>
      <w:tabs>
        <w:tab w:val="right" w:pos="8080"/>
      </w:tabs>
      <w:ind w:right="2126"/>
      <w:jc w:val="right"/>
    </w:pPr>
    <w:rPr>
      <w:rFonts w:cs="Times New Roman"/>
      <w:b/>
      <w:lang w:eastAsia="de-DE"/>
    </w:rPr>
  </w:style>
  <w:style w:type="paragraph" w:customStyle="1" w:styleId="Literaturliste">
    <w:name w:val="Literaturliste"/>
    <w:basedOn w:val="Standard"/>
    <w:uiPriority w:val="1"/>
    <w:unhideWhenUsed/>
    <w:pPr>
      <w:tabs>
        <w:tab w:val="num" w:pos="360"/>
      </w:tabs>
      <w:spacing w:before="240" w:after="20"/>
      <w:ind w:left="357" w:hanging="357"/>
    </w:pPr>
    <w:rPr>
      <w:rFonts w:cs="Times New Roman"/>
      <w:lang w:eastAsia="de-DE"/>
    </w:rPr>
  </w:style>
  <w:style w:type="table" w:styleId="DunkleListe">
    <w:name w:val="Dark List"/>
    <w:basedOn w:val="NormaleTabelle"/>
    <w:uiPriority w:val="70"/>
    <w:pPr>
      <w:ind w:left="284" w:hanging="284"/>
    </w:pPr>
    <w:rPr>
      <w:rFonts w:ascii="Arial" w:hAnsi="Arial" w:cstheme="minorBidi"/>
      <w:color w:val="FFFFFF" w:themeColor="background1"/>
      <w:lang w:eastAsia="en-US"/>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FarbigeListe">
    <w:name w:val="Colorful List"/>
    <w:basedOn w:val="NormaleTabelle"/>
    <w:uiPriority w:val="72"/>
    <w:pPr>
      <w:ind w:left="284" w:hanging="284"/>
    </w:pPr>
    <w:rPr>
      <w:rFonts w:ascii="Arial" w:hAnsi="Arial" w:cstheme="minorBidi"/>
      <w:color w:val="000000" w:themeColor="text1"/>
      <w:lang w:eastAsia="en-US"/>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pPr>
      <w:ind w:left="284" w:hanging="284"/>
    </w:pPr>
    <w:rPr>
      <w:rFonts w:ascii="Arial" w:hAnsi="Arial" w:cstheme="minorBidi"/>
      <w:color w:val="000000" w:themeColor="text1"/>
      <w:lang w:eastAsia="en-US"/>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Raster">
    <w:name w:val="Colorful Grid"/>
    <w:basedOn w:val="NormaleTabelle"/>
    <w:uiPriority w:val="73"/>
    <w:pPr>
      <w:ind w:left="284" w:hanging="284"/>
    </w:pPr>
    <w:rPr>
      <w:rFonts w:ascii="Arial" w:hAnsi="Arial" w:cstheme="minorBidi"/>
      <w:color w:val="000000" w:themeColor="text1"/>
      <w:lang w:eastAsia="en-US"/>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
    <w:name w:val="Light List"/>
    <w:basedOn w:val="NormaleTabelle"/>
    <w:uiPriority w:val="61"/>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Schattierung">
    <w:name w:val="Light Shading"/>
    <w:basedOn w:val="NormaleTabelle"/>
    <w:uiPriority w:val="60"/>
    <w:pPr>
      <w:ind w:left="284" w:hanging="284"/>
    </w:pPr>
    <w:rPr>
      <w:rFonts w:ascii="Arial" w:hAnsi="Arial" w:cstheme="minorBidi"/>
      <w:color w:val="000000" w:themeColor="text1" w:themeShade="BF"/>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pPr>
      <w:ind w:left="284" w:hanging="284"/>
    </w:pPr>
    <w:rPr>
      <w:rFonts w:ascii="Arial" w:hAnsi="Arial" w:cstheme="minorBidi"/>
      <w:color w:val="365F91" w:themeColor="accent1" w:themeShade="BF"/>
      <w:lang w:eastAsia="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Raster">
    <w:name w:val="Light Grid"/>
    <w:basedOn w:val="NormaleTabelle"/>
    <w:uiPriority w:val="62"/>
    <w:pPr>
      <w:ind w:left="284" w:hanging="284"/>
    </w:pPr>
    <w:rPr>
      <w:rFonts w:ascii="Arial" w:hAnsi="Arial" w:cstheme="minorBidi"/>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pPr>
      <w:ind w:left="284" w:hanging="284"/>
    </w:pPr>
    <w:rPr>
      <w:rFonts w:ascii="Arial" w:hAnsi="Arial" w:cstheme="minorBidi"/>
      <w:lang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Liste1">
    <w:name w:val="Medium Lis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pPr>
      <w:ind w:left="284" w:hanging="284"/>
    </w:pPr>
    <w:rPr>
      <w:rFonts w:ascii="Arial" w:hAnsi="Arial" w:cstheme="minorBidi"/>
      <w:color w:val="000000" w:themeColor="text1"/>
      <w:lang w:eastAsia="en-US"/>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2">
    <w:name w:val="Medium List 2"/>
    <w:basedOn w:val="NormaleTabelle"/>
    <w:uiPriority w:val="66"/>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chattierung1">
    <w:name w:val="Medium Shading 1"/>
    <w:basedOn w:val="NormaleTabelle"/>
    <w:uiPriority w:val="63"/>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pPr>
      <w:ind w:left="284" w:hanging="284"/>
    </w:pPr>
    <w:rPr>
      <w:rFonts w:ascii="Arial" w:hAnsi="Arial" w:cstheme="minorBidi"/>
      <w:lang w:eastAsia="en-US"/>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pPr>
      <w:ind w:left="284" w:hanging="284"/>
    </w:pPr>
    <w:rPr>
      <w:rFonts w:ascii="Arial" w:hAnsi="Arial" w:cstheme="minorBidi"/>
      <w:lang w:eastAsia="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Raster1">
    <w:name w:val="Medium Grid 1"/>
    <w:basedOn w:val="NormaleTabelle"/>
    <w:uiPriority w:val="67"/>
    <w:pPr>
      <w:ind w:left="284" w:hanging="284"/>
    </w:pPr>
    <w:rPr>
      <w:rFonts w:ascii="Arial" w:hAnsi="Arial" w:cstheme="minorBidi"/>
      <w:lang w:eastAsia="en-US"/>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2">
    <w:name w:val="Medium Grid 2"/>
    <w:basedOn w:val="NormaleTabelle"/>
    <w:uiPriority w:val="68"/>
    <w:pPr>
      <w:ind w:left="284" w:hanging="284"/>
    </w:pPr>
    <w:rPr>
      <w:rFonts w:asciiTheme="majorHAnsi" w:eastAsiaTheme="majorEastAsia" w:hAnsiTheme="majorHAnsi" w:cstheme="majorBidi"/>
      <w:color w:val="000000" w:themeColor="text1"/>
      <w:lang w:eastAsia="en-US"/>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3">
    <w:name w:val="Medium Grid 3"/>
    <w:basedOn w:val="NormaleTabelle"/>
    <w:uiPriority w:val="69"/>
    <w:pPr>
      <w:ind w:left="284" w:hanging="284"/>
    </w:pPr>
    <w:rPr>
      <w:rFonts w:ascii="Arial" w:hAnsi="Arial" w:cstheme="minorBidi"/>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character" w:customStyle="1" w:styleId="fontstyle01">
    <w:name w:val="fontstyle01"/>
    <w:basedOn w:val="Absatz-Standardschriftart"/>
    <w:rPr>
      <w:rFonts w:ascii="ArialMT" w:hAnsi="ArialMT" w:hint="default"/>
      <w:b w:val="0"/>
      <w:bCs w:val="0"/>
      <w:i w:val="0"/>
      <w:iCs w:val="0"/>
      <w:color w:val="000000"/>
      <w:sz w:val="22"/>
      <w:szCs w:val="22"/>
    </w:rPr>
  </w:style>
  <w:style w:type="character" w:customStyle="1" w:styleId="fontstyle21">
    <w:name w:val="fontstyle21"/>
    <w:basedOn w:val="Absatz-Standardschriftart"/>
    <w:rPr>
      <w:rFonts w:ascii="Arial-BoldMT" w:hAnsi="Arial-BoldMT" w:hint="default"/>
      <w:b/>
      <w:bCs/>
      <w:i w:val="0"/>
      <w:iCs w:val="0"/>
      <w:color w:val="000000"/>
      <w:sz w:val="22"/>
      <w:szCs w:val="22"/>
    </w:rPr>
  </w:style>
  <w:style w:type="paragraph" w:styleId="berarbeitung">
    <w:name w:val="Revision"/>
    <w:hidden/>
    <w:uiPriority w:val="99"/>
    <w:semiHidden/>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0159016">
      <w:bodyDiv w:val="1"/>
      <w:marLeft w:val="0"/>
      <w:marRight w:val="0"/>
      <w:marTop w:val="0"/>
      <w:marBottom w:val="0"/>
      <w:divBdr>
        <w:top w:val="none" w:sz="0" w:space="0" w:color="auto"/>
        <w:left w:val="none" w:sz="0" w:space="0" w:color="auto"/>
        <w:bottom w:val="none" w:sz="0" w:space="0" w:color="auto"/>
        <w:right w:val="none" w:sz="0" w:space="0" w:color="auto"/>
      </w:divBdr>
    </w:div>
    <w:div w:id="1860704552">
      <w:bodyDiv w:val="1"/>
      <w:marLeft w:val="0"/>
      <w:marRight w:val="0"/>
      <w:marTop w:val="0"/>
      <w:marBottom w:val="0"/>
      <w:divBdr>
        <w:top w:val="none" w:sz="0" w:space="0" w:color="auto"/>
        <w:left w:val="none" w:sz="0" w:space="0" w:color="auto"/>
        <w:bottom w:val="none" w:sz="0" w:space="0" w:color="auto"/>
        <w:right w:val="none" w:sz="0" w:space="0" w:color="auto"/>
      </w:divBdr>
      <w:divsChild>
        <w:div w:id="2097743882">
          <w:marLeft w:val="0"/>
          <w:marRight w:val="0"/>
          <w:marTop w:val="0"/>
          <w:marBottom w:val="0"/>
          <w:divBdr>
            <w:top w:val="none" w:sz="0" w:space="0" w:color="auto"/>
            <w:left w:val="none" w:sz="0" w:space="0" w:color="auto"/>
            <w:bottom w:val="none" w:sz="0" w:space="0" w:color="auto"/>
            <w:right w:val="none" w:sz="0" w:space="0" w:color="auto"/>
          </w:divBdr>
          <w:divsChild>
            <w:div w:id="115684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hyperlink" Target="https://stackoverflow.com/help/whats-reputation"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FA69D0-2470-4B35-9ED3-DD46B30488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8467</Words>
  <Characters>53348</Characters>
  <Application>Microsoft Office Word</Application>
  <DocSecurity>0</DocSecurity>
  <Lines>444</Lines>
  <Paragraphs>123</Paragraphs>
  <ScaleCrop>false</ScaleCrop>
  <HeadingPairs>
    <vt:vector size="2" baseType="variant">
      <vt:variant>
        <vt:lpstr>Titel</vt:lpstr>
      </vt:variant>
      <vt:variant>
        <vt:i4>1</vt:i4>
      </vt:variant>
    </vt:vector>
  </HeadingPairs>
  <TitlesOfParts>
    <vt:vector size="1" baseType="lpstr">
      <vt:lpstr>WeL'18 Vorlage Tagungsband</vt:lpstr>
    </vt:vector>
  </TitlesOfParts>
  <Company>Microsoft</Company>
  <LinksUpToDate>false</LinksUpToDate>
  <CharactersWithSpaces>61692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WeL'18 Vorlage Tagungsband</dc:title>
  <dc:subject/>
  <dc:creator>Anonymous-1</dc:creator>
  <cp:keywords/>
  <dc:description>Diese Vorlage beinhaltet grundlegende Formate für die Erstellung der Tagungsbände zur Workshop on e-Learning 2018. Die Formate sind jeweils mit "- WeL-Formatname -" bezeichnet. Sonderfälle können natürlich durch eigene Formate bestimmt werden, die sich in Sch</dc:description>
  <cp:lastModifiedBy>Paul Christ</cp:lastModifiedBy>
  <cp:revision>17</cp:revision>
  <cp:lastPrinted>2022-06-01T13:04:00Z</cp:lastPrinted>
  <dcterms:created xsi:type="dcterms:W3CDTF">2022-06-19T21:01:00Z</dcterms:created>
  <dcterms:modified xsi:type="dcterms:W3CDTF">2022-06-22T00:38:00Z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id="Zz5u88jw"/&gt;&lt;style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