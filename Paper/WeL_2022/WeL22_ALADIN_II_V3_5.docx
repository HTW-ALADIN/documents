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7700158"/>
    <w:bookmarkStart w:id="1" w:name="_Toc167700215"/>
    <w:p>
      <w:pPr>
        <w:pStyle w:val="-WeLBeitragstitel-"/>
        <w:spacing w:line="360" w:lineRule="auto"/>
        <w:rPr>
          <w:color w:val="646463"/>
        </w:rPr>
      </w:pPr>
      <w:r>
        <w:rPr>
          <w:noProof/>
          <w:color w:val="646463"/>
        </w:rPr>
        <mc:AlternateContent>
          <mc:Choice Requires="wps">
            <w:drawing>
              <wp:anchor distT="0" distB="0" distL="114300" distR="114300" simplePos="0" relativeHeight="251657216" behindDoc="0" locked="0" layoutInCell="1" allowOverlap="1">
                <wp:simplePos x="0" y="0"/>
                <wp:positionH relativeFrom="column">
                  <wp:posOffset>-1439545</wp:posOffset>
                </wp:positionH>
                <wp:positionV relativeFrom="paragraph">
                  <wp:posOffset>41910</wp:posOffset>
                </wp:positionV>
                <wp:extent cx="1115695" cy="107950"/>
                <wp:effectExtent l="635" t="0" r="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107950"/>
                        </a:xfrm>
                        <a:prstGeom prst="rect">
                          <a:avLst/>
                        </a:prstGeom>
                        <a:solidFill>
                          <a:srgbClr val="64646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13.35pt;margin-top:3.3pt;width:87.85pt;height: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" fillcolor="#646463" stroked="f"/>
            </w:pict>
          </mc:Fallback>
        </mc:AlternateContent>
      </w:r>
      <w:bookmarkEnd w:id="0"/>
      <w:bookmarkEnd w:id="1"/>
      <w:r>
        <w:rPr>
          <w:noProof/>
          <w:color w:val="646463"/>
        </w:rPr>
        <w:t>ALADIN II – Generator für Aufgaben und Lösung(shilf)en aus der Informatik und angrenzenden Disziplinen II</w:t>
      </w:r>
    </w:p>
    <w:tbl>
      <w:tblPr>
        <w:tblW w:w="0" w:type="auto"/>
        <w:tblLook w:val="01E0" w:firstRow="1" w:lastRow="1" w:firstColumn="1" w:lastColumn="1" w:noHBand="0" w:noVBand="0"/>
      </w:tblPr>
      <w:tblGrid>
        <w:gridCol w:w="3313"/>
        <w:gridCol w:w="3314"/>
      </w:tblGrid>
      <w:tr>
        <w:tc>
          <w:tcPr>
            <w:tcW w:w="3313" w:type="dxa"/>
          </w:tcPr>
          <w:p>
            <w:pPr>
              <w:pStyle w:val="-WeLBeitragsautoren-"/>
              <w:spacing w:line="360" w:lineRule="auto"/>
              <w:ind w:left="0"/>
            </w:pPr>
            <w:r>
              <w:t>Torsten Munkelt</w:t>
            </w:r>
          </w:p>
          <w:p>
            <w:pPr>
              <w:pStyle w:val="-WeLBeitragsautorenAdresse-"/>
              <w:spacing w:before="0"/>
              <w:ind w:left="0"/>
            </w:pPr>
            <w:r>
              <w:t>HTW Dresden</w:t>
            </w:r>
            <w:r>
              <w:br/>
              <w:t>torsten.munkelt@htw-dresden.de</w:t>
            </w:r>
          </w:p>
        </w:tc>
        <w:tc>
          <w:tcPr>
            <w:tcW w:w="3314" w:type="dxa"/>
          </w:tcPr>
          <w:p>
            <w:pPr>
              <w:pStyle w:val="-WeLBeitragsautoren-"/>
              <w:spacing w:line="360" w:lineRule="auto"/>
              <w:ind w:left="0"/>
              <w:rPr>
                <w:lang w:val="en-US"/>
              </w:rPr>
            </w:pPr>
            <w:r>
              <w:rPr>
                <w:lang w:val="en-US"/>
              </w:rPr>
              <w:t>Paul Christ</w:t>
            </w:r>
          </w:p>
          <w:p>
            <w:pPr>
              <w:pStyle w:val="-WeLBeitragsautorenAdresse-"/>
              <w:spacing w:before="0"/>
              <w:ind w:left="0"/>
              <w:rPr>
                <w:lang w:val="en-US"/>
              </w:rPr>
            </w:pPr>
            <w:r>
              <w:rPr>
                <w:lang w:val="en-US"/>
              </w:rPr>
              <w:t>HTW Dresden</w:t>
            </w:r>
            <w:r>
              <w:rPr>
                <w:lang w:val="en-US"/>
              </w:rPr>
              <w:br/>
              <w:t>paul.christ@htw-dresden.de</w:t>
            </w:r>
          </w:p>
        </w:tc>
      </w:tr>
    </w:tbl>
    <w:p>
      <w:pPr>
        <w:pStyle w:val="-WeLZusammenfassung-"/>
      </w:pPr>
      <w:r>
        <w:t>Zusammenfassung</w:t>
      </w:r>
    </w:p>
    <w:p>
      <w:pPr>
        <w:rPr>
          <w:rFonts w:ascii="Arial Narrow" w:hAnsi="Arial Narrow" w:cs="Times New Roman"/>
          <w:lang w:eastAsia="de-DE"/>
        </w:rPr>
      </w:pPr>
      <w:bookmarkStart w:id="2" w:name="_Hlk107646969"/>
      <w:r>
        <w:rPr>
          <w:rFonts w:ascii="Arial Narrow" w:hAnsi="Arial Narrow" w:cs="Times New Roman"/>
          <w:lang w:eastAsia="de-DE"/>
        </w:rPr>
        <w:t xml:space="preserve">Der Beitrag stellt das Framework ALADIN (“Generator für </w:t>
      </w:r>
      <w:r>
        <w:rPr>
          <w:rFonts w:ascii="Arial Narrow" w:hAnsi="Arial Narrow" w:cs="Times New Roman"/>
          <w:b/>
          <w:bCs/>
          <w:lang w:eastAsia="de-DE"/>
        </w:rPr>
        <w:t>A</w:t>
      </w:r>
      <w:r>
        <w:rPr>
          <w:rFonts w:ascii="Arial Narrow" w:hAnsi="Arial Narrow" w:cs="Times New Roman"/>
          <w:lang w:eastAsia="de-DE"/>
        </w:rPr>
        <w:t xml:space="preserve">ufgaben und </w:t>
      </w:r>
      <w:r>
        <w:rPr>
          <w:rFonts w:ascii="Arial Narrow" w:hAnsi="Arial Narrow" w:cs="Times New Roman"/>
          <w:b/>
          <w:bCs/>
          <w:lang w:eastAsia="de-DE"/>
        </w:rPr>
        <w:t>L</w:t>
      </w:r>
      <w:r>
        <w:rPr>
          <w:rFonts w:ascii="Arial Narrow" w:hAnsi="Arial Narrow" w:cs="Times New Roman"/>
          <w:lang w:eastAsia="de-DE"/>
        </w:rPr>
        <w:t>ösung(</w:t>
      </w:r>
      <w:proofErr w:type="spellStart"/>
      <w:r>
        <w:rPr>
          <w:rFonts w:ascii="Arial Narrow" w:hAnsi="Arial Narrow" w:cs="Times New Roman"/>
          <w:lang w:eastAsia="de-DE"/>
        </w:rPr>
        <w:t>shilf</w:t>
      </w:r>
      <w:proofErr w:type="spellEnd"/>
      <w:r>
        <w:rPr>
          <w:rFonts w:ascii="Arial Narrow" w:hAnsi="Arial Narrow" w:cs="Times New Roman"/>
          <w:lang w:eastAsia="de-DE"/>
        </w:rPr>
        <w:t xml:space="preserve">)en </w:t>
      </w:r>
      <w:r>
        <w:rPr>
          <w:rFonts w:ascii="Arial Narrow" w:hAnsi="Arial Narrow" w:cs="Times New Roman"/>
          <w:b/>
          <w:bCs/>
          <w:lang w:eastAsia="de-DE"/>
        </w:rPr>
        <w:t>a</w:t>
      </w:r>
      <w:r>
        <w:rPr>
          <w:rFonts w:ascii="Arial Narrow" w:hAnsi="Arial Narrow" w:cs="Times New Roman"/>
          <w:lang w:eastAsia="de-DE"/>
        </w:rPr>
        <w:t xml:space="preserve">us </w:t>
      </w:r>
      <w:r>
        <w:rPr>
          <w:rFonts w:ascii="Arial Narrow" w:hAnsi="Arial Narrow" w:cs="Times New Roman"/>
          <w:b/>
          <w:bCs/>
          <w:lang w:eastAsia="de-DE"/>
        </w:rPr>
        <w:t>d</w:t>
      </w:r>
      <w:r>
        <w:rPr>
          <w:rFonts w:ascii="Arial Narrow" w:hAnsi="Arial Narrow" w:cs="Times New Roman"/>
          <w:lang w:eastAsia="de-DE"/>
        </w:rPr>
        <w:t xml:space="preserve">er </w:t>
      </w:r>
      <w:r>
        <w:rPr>
          <w:rFonts w:ascii="Arial Narrow" w:hAnsi="Arial Narrow" w:cs="Times New Roman"/>
          <w:b/>
          <w:bCs/>
          <w:lang w:eastAsia="de-DE"/>
        </w:rPr>
        <w:t>I</w:t>
      </w:r>
      <w:r>
        <w:rPr>
          <w:rFonts w:ascii="Arial Narrow" w:hAnsi="Arial Narrow" w:cs="Times New Roman"/>
          <w:lang w:eastAsia="de-DE"/>
        </w:rPr>
        <w:t>nformatik und angrenzenden Diszipline</w:t>
      </w:r>
      <w:r>
        <w:rPr>
          <w:rFonts w:ascii="Arial Narrow" w:hAnsi="Arial Narrow" w:cs="Times New Roman"/>
          <w:b/>
          <w:bCs/>
          <w:lang w:eastAsia="de-DE"/>
        </w:rPr>
        <w:t>n</w:t>
      </w:r>
      <w:r>
        <w:rPr>
          <w:rFonts w:ascii="Arial Narrow" w:hAnsi="Arial Narrow" w:cs="Times New Roman"/>
          <w:lang w:eastAsia="de-DE"/>
        </w:rPr>
        <w:t xml:space="preserve">”) und seine Erweiterung, ALADIN II, vor. ALADIN ist ein Web-basiertes Framework, in welchem Lehrende </w:t>
      </w:r>
      <w:proofErr w:type="spellStart"/>
      <w:r>
        <w:rPr>
          <w:rFonts w:ascii="Arial Narrow" w:hAnsi="Arial Narrow" w:cs="Times New Roman"/>
          <w:lang w:eastAsia="de-DE"/>
        </w:rPr>
        <w:t>graphenbasierte</w:t>
      </w:r>
      <w:proofErr w:type="spellEnd"/>
      <w:r>
        <w:rPr>
          <w:rFonts w:ascii="Arial Narrow" w:hAnsi="Arial Narrow" w:cs="Times New Roman"/>
          <w:lang w:eastAsia="de-DE"/>
        </w:rPr>
        <w:t xml:space="preserve"> Aufgabentypen deklarieren können und welches zufallsbasiert und entsprechend einer Parametrisierung den Studierenden Aufgaben in beliebiger Anzahl generiert. Die Studierenden lösen die generierten Aufgaben interaktiv, wobei ALADIN ihnen bei Bedarf abgestufte automatische Lösungshilfen leistet. ALADIN II erlaubt das selbstgesteuerte, orts- und zeitunabhängige E-Learning, gibt Rückmeldungen bezüglich des Fortschritts und kann um Aufgabentypen erweitert werden. Bisher nutzen noch nicht alle Studierenden ALADIN, was der fehlenden didaktischen Integration in die Lehrveranstaltungen und der geringen Durchdringung der Lehrveranstaltungen mit den bereits existierenden Aufgabentypen geschuldet ist. Die didaktischen Herausforderungen</w:t>
      </w:r>
      <w:ins w:id="3" w:author="Torsten Munkelt" w:date="2022-06-19T23:04:00Z">
        <w:r>
          <w:rPr>
            <w:rFonts w:ascii="Arial Narrow" w:hAnsi="Arial Narrow" w:cs="Times New Roman"/>
            <w:lang w:eastAsia="de-DE"/>
          </w:rPr>
          <w:t>,</w:t>
        </w:r>
      </w:ins>
      <w:r>
        <w:rPr>
          <w:rFonts w:ascii="Arial Narrow" w:hAnsi="Arial Narrow" w:cs="Times New Roman"/>
          <w:lang w:eastAsia="de-DE"/>
        </w:rPr>
        <w:t xml:space="preserve"> </w:t>
      </w:r>
      <w:del w:id="4" w:author="Torsten Munkelt" w:date="2022-06-19T23:08:00Z">
        <w:r>
          <w:rPr>
            <w:rFonts w:ascii="Arial Narrow" w:hAnsi="Arial Narrow" w:cs="Times New Roman"/>
            <w:lang w:eastAsia="de-DE"/>
          </w:rPr>
          <w:delText>die der</w:delText>
        </w:r>
      </w:del>
      <w:ins w:id="5" w:author="Torsten Munkelt" w:date="2022-06-19T23:08:00Z">
        <w:r>
          <w:rPr>
            <w:rFonts w:ascii="Arial Narrow" w:hAnsi="Arial Narrow" w:cs="Times New Roman"/>
            <w:lang w:eastAsia="de-DE"/>
          </w:rPr>
          <w:t>die sich aus der</w:t>
        </w:r>
      </w:ins>
      <w:r>
        <w:rPr>
          <w:rFonts w:ascii="Arial Narrow" w:hAnsi="Arial Narrow" w:cs="Times New Roman"/>
          <w:lang w:eastAsia="de-DE"/>
        </w:rPr>
        <w:t xml:space="preserve"> Entwicklung von ALADIN </w:t>
      </w:r>
      <w:del w:id="6" w:author="Torsten Munkelt" w:date="2022-06-19T23:08:00Z">
        <w:r>
          <w:rPr>
            <w:rFonts w:ascii="Arial Narrow" w:hAnsi="Arial Narrow" w:cs="Times New Roman"/>
            <w:lang w:eastAsia="de-DE"/>
          </w:rPr>
          <w:delText>zu Grunde liegen</w:delText>
        </w:r>
      </w:del>
      <w:ins w:id="7" w:author="Torsten Munkelt" w:date="2022-06-19T23:08:00Z">
        <w:r>
          <w:rPr>
            <w:rFonts w:ascii="Arial Narrow" w:hAnsi="Arial Narrow" w:cs="Times New Roman"/>
            <w:lang w:eastAsia="de-DE"/>
          </w:rPr>
          <w:t>ergeben</w:t>
        </w:r>
      </w:ins>
      <w:r>
        <w:rPr>
          <w:rFonts w:ascii="Arial Narrow" w:hAnsi="Arial Narrow" w:cs="Times New Roman"/>
          <w:lang w:eastAsia="de-DE"/>
        </w:rPr>
        <w:t xml:space="preserve"> und </w:t>
      </w:r>
      <w:del w:id="8" w:author="Torsten Munkelt" w:date="2022-06-19T23:04:00Z">
        <w:r>
          <w:rPr>
            <w:rFonts w:ascii="Arial Narrow" w:hAnsi="Arial Narrow" w:cs="Times New Roman"/>
            <w:lang w:eastAsia="de-DE"/>
          </w:rPr>
          <w:delText xml:space="preserve">in </w:delText>
        </w:r>
      </w:del>
      <w:ins w:id="9" w:author="Torsten Munkelt" w:date="2022-06-19T23:04:00Z">
        <w:r>
          <w:rPr>
            <w:rFonts w:ascii="Arial Narrow" w:hAnsi="Arial Narrow" w:cs="Times New Roman"/>
            <w:lang w:eastAsia="de-DE"/>
          </w:rPr>
          <w:t xml:space="preserve">während </w:t>
        </w:r>
      </w:ins>
      <w:r>
        <w:rPr>
          <w:rFonts w:ascii="Arial Narrow" w:hAnsi="Arial Narrow" w:cs="Times New Roman"/>
          <w:lang w:eastAsia="de-DE"/>
        </w:rPr>
        <w:t xml:space="preserve">der Nutzung von ALADIN observiert </w:t>
      </w:r>
      <w:del w:id="10" w:author="Torsten Munkelt" w:date="2022-06-19T23:05:00Z">
        <w:r>
          <w:rPr>
            <w:rFonts w:ascii="Arial Narrow" w:hAnsi="Arial Narrow" w:cs="Times New Roman"/>
            <w:lang w:eastAsia="de-DE"/>
          </w:rPr>
          <w:delText xml:space="preserve">wurden </w:delText>
        </w:r>
      </w:del>
      <w:ins w:id="11" w:author="Torsten Munkelt" w:date="2022-06-19T23:05:00Z">
        <w:r>
          <w:rPr>
            <w:rFonts w:ascii="Arial Narrow" w:hAnsi="Arial Narrow" w:cs="Times New Roman"/>
            <w:lang w:eastAsia="de-DE"/>
          </w:rPr>
          <w:t xml:space="preserve">worden sind, </w:t>
        </w:r>
      </w:ins>
      <w:r>
        <w:rPr>
          <w:rFonts w:ascii="Arial Narrow" w:hAnsi="Arial Narrow" w:cs="Times New Roman"/>
          <w:lang w:eastAsia="de-DE"/>
        </w:rPr>
        <w:t>und wie ALADIN II diesen entgegentritt</w:t>
      </w:r>
      <w:ins w:id="12" w:author="Torsten Munkelt" w:date="2022-06-19T23:06:00Z">
        <w:r>
          <w:rPr>
            <w:rFonts w:ascii="Arial Narrow" w:hAnsi="Arial Narrow" w:cs="Times New Roman"/>
            <w:lang w:eastAsia="de-DE"/>
          </w:rPr>
          <w:t xml:space="preserve">, </w:t>
        </w:r>
      </w:ins>
      <w:del w:id="13" w:author="Torsten Munkelt" w:date="2022-06-19T23:06:00Z">
        <w:r>
          <w:rPr>
            <w:rFonts w:ascii="Arial Narrow" w:hAnsi="Arial Narrow" w:cs="Times New Roman"/>
            <w:lang w:eastAsia="de-DE"/>
          </w:rPr>
          <w:delText xml:space="preserve"> </w:delText>
        </w:r>
      </w:del>
      <w:del w:id="14" w:author="Torsten Munkelt" w:date="2022-06-19T23:08:00Z">
        <w:r>
          <w:rPr>
            <w:rFonts w:ascii="Arial Narrow" w:hAnsi="Arial Narrow" w:cs="Times New Roman"/>
            <w:lang w:eastAsia="de-DE"/>
          </w:rPr>
          <w:delText>wird</w:delText>
        </w:r>
      </w:del>
      <w:ins w:id="15" w:author="Torsten Munkelt" w:date="2022-06-19T23:08:00Z">
        <w:r>
          <w:rPr>
            <w:rFonts w:ascii="Arial Narrow" w:hAnsi="Arial Narrow" w:cs="Times New Roman"/>
            <w:lang w:eastAsia="de-DE"/>
          </w:rPr>
          <w:t>werden</w:t>
        </w:r>
      </w:ins>
      <w:r>
        <w:rPr>
          <w:rFonts w:ascii="Arial Narrow" w:hAnsi="Arial Narrow" w:cs="Times New Roman"/>
          <w:lang w:eastAsia="de-DE"/>
        </w:rPr>
        <w:t xml:space="preserve"> ebenfalls beleuchtet. So </w:t>
      </w:r>
      <w:del w:id="16" w:author="Torsten Munkelt" w:date="2022-06-19T23:09:00Z">
        <w:r>
          <w:rPr>
            <w:rFonts w:ascii="Arial Narrow" w:hAnsi="Arial Narrow" w:cs="Times New Roman"/>
            <w:lang w:eastAsia="de-DE"/>
          </w:rPr>
          <w:delText xml:space="preserve">ergänzt </w:delText>
        </w:r>
      </w:del>
      <w:ins w:id="17" w:author="Torsten Munkelt" w:date="2022-06-19T23:09:00Z">
        <w:r>
          <w:rPr>
            <w:rFonts w:ascii="Arial Narrow" w:hAnsi="Arial Narrow" w:cs="Times New Roman"/>
            <w:lang w:eastAsia="de-DE"/>
          </w:rPr>
          <w:t xml:space="preserve">führt </w:t>
        </w:r>
      </w:ins>
      <w:r>
        <w:rPr>
          <w:rFonts w:ascii="Arial Narrow" w:hAnsi="Arial Narrow" w:cs="Times New Roman"/>
          <w:lang w:eastAsia="de-DE"/>
        </w:rPr>
        <w:t xml:space="preserve">ALADIN II </w:t>
      </w:r>
      <w:del w:id="18" w:author="Torsten Munkelt" w:date="2022-06-19T23:10:00Z">
        <w:r>
          <w:rPr>
            <w:rFonts w:ascii="Arial Narrow" w:hAnsi="Arial Narrow" w:cs="Times New Roman"/>
            <w:lang w:eastAsia="de-DE"/>
          </w:rPr>
          <w:delText xml:space="preserve">das System um </w:delText>
        </w:r>
      </w:del>
      <w:r>
        <w:rPr>
          <w:rFonts w:ascii="Arial Narrow" w:hAnsi="Arial Narrow" w:cs="Times New Roman"/>
          <w:lang w:eastAsia="de-DE"/>
        </w:rPr>
        <w:t xml:space="preserve">neue Aufgabentypen </w:t>
      </w:r>
      <w:ins w:id="19" w:author="Torsten Munkelt" w:date="2022-06-19T23:10:00Z">
        <w:r>
          <w:rPr>
            <w:rFonts w:ascii="Arial Narrow" w:hAnsi="Arial Narrow" w:cs="Times New Roman"/>
            <w:lang w:eastAsia="de-DE"/>
          </w:rPr>
          <w:t xml:space="preserve">ein </w:t>
        </w:r>
      </w:ins>
      <w:r>
        <w:rPr>
          <w:rFonts w:ascii="Arial Narrow" w:hAnsi="Arial Narrow" w:cs="Times New Roman"/>
          <w:lang w:eastAsia="de-DE"/>
        </w:rPr>
        <w:t xml:space="preserve">und </w:t>
      </w:r>
      <w:ins w:id="20" w:author="Torsten Munkelt" w:date="2022-06-19T23:10:00Z">
        <w:r>
          <w:rPr>
            <w:rFonts w:ascii="Arial Narrow" w:hAnsi="Arial Narrow" w:cs="Times New Roman"/>
            <w:lang w:eastAsia="de-DE"/>
          </w:rPr>
          <w:t xml:space="preserve">ergänzt ALADIN u. a. um </w:t>
        </w:r>
      </w:ins>
      <w:r>
        <w:rPr>
          <w:rFonts w:ascii="Arial Narrow" w:hAnsi="Arial Narrow" w:cs="Times New Roman"/>
          <w:lang w:eastAsia="de-DE"/>
        </w:rPr>
        <w:t>eine didaktische Integration in die Lehrveranstaltungen: ALADIN II verzahnt durch die Lehrenden gesteuerte Präsenzlehre und durch die Studierenden gesteuertes E-Learning.</w:t>
      </w:r>
    </w:p>
    <w:p>
      <w:pPr>
        <w:pStyle w:val="-WeLberschrift1-"/>
      </w:pPr>
      <w:bookmarkStart w:id="21" w:name="_Ref106443616"/>
      <w:bookmarkStart w:id="22" w:name="_Toc167700160"/>
      <w:bookmarkStart w:id="23" w:name="_Toc167700217"/>
      <w:bookmarkEnd w:id="2"/>
      <w:commentRangeStart w:id="24"/>
      <w:del w:id="25" w:author="Paul Christ" w:date="2022-06-20T09:15:00Z">
        <w:r>
          <w:delText>Grundlegende Prinzipien von ALADIN</w:delText>
        </w:r>
        <w:bookmarkEnd w:id="21"/>
        <w:commentRangeEnd w:id="24"/>
        <w:r>
          <w:rPr>
            <w:rStyle w:val="Kommentarzeichen"/>
            <w:rFonts w:asciiTheme="minorHAnsi" w:eastAsiaTheme="minorHAnsi" w:hAnsiTheme="minorHAnsi" w:cstheme="minorBidi"/>
            <w:b w:val="0"/>
            <w:color w:val="auto"/>
            <w:lang w:eastAsia="en-US"/>
          </w:rPr>
          <w:commentReference w:id="24"/>
        </w:r>
      </w:del>
      <w:ins w:id="26" w:author="Paul Christ" w:date="2022-06-20T09:15:00Z">
        <w:r>
          <w:t>Anwendungsbereich von ALADIN (II)</w:t>
        </w:r>
      </w:ins>
      <w:r>
        <w:t xml:space="preserve"> </w:t>
      </w:r>
      <w:bookmarkStart w:id="27" w:name="_Toc167700164"/>
      <w:bookmarkStart w:id="28" w:name="_Toc167700221"/>
      <w:bookmarkEnd w:id="22"/>
      <w:bookmarkEnd w:id="23"/>
    </w:p>
    <w:p>
      <w:pPr>
        <w:pStyle w:val="-WeLStandardtextEinzug-"/>
      </w:pPr>
      <w:r>
        <w:t xml:space="preserve">ALADIN ist ein System welches Studierenden kompetenzorientiertes E-Learning ermöglicht und </w:t>
      </w:r>
      <w:proofErr w:type="spellStart"/>
      <w:r>
        <w:t>graphenbasierte</w:t>
      </w:r>
      <w:proofErr w:type="spellEnd"/>
      <w:r>
        <w:t xml:space="preserve"> Aufgaben mitsamt Lösungen und Lösungshilfen automatisch, zufallsbasiert und </w:t>
      </w:r>
      <w:del w:id="29" w:author="Torsten Munkelt" w:date="2022-06-19T23:11:00Z">
        <w:r>
          <w:delText>nach den</w:delText>
        </w:r>
      </w:del>
      <w:ins w:id="30" w:author="Torsten Munkelt" w:date="2022-06-19T23:11:00Z">
        <w:r>
          <w:t>entsprechend der</w:t>
        </w:r>
      </w:ins>
      <w:r>
        <w:t xml:space="preserve"> Anforderungen der Studierenden generiert. ALADIN erlaubt es Studierenden</w:t>
      </w:r>
      <w:ins w:id="31" w:author="Torsten Munkelt" w:date="2022-06-19T23:11:00Z">
        <w:r>
          <w:t>,</w:t>
        </w:r>
      </w:ins>
      <w:r>
        <w:t xml:space="preserve"> selbständig Aufgaben zeit- und ortsunabhängig zu lösen. ALADIN befähigt Lehrende zur deklarativen Erstellung </w:t>
      </w:r>
      <w:ins w:id="32" w:author="Torsten Munkelt [2]" w:date="2022-06-22T09:20:00Z">
        <w:r>
          <w:t xml:space="preserve">von Generatoren </w:t>
        </w:r>
      </w:ins>
      <w:ins w:id="33" w:author="Torsten Munkelt [2]" w:date="2022-06-22T09:21:00Z">
        <w:r>
          <w:t>von</w:t>
        </w:r>
      </w:ins>
      <w:ins w:id="34" w:author="Torsten Munkelt [2]" w:date="2022-06-22T09:20:00Z">
        <w:r>
          <w:t xml:space="preserve"> interaktive</w:t>
        </w:r>
      </w:ins>
      <w:ins w:id="35" w:author="Torsten Munkelt [2]" w:date="2022-06-22T09:21:00Z">
        <w:r>
          <w:t>n</w:t>
        </w:r>
      </w:ins>
      <w:ins w:id="36" w:author="Torsten Munkelt [2]" w:date="2022-06-22T09:20:00Z">
        <w:r>
          <w:t xml:space="preserve"> Aufgaben(-instanzen) eines Aufgabentyps.</w:t>
        </w:r>
      </w:ins>
      <w:del w:id="37" w:author="Torsten Munkelt [2]" w:date="2022-06-22T09:20:00Z">
        <w:r>
          <w:delText>von Aufgabentypen und interaktiven Lösungspfaden.</w:delText>
        </w:r>
      </w:del>
      <w:r>
        <w:t xml:space="preserve"> De</w:t>
      </w:r>
      <w:ins w:id="38" w:author="Torsten Munkelt" w:date="2022-06-19T23:14:00Z">
        <w:r>
          <w:t>n</w:t>
        </w:r>
      </w:ins>
      <w:del w:id="39" w:author="Torsten Munkelt" w:date="2022-06-19T23:14:00Z">
        <w:r>
          <w:delText>r</w:delText>
        </w:r>
      </w:del>
      <w:r>
        <w:t xml:space="preserve"> Aufbau und die konkrete Funktionsweis</w:t>
      </w:r>
      <w:ins w:id="40" w:author="Torsten Munkelt" w:date="2022-06-19T23:14:00Z">
        <w:r>
          <w:t>e</w:t>
        </w:r>
      </w:ins>
      <w:r>
        <w:t xml:space="preserve"> von ALADIN </w:t>
      </w:r>
      <w:del w:id="41" w:author="Torsten Munkelt" w:date="2022-06-19T23:13:00Z">
        <w:r>
          <w:delText>wurde in</w:delText>
        </w:r>
      </w:del>
      <w:ins w:id="42" w:author="Torsten Munkelt" w:date="2022-06-19T23:13:00Z">
        <w:r>
          <w:t>legt bereits</w:t>
        </w:r>
      </w:ins>
      <w:r>
        <w:t xml:space="preserve"> </w:t>
      </w:r>
      <w:r>
        <w:fldChar w:fldCharType="begin"/>
      </w:r>
      <w:r>
        <w:instrText xml:space="preserve"> ADDIN ZOTERO_ITEM CSL_CITATION {"citationID":"4wAOvmuc","properties":{"formattedCitation":"(Christ, Paul et al., 2022)","plainCitation":"(Christ, Paul et al., 2022)","noteIndex":0},"citationItems":[{"id":657,"uris":["http://zotero.org/users/9354499/items/8R7GRG3H"],"itemData":{"id":657,"type":"paper-conference","abstract":"Das Erlernen von Fähigkeiten zur Modellbildung ist eine grundlegende Zielstellung in\nvielen Studiengängen. Insbesondere in der Informatik und angrenzenden Disziplinen lassen sich\nviele Modellierungsaufgaben mittels Graphen repräsentieren, was das computergestützte Generieren\nsolcher Graphen und entsprechender Aufgaben und Lösung(shilf)en auf Grundlage bestehender Graphenalgorithmen erlaubt. Dieser Beitrag stellt das Framework ALADIN vor, welches graphenbasierte\nModelle und Aufgaben für Probleme aus verschiedenen Fachbereichen generiert und Studenten bei der\nLösung der Probleme unterstützt. Die Generierung erfolgt parametrisiert, um dem Anforderungsprofil\nder Bearbeiter zu entsprechen. ALADIN ermöglicht eine zeit- und ortsunabhängige Bearbeitung\nvon Übungsaufgaben. Zudem prüft ALADIN die Lösungen direkt auf Korrektheit, ohne Lehrpersonal zu binden. Aufzeichnungs- und Wiedergabefunktionalität erhöht den Nutzen von ALADIN in\nBlended-Learning-Szenarien.","container-title":"Workshop zur Modellierung in der Hochschulbildung (MoHoL 2022) co-located with Modellierung 2022, Hamburg, Germany","event-place":"Hamburg","language":"deutsch","publisher":"Gesellschaft für Informatik e.V.","publisher-place":"Hamburg","title":"ALADIN – Generator für Aufgaben und Lösung(shilf)en aus der Informatik und angrenzenden Disziplinen","author":[{"literal":"Christ, Paul"},{"literal":"Laue, Ralf"},{"literal":"Munkelt, Torsten"}],"issued":{"date-parts":[["2022"]]}}}],"schema":"https://github.com/citation-style-language/schema/raw/master/csl-citation.json"} </w:instrText>
      </w:r>
      <w:r>
        <w:fldChar w:fldCharType="separate"/>
      </w:r>
      <w:r>
        <w:rPr>
          <w:rFonts w:cs="Arial"/>
        </w:rPr>
        <w:t>(Christ, Paul et al., 2022)</w:t>
      </w:r>
      <w:r>
        <w:fldChar w:fldCharType="end"/>
      </w:r>
      <w:r>
        <w:t xml:space="preserve"> </w:t>
      </w:r>
      <w:del w:id="43" w:author="Torsten Munkelt" w:date="2022-06-19T23:14:00Z">
        <w:r>
          <w:delText>bereits dargelegt</w:delText>
        </w:r>
      </w:del>
      <w:ins w:id="44" w:author="Torsten Munkelt" w:date="2022-06-19T23:14:00Z">
        <w:r>
          <w:t>dar</w:t>
        </w:r>
      </w:ins>
      <w:r>
        <w:t>.</w:t>
      </w:r>
      <w:del w:id="45" w:author="Torsten Munkelt [2]" w:date="2022-06-22T09:21:00Z">
        <w:r>
          <w:delText xml:space="preserve"> </w:delText>
        </w:r>
      </w:del>
    </w:p>
    <w:p>
      <w:pPr>
        <w:pStyle w:val="-WeLStandardtextEinzug-"/>
      </w:pPr>
      <w:r>
        <w:t xml:space="preserve">Aus der bisherigen Nutzung von ALADIN </w:t>
      </w:r>
      <w:del w:id="46" w:author="Torsten Munkelt" w:date="2022-06-19T23:23:00Z">
        <w:r>
          <w:delText xml:space="preserve">wurden </w:delText>
        </w:r>
      </w:del>
      <w:ins w:id="47" w:author="Torsten Munkelt" w:date="2022-06-19T23:23:00Z">
        <w:r>
          <w:t xml:space="preserve">sind </w:t>
        </w:r>
      </w:ins>
      <w:r>
        <w:t>einige didaktische Herausforderungen abgeleitet</w:t>
      </w:r>
      <w:ins w:id="48" w:author="Torsten Munkelt" w:date="2022-06-19T23:23:00Z">
        <w:r>
          <w:t xml:space="preserve"> worden</w:t>
        </w:r>
      </w:ins>
      <w:del w:id="49" w:author="Torsten Munkelt" w:date="2022-06-19T23:24:00Z">
        <w:r>
          <w:delText>, welche i</w:delText>
        </w:r>
      </w:del>
      <w:ins w:id="50" w:author="Torsten Munkelt" w:date="2022-06-19T23:24:00Z">
        <w:r>
          <w:t xml:space="preserve">. Der Beitrag erläutert </w:t>
        </w:r>
      </w:ins>
      <w:ins w:id="51" w:author="Torsten Munkelt" w:date="2022-06-19T23:25:00Z">
        <w:r>
          <w:t>besagte</w:t>
        </w:r>
      </w:ins>
      <w:ins w:id="52" w:author="Torsten Munkelt" w:date="2022-06-19T23:24:00Z">
        <w:r>
          <w:t xml:space="preserve"> Herausforderungen</w:t>
        </w:r>
      </w:ins>
      <w:del w:id="53" w:author="Torsten Munkelt" w:date="2022-06-19T23:24:00Z">
        <w:r>
          <w:delText>m Folgenden näher erläutert werden.</w:delText>
        </w:r>
      </w:del>
      <w:del w:id="54" w:author="Torsten Munkelt" w:date="2022-06-19T23:25:00Z">
        <w:r>
          <w:delText xml:space="preserve"> Weiterhin werden die Lösungsmöglichkeiten von </w:delText>
        </w:r>
      </w:del>
      <w:ins w:id="55" w:author="Torsten Munkelt" w:date="2022-06-19T23:25:00Z">
        <w:r>
          <w:t xml:space="preserve"> und legt dar, wie </w:t>
        </w:r>
      </w:ins>
      <w:r>
        <w:t xml:space="preserve">ALADIN II </w:t>
      </w:r>
      <w:del w:id="56" w:author="Torsten Munkelt" w:date="2022-06-19T23:25:00Z">
        <w:r>
          <w:delText>für die benannten Herausforderungen ausgeführt</w:delText>
        </w:r>
      </w:del>
      <w:ins w:id="57" w:author="Torsten Munkelt" w:date="2022-06-19T23:25:00Z">
        <w:r>
          <w:t>ihnen begegnet</w:t>
        </w:r>
      </w:ins>
      <w:r>
        <w:t>.</w:t>
      </w:r>
    </w:p>
    <w:p>
      <w:pPr>
        <w:pStyle w:val="-WeLberschrift1-"/>
      </w:pPr>
      <w:r>
        <w:lastRenderedPageBreak/>
        <w:t>Didaktische Herausforderungen</w:t>
      </w:r>
      <w:ins w:id="58" w:author="Torsten Munkelt" w:date="2022-06-19T23:27:00Z">
        <w:r>
          <w:t xml:space="preserve"> bei </w:t>
        </w:r>
      </w:ins>
      <w:ins w:id="59" w:author="Torsten Munkelt" w:date="2022-06-19T23:28:00Z">
        <w:r>
          <w:t xml:space="preserve">der Anwendung </w:t>
        </w:r>
      </w:ins>
      <w:ins w:id="60" w:author="Torsten Munkelt" w:date="2022-06-19T23:27:00Z">
        <w:r>
          <w:t>von ALADIN</w:t>
        </w:r>
      </w:ins>
    </w:p>
    <w:p>
      <w:pPr>
        <w:pStyle w:val="-WeLberschrift2-"/>
      </w:pPr>
      <w:r>
        <w:t>Motivation der Studierenden zur Nutzung von ALADIN</w:t>
      </w:r>
    </w:p>
    <w:p>
      <w:pPr>
        <w:pStyle w:val="-WeLberschrift2-"/>
        <w:numPr>
          <w:ilvl w:val="3"/>
          <w:numId w:val="12"/>
        </w:numPr>
      </w:pPr>
      <w:bookmarkStart w:id="61" w:name="_Ref105516447"/>
      <w:del w:id="62" w:author="Torsten Munkelt" w:date="2022-06-19T23:33:00Z">
        <w:r>
          <w:delText xml:space="preserve">Initiale </w:delText>
        </w:r>
      </w:del>
      <w:r>
        <w:t xml:space="preserve">Motivation </w:t>
      </w:r>
      <w:del w:id="63" w:author="Paul Christ" w:date="2022-07-01T10:07:00Z">
        <w:r>
          <w:delText xml:space="preserve">der Studierenden </w:delText>
        </w:r>
      </w:del>
      <w:r>
        <w:t xml:space="preserve">zur </w:t>
      </w:r>
      <w:ins w:id="64" w:author="Torsten Munkelt" w:date="2022-06-19T23:33:00Z">
        <w:r>
          <w:t xml:space="preserve">initialen </w:t>
        </w:r>
      </w:ins>
      <w:r>
        <w:t>Nutzung von ALADIN</w:t>
      </w:r>
      <w:bookmarkEnd w:id="61"/>
    </w:p>
    <w:p>
      <w:pPr>
        <w:jc w:val="both"/>
        <w:rPr>
          <w:rFonts w:cs="Times New Roman"/>
          <w:color w:val="000000"/>
          <w:szCs w:val="24"/>
          <w:lang w:eastAsia="de-DE"/>
        </w:rPr>
      </w:pPr>
      <w:r>
        <w:rPr>
          <w:rFonts w:cs="Times New Roman"/>
          <w:color w:val="000000"/>
          <w:szCs w:val="24"/>
          <w:lang w:eastAsia="de-DE"/>
        </w:rPr>
        <w:t xml:space="preserve">Eine zentrale Herausforderung ist die Motivation der Studierenden zur Nutzung von ALADIN. </w:t>
      </w:r>
      <w:del w:id="65" w:author="Torsten Munkelt" w:date="2022-06-19T23:28:00Z">
        <w:r>
          <w:rPr>
            <w:rFonts w:cs="Times New Roman"/>
            <w:color w:val="000000"/>
            <w:szCs w:val="24"/>
            <w:lang w:eastAsia="de-DE"/>
          </w:rPr>
          <w:delText xml:space="preserve">Dabei </w:delText>
        </w:r>
      </w:del>
      <w:ins w:id="66" w:author="Torsten Munkelt" w:date="2022-06-19T23:28:00Z">
        <w:r>
          <w:rPr>
            <w:rFonts w:cs="Times New Roman"/>
            <w:color w:val="000000"/>
            <w:szCs w:val="24"/>
            <w:lang w:eastAsia="de-DE"/>
          </w:rPr>
          <w:t xml:space="preserve">Es </w:t>
        </w:r>
      </w:ins>
      <w:r>
        <w:rPr>
          <w:rFonts w:cs="Times New Roman"/>
          <w:color w:val="000000"/>
          <w:szCs w:val="24"/>
          <w:lang w:eastAsia="de-DE"/>
        </w:rPr>
        <w:t xml:space="preserve">kann zwischen der initialen und der </w:t>
      </w:r>
      <w:del w:id="67" w:author="Torsten Munkelt" w:date="2022-06-19T23:32:00Z">
        <w:r>
          <w:rPr>
            <w:rFonts w:cs="Times New Roman"/>
            <w:color w:val="000000"/>
            <w:szCs w:val="24"/>
            <w:lang w:eastAsia="de-DE"/>
          </w:rPr>
          <w:delText xml:space="preserve">weiterführenden </w:delText>
        </w:r>
      </w:del>
      <w:ins w:id="68" w:author="Torsten Munkelt" w:date="2022-06-19T23:32:00Z">
        <w:r>
          <w:rPr>
            <w:rFonts w:cs="Times New Roman"/>
            <w:color w:val="000000"/>
            <w:szCs w:val="24"/>
            <w:lang w:eastAsia="de-DE"/>
          </w:rPr>
          <w:t xml:space="preserve">fortführenden </w:t>
        </w:r>
      </w:ins>
      <w:r>
        <w:rPr>
          <w:rFonts w:cs="Times New Roman"/>
          <w:color w:val="000000"/>
          <w:szCs w:val="24"/>
          <w:lang w:eastAsia="de-DE"/>
        </w:rPr>
        <w:t xml:space="preserve">Nutzung unterschieden werden. Um die </w:t>
      </w:r>
      <w:del w:id="69" w:author="Torsten Munkelt" w:date="2022-06-19T23:30:00Z">
        <w:r>
          <w:rPr>
            <w:rFonts w:cs="Times New Roman"/>
            <w:color w:val="000000"/>
            <w:szCs w:val="24"/>
            <w:lang w:eastAsia="de-DE"/>
          </w:rPr>
          <w:delText xml:space="preserve">Nutzer </w:delText>
        </w:r>
      </w:del>
      <w:ins w:id="70" w:author="Torsten Munkelt" w:date="2022-06-19T23:30:00Z">
        <w:r>
          <w:rPr>
            <w:rFonts w:cs="Times New Roman"/>
            <w:color w:val="000000"/>
            <w:szCs w:val="24"/>
            <w:lang w:eastAsia="de-DE"/>
          </w:rPr>
          <w:t xml:space="preserve">Studierenden </w:t>
        </w:r>
      </w:ins>
      <w:r>
        <w:rPr>
          <w:rFonts w:cs="Times New Roman"/>
          <w:color w:val="000000"/>
          <w:szCs w:val="24"/>
          <w:lang w:eastAsia="de-DE"/>
        </w:rPr>
        <w:t xml:space="preserve">initial mit dem System vertraut zu machen, sind in der Regel sowohl Schulungen im Umgang mit der Software, als auch ein Support-System für nachträglich anfallende Fragen nötig, was mit hohem Aufwand verbunden ist </w:t>
      </w:r>
      <w:r>
        <w:rPr>
          <w:rFonts w:cs="Times New Roman"/>
          <w:color w:val="000000"/>
          <w:szCs w:val="24"/>
          <w:lang w:eastAsia="de-DE"/>
        </w:rPr>
        <w:fldChar w:fldCharType="begin"/>
      </w:r>
      <w:r>
        <w:rPr>
          <w:rFonts w:cs="Times New Roman"/>
          <w:color w:val="000000"/>
          <w:szCs w:val="24"/>
          <w:lang w:eastAsia="de-DE"/>
        </w:rPr>
        <w:instrText xml:space="preserve"> ADDIN ZOTERO_ITEM CSL_CITATION {"citationID":"MXD42w4Q","properties":{"formattedCitation":"(Chi et al., 2014)","plainCitation":"(Chi et al., 2014)","noteIndex":0},"citationItems":[{"id":650,"uris":["http://zotero.org/users/9354499/items/KG33IIJB"],"itemData":{"id":650,"type":"paper-conference","abstract":"In this paper we explore the feasibility of conducting software training in a peer learning context with the aid of student-produced screen casts. Three case studies were conducted to collect data. Wikispaces and Screencast-O-Matic were used during software training sessions to support peer learning in three Information Systems and Technologies (IST) courses. Screen casts were produced by students to promote peer learning. We present the results of our five-month study which suggested that student-produced screen casts were feasible to support software training in a peer learning context.","container-title":"2014 47th Hawaii International Conference on System Sciences","DOI":"10.1109/HICSS.2014.607","event":"2014 47th Hawaii International Conference on System Sciences","note":"ISSN: 1530-1605","page":"4946-4955","source":"IEEE Xplore","title":"Exploring the Feasibility of Conducting Software Training in a Peer Learning Context with the Aid of Student-Produced Screencasts","author":[{"family":"Chi","given":"Tai-Yin"},{"family":"Olfman","given":"Lorne"},{"family":"Lin","given":"Frank"}],"issued":{"date-parts":[["2014",1]]}}}],"schema":"https://github.com/citation-style-language/schema/raw/master/csl-citation.json"} </w:instrText>
      </w:r>
      <w:r>
        <w:rPr>
          <w:rFonts w:cs="Times New Roman"/>
          <w:color w:val="000000"/>
          <w:szCs w:val="24"/>
          <w:lang w:eastAsia="de-DE"/>
        </w:rPr>
        <w:fldChar w:fldCharType="separate"/>
      </w:r>
      <w:r>
        <w:rPr>
          <w:rFonts w:cs="Times New Roman"/>
          <w:color w:val="000000"/>
          <w:szCs w:val="24"/>
          <w:lang w:eastAsia="de-DE"/>
        </w:rPr>
        <w:t>(Chi et al., 2014)</w:t>
      </w:r>
      <w:r>
        <w:rPr>
          <w:rFonts w:cs="Times New Roman"/>
          <w:color w:val="000000"/>
          <w:szCs w:val="24"/>
          <w:lang w:eastAsia="de-DE"/>
        </w:rPr>
        <w:fldChar w:fldCharType="end"/>
      </w:r>
      <w:r>
        <w:rPr>
          <w:rFonts w:cs="Times New Roman"/>
          <w:color w:val="000000"/>
          <w:szCs w:val="24"/>
          <w:lang w:eastAsia="de-DE"/>
        </w:rPr>
        <w:t>.</w:t>
      </w:r>
    </w:p>
    <w:p>
      <w:pPr>
        <w:pStyle w:val="-WeLberschrift2-"/>
        <w:numPr>
          <w:ilvl w:val="3"/>
          <w:numId w:val="12"/>
        </w:numPr>
      </w:pPr>
      <w:bookmarkStart w:id="71" w:name="_Ref105516530"/>
      <w:del w:id="72" w:author="Torsten Munkelt" w:date="2022-06-19T23:33:00Z">
        <w:r>
          <w:delText xml:space="preserve">Fortführende </w:delText>
        </w:r>
      </w:del>
      <w:r>
        <w:t xml:space="preserve">Motivation </w:t>
      </w:r>
      <w:del w:id="73" w:author="Paul Christ" w:date="2022-07-01T10:07:00Z">
        <w:r>
          <w:delText xml:space="preserve">der Studierenden </w:delText>
        </w:r>
      </w:del>
      <w:r>
        <w:t xml:space="preserve">zur </w:t>
      </w:r>
      <w:ins w:id="74" w:author="Torsten Munkelt" w:date="2022-06-19T23:33:00Z">
        <w:r>
          <w:t xml:space="preserve">fortführenden </w:t>
        </w:r>
      </w:ins>
      <w:r>
        <w:t>Nutzung von ALADIN</w:t>
      </w:r>
      <w:bookmarkEnd w:id="71"/>
    </w:p>
    <w:p>
      <w:pPr>
        <w:jc w:val="both"/>
        <w:rPr>
          <w:rFonts w:cs="Times New Roman"/>
          <w:color w:val="000000"/>
          <w:szCs w:val="24"/>
          <w:lang w:eastAsia="de-DE"/>
        </w:rPr>
      </w:pPr>
      <w:r>
        <w:rPr>
          <w:rFonts w:cs="Times New Roman"/>
          <w:color w:val="000000"/>
          <w:szCs w:val="24"/>
          <w:lang w:eastAsia="de-DE"/>
        </w:rPr>
        <w:t xml:space="preserve">Unabhängig von der bevorzugten Lernstrategie der Studierenden müssen </w:t>
      </w:r>
      <w:del w:id="75" w:author="Torsten Munkelt" w:date="2022-06-19T23:31:00Z">
        <w:r>
          <w:rPr>
            <w:rFonts w:cs="Times New Roman"/>
            <w:color w:val="000000"/>
            <w:szCs w:val="24"/>
            <w:lang w:eastAsia="de-DE"/>
          </w:rPr>
          <w:delText>die Studierenden</w:delText>
        </w:r>
      </w:del>
      <w:ins w:id="76" w:author="Torsten Munkelt" w:date="2022-06-19T23:31:00Z">
        <w:r>
          <w:rPr>
            <w:rFonts w:cs="Times New Roman"/>
            <w:color w:val="000000"/>
            <w:szCs w:val="24"/>
            <w:lang w:eastAsia="de-DE"/>
          </w:rPr>
          <w:t>sie</w:t>
        </w:r>
      </w:ins>
      <w:r>
        <w:rPr>
          <w:rFonts w:cs="Times New Roman"/>
          <w:color w:val="000000"/>
          <w:szCs w:val="24"/>
          <w:lang w:eastAsia="de-DE"/>
        </w:rPr>
        <w:t xml:space="preserve"> Aufgaben meist wiederholt bearbeiten</w:t>
      </w:r>
      <w:ins w:id="77" w:author="Torsten Munkelt" w:date="2022-06-19T23:31:00Z">
        <w:r>
          <w:rPr>
            <w:rFonts w:cs="Times New Roman"/>
            <w:color w:val="000000"/>
            <w:szCs w:val="24"/>
            <w:lang w:eastAsia="de-DE"/>
          </w:rPr>
          <w:t>,</w:t>
        </w:r>
      </w:ins>
      <w:r>
        <w:rPr>
          <w:rFonts w:cs="Times New Roman"/>
          <w:color w:val="000000"/>
          <w:szCs w:val="24"/>
          <w:lang w:eastAsia="de-DE"/>
        </w:rPr>
        <w:t xml:space="preserve"> um </w:t>
      </w:r>
      <w:del w:id="78" w:author="Torsten Munkelt" w:date="2022-06-19T23:31:00Z">
        <w:r>
          <w:rPr>
            <w:rFonts w:cs="Times New Roman"/>
            <w:color w:val="000000"/>
            <w:szCs w:val="24"/>
            <w:lang w:eastAsia="de-DE"/>
          </w:rPr>
          <w:delText xml:space="preserve">das </w:delText>
        </w:r>
      </w:del>
      <w:ins w:id="79" w:author="Torsten Munkelt" w:date="2022-06-19T23:31:00Z">
        <w:r>
          <w:rPr>
            <w:rFonts w:cs="Times New Roman"/>
            <w:color w:val="000000"/>
            <w:szCs w:val="24"/>
            <w:lang w:eastAsia="de-DE"/>
          </w:rPr>
          <w:t xml:space="preserve">die </w:t>
        </w:r>
      </w:ins>
      <w:r>
        <w:rPr>
          <w:rFonts w:cs="Times New Roman"/>
          <w:color w:val="000000"/>
          <w:szCs w:val="24"/>
          <w:lang w:eastAsia="de-DE"/>
        </w:rPr>
        <w:t>benötigte Kompetenz</w:t>
      </w:r>
      <w:del w:id="80" w:author="Torsten Munkelt" w:date="2022-06-19T23:31:00Z">
        <w:r>
          <w:rPr>
            <w:rFonts w:cs="Times New Roman"/>
            <w:color w:val="000000"/>
            <w:szCs w:val="24"/>
            <w:lang w:eastAsia="de-DE"/>
          </w:rPr>
          <w:delText>level</w:delText>
        </w:r>
      </w:del>
      <w:r>
        <w:rPr>
          <w:rFonts w:cs="Times New Roman"/>
          <w:color w:val="000000"/>
          <w:szCs w:val="24"/>
          <w:lang w:eastAsia="de-DE"/>
        </w:rPr>
        <w:t xml:space="preserve"> </w:t>
      </w:r>
      <w:ins w:id="81" w:author="Torsten Munkelt" w:date="2022-06-19T23:34:00Z">
        <w:r>
          <w:rPr>
            <w:rFonts w:cs="Times New Roman"/>
            <w:color w:val="000000"/>
            <w:szCs w:val="24"/>
            <w:lang w:eastAsia="de-DE"/>
          </w:rPr>
          <w:t>zum Lösen der Aufgaben un</w:t>
        </w:r>
        <w:del w:id="82" w:author="Paul Christ" w:date="2022-07-01T10:08:00Z">
          <w:r>
            <w:rPr>
              <w:rFonts w:cs="Times New Roman"/>
              <w:color w:val="000000"/>
              <w:szCs w:val="24"/>
              <w:lang w:eastAsia="de-DE"/>
            </w:rPr>
            <w:delText xml:space="preserve"> </w:delText>
          </w:r>
        </w:del>
        <w:r>
          <w:rPr>
            <w:rFonts w:cs="Times New Roman"/>
            <w:color w:val="000000"/>
            <w:szCs w:val="24"/>
            <w:lang w:eastAsia="de-DE"/>
          </w:rPr>
          <w:t>d</w:t>
        </w:r>
      </w:ins>
      <w:ins w:id="83" w:author="Paul Christ" w:date="2022-07-01T10:08:00Z">
        <w:r>
          <w:rPr>
            <w:rFonts w:cs="Times New Roman"/>
            <w:color w:val="000000"/>
            <w:szCs w:val="24"/>
            <w:lang w:eastAsia="de-DE"/>
          </w:rPr>
          <w:t xml:space="preserve"> </w:t>
        </w:r>
      </w:ins>
      <w:ins w:id="84" w:author="Torsten Munkelt" w:date="2022-06-19T23:34:00Z">
        <w:r>
          <w:rPr>
            <w:rFonts w:cs="Times New Roman"/>
            <w:color w:val="000000"/>
            <w:szCs w:val="24"/>
            <w:lang w:eastAsia="de-DE"/>
          </w:rPr>
          <w:t xml:space="preserve">ggf. </w:t>
        </w:r>
      </w:ins>
      <w:r>
        <w:rPr>
          <w:rFonts w:cs="Times New Roman"/>
          <w:color w:val="000000"/>
          <w:szCs w:val="24"/>
          <w:lang w:eastAsia="de-DE"/>
        </w:rPr>
        <w:t xml:space="preserve">für das Bestehen einer </w:t>
      </w:r>
      <w:ins w:id="85" w:author="Torsten Munkelt" w:date="2022-06-19T23:34:00Z">
        <w:r>
          <w:rPr>
            <w:rFonts w:cs="Times New Roman"/>
            <w:color w:val="000000"/>
            <w:szCs w:val="24"/>
            <w:lang w:eastAsia="de-DE"/>
          </w:rPr>
          <w:t xml:space="preserve">entsprechenden </w:t>
        </w:r>
      </w:ins>
      <w:r>
        <w:rPr>
          <w:rFonts w:cs="Times New Roman"/>
          <w:color w:val="000000"/>
          <w:szCs w:val="24"/>
          <w:lang w:eastAsia="de-DE"/>
        </w:rPr>
        <w:t xml:space="preserve">Prüfung zu erreichen. ALADIN unterstützt </w:t>
      </w:r>
      <w:del w:id="86" w:author="Torsten Munkelt" w:date="2022-06-19T23:35:00Z">
        <w:r>
          <w:rPr>
            <w:rFonts w:cs="Times New Roman"/>
            <w:color w:val="000000"/>
            <w:szCs w:val="24"/>
            <w:lang w:eastAsia="de-DE"/>
          </w:rPr>
          <w:delText xml:space="preserve">dabei </w:delText>
        </w:r>
      </w:del>
      <w:ins w:id="87" w:author="Torsten Munkelt" w:date="2022-06-19T23:35:00Z">
        <w:r>
          <w:rPr>
            <w:rFonts w:cs="Times New Roman"/>
            <w:color w:val="000000"/>
            <w:szCs w:val="24"/>
            <w:lang w:eastAsia="de-DE"/>
          </w:rPr>
          <w:t xml:space="preserve">bei der Wiederholung </w:t>
        </w:r>
      </w:ins>
      <w:r>
        <w:rPr>
          <w:rFonts w:cs="Times New Roman"/>
          <w:color w:val="000000"/>
          <w:szCs w:val="24"/>
          <w:lang w:eastAsia="de-DE"/>
        </w:rPr>
        <w:t xml:space="preserve">durch seine dynamische Generierung von Aufgaben und Lösungshilfen. In der Praxis ist jedoch eine zusätzliche Motivation der Studierenden erforderlich, damit </w:t>
      </w:r>
      <w:del w:id="88" w:author="Torsten Munkelt" w:date="2022-06-19T23:32:00Z">
        <w:r>
          <w:rPr>
            <w:rFonts w:cs="Times New Roman"/>
            <w:color w:val="000000"/>
            <w:szCs w:val="24"/>
            <w:lang w:eastAsia="de-DE"/>
          </w:rPr>
          <w:delText xml:space="preserve">diese </w:delText>
        </w:r>
      </w:del>
      <w:ins w:id="89" w:author="Torsten Munkelt" w:date="2022-06-19T23:32:00Z">
        <w:r>
          <w:rPr>
            <w:rFonts w:cs="Times New Roman"/>
            <w:color w:val="000000"/>
            <w:szCs w:val="24"/>
            <w:lang w:eastAsia="de-DE"/>
          </w:rPr>
          <w:t xml:space="preserve">sie </w:t>
        </w:r>
      </w:ins>
      <w:r>
        <w:rPr>
          <w:rFonts w:cs="Times New Roman"/>
          <w:color w:val="000000"/>
          <w:szCs w:val="24"/>
          <w:lang w:eastAsia="de-DE"/>
        </w:rPr>
        <w:t xml:space="preserve">ALADIN </w:t>
      </w:r>
      <w:del w:id="90" w:author="Torsten Munkelt" w:date="2022-06-19T23:36:00Z">
        <w:r>
          <w:rPr>
            <w:rFonts w:cs="Times New Roman"/>
            <w:color w:val="000000"/>
            <w:szCs w:val="24"/>
            <w:lang w:eastAsia="de-DE"/>
          </w:rPr>
          <w:delText xml:space="preserve">fortgehend </w:delText>
        </w:r>
      </w:del>
      <w:ins w:id="91" w:author="Torsten Munkelt" w:date="2022-06-19T23:36:00Z">
        <w:r>
          <w:rPr>
            <w:rFonts w:cs="Times New Roman"/>
            <w:color w:val="000000"/>
            <w:szCs w:val="24"/>
            <w:lang w:eastAsia="de-DE"/>
          </w:rPr>
          <w:t xml:space="preserve">fortführend </w:t>
        </w:r>
      </w:ins>
      <w:r>
        <w:rPr>
          <w:rFonts w:cs="Times New Roman"/>
          <w:color w:val="000000"/>
          <w:szCs w:val="24"/>
          <w:lang w:eastAsia="de-DE"/>
        </w:rPr>
        <w:t>als unterstützendes Werkzeug in ihrem Lernprozess einsetzen.</w:t>
      </w:r>
    </w:p>
    <w:p>
      <w:pPr>
        <w:pStyle w:val="-WeLberschrift2-"/>
        <w:rPr>
          <w:ins w:id="92" w:author="Torsten Munkelt [2]" w:date="2022-06-22T09:28:00Z"/>
        </w:rPr>
      </w:pPr>
      <w:bookmarkStart w:id="93" w:name="_Ref105518937"/>
      <w:bookmarkStart w:id="94" w:name="_Ref107647511"/>
      <w:ins w:id="95" w:author="Torsten Munkelt [2]" w:date="2022-06-22T09:23:00Z">
        <w:r>
          <w:t>Motivation der Lehrenden zur Nutzung von ALADIN</w:t>
        </w:r>
      </w:ins>
      <w:bookmarkEnd w:id="94"/>
    </w:p>
    <w:p>
      <w:pPr>
        <w:rPr>
          <w:ins w:id="96" w:author="Torsten Munkelt [2]" w:date="2022-06-22T09:28:00Z"/>
          <w:moveFrom w:id="97" w:author="Paul Christ" w:date="2022-07-01T10:39:00Z"/>
          <w:lang w:eastAsia="de-DE"/>
        </w:rPr>
      </w:pPr>
      <w:moveFromRangeStart w:id="98" w:author="Paul Christ" w:date="2022-07-01T10:39:00Z" w:name="move107564415"/>
      <w:moveFrom w:id="99" w:author="Paul Christ" w:date="2022-07-01T10:39:00Z">
        <w:ins w:id="100" w:author="Torsten Munkelt [2]" w:date="2022-06-22T09:28:00Z">
          <w:r>
            <w:rPr>
              <w:lang w:eastAsia="de-DE"/>
            </w:rPr>
            <w:t>Mehr Aufgabentypen</w:t>
          </w:r>
        </w:ins>
      </w:moveFrom>
    </w:p>
    <w:p>
      <w:pPr>
        <w:rPr>
          <w:ins w:id="101" w:author="Torsten Munkelt [2]" w:date="2022-06-22T09:28:00Z"/>
          <w:moveFrom w:id="102" w:author="Paul Christ" w:date="2022-07-01T10:39:00Z"/>
          <w:lang w:eastAsia="de-DE"/>
        </w:rPr>
      </w:pPr>
      <w:moveFrom w:id="103" w:author="Paul Christ" w:date="2022-07-01T10:39:00Z">
        <w:ins w:id="104" w:author="Torsten Munkelt [2]" w:date="2022-06-22T09:28:00Z">
          <w:r>
            <w:rPr>
              <w:lang w:eastAsia="de-DE"/>
            </w:rPr>
            <w:t>Visueller Editor</w:t>
          </w:r>
        </w:ins>
      </w:moveFrom>
    </w:p>
    <w:p>
      <w:pPr>
        <w:rPr>
          <w:ins w:id="105" w:author="Torsten Munkelt [2]" w:date="2022-06-22T09:28:00Z"/>
          <w:moveFrom w:id="106" w:author="Paul Christ" w:date="2022-07-01T10:39:00Z"/>
          <w:lang w:eastAsia="de-DE"/>
        </w:rPr>
      </w:pPr>
      <w:moveFrom w:id="107" w:author="Paul Christ" w:date="2022-07-01T10:39:00Z">
        <w:ins w:id="108" w:author="Torsten Munkelt [2]" w:date="2022-06-22T09:28:00Z">
          <w:r>
            <w:rPr>
              <w:lang w:eastAsia="de-DE"/>
            </w:rPr>
            <w:t>Verschiedene Modi: Prüfungsmodus, …</w:t>
          </w:r>
        </w:ins>
      </w:moveFrom>
    </w:p>
    <w:p>
      <w:pPr>
        <w:pStyle w:val="-WeLberschrift2-"/>
        <w:numPr>
          <w:ilvl w:val="3"/>
          <w:numId w:val="12"/>
        </w:numPr>
        <w:rPr>
          <w:ins w:id="109" w:author="Paul Christ" w:date="2022-06-24T10:51:00Z"/>
        </w:rPr>
      </w:pPr>
      <w:bookmarkStart w:id="110" w:name="_Ref107647556"/>
      <w:moveFromRangeEnd w:id="98"/>
      <w:ins w:id="111" w:author="Torsten Munkelt [2]" w:date="2022-06-22T09:24:00Z">
        <w:r>
          <w:t>Motivation zur Nutzung in Lehrveranstaltungen</w:t>
        </w:r>
      </w:ins>
      <w:bookmarkEnd w:id="110"/>
    </w:p>
    <w:p>
      <w:pPr>
        <w:rPr>
          <w:ins w:id="112" w:author="Paul Christ" w:date="2022-07-01T10:06:00Z"/>
          <w:lang w:eastAsia="de-DE"/>
        </w:rPr>
      </w:pPr>
      <w:ins w:id="113" w:author="Paul Christ" w:date="2022-07-01T10:35:00Z">
        <w:r>
          <w:rPr>
            <w:lang w:eastAsia="de-DE"/>
          </w:rPr>
          <w:t>ALADIN fokussiert sich auf die</w:t>
        </w:r>
        <w:r>
          <w:rPr>
            <w:lang w:eastAsia="de-DE"/>
          </w:rPr>
          <w:t xml:space="preserve"> Generierung und Darbietung von Aufgaben</w:t>
        </w:r>
      </w:ins>
      <w:ins w:id="114" w:author="Paul Christ" w:date="2022-07-01T10:36:00Z">
        <w:r>
          <w:rPr>
            <w:lang w:eastAsia="de-DE"/>
          </w:rPr>
          <w:t xml:space="preserve">, die Studierende zur selbstständigen Übung nutzen können. </w:t>
        </w:r>
      </w:ins>
      <w:ins w:id="115" w:author="Paul Christ" w:date="2022-07-01T10:09:00Z">
        <w:r>
          <w:rPr>
            <w:lang w:eastAsia="de-DE"/>
          </w:rPr>
          <w:t xml:space="preserve">Um ALADIN sinnvoll in Lehrveranstaltungen </w:t>
        </w:r>
      </w:ins>
      <w:ins w:id="116" w:author="Paul Christ" w:date="2022-07-01T10:10:00Z">
        <w:r>
          <w:rPr>
            <w:lang w:eastAsia="de-DE"/>
          </w:rPr>
          <w:t xml:space="preserve">zu </w:t>
        </w:r>
      </w:ins>
      <w:ins w:id="117" w:author="Paul Christ" w:date="2022-07-01T10:36:00Z">
        <w:r>
          <w:rPr>
            <w:lang w:eastAsia="de-DE"/>
          </w:rPr>
          <w:t>integrieren</w:t>
        </w:r>
      </w:ins>
      <w:ins w:id="118" w:author="Paul Christ" w:date="2022-07-01T10:10:00Z">
        <w:r>
          <w:rPr>
            <w:lang w:eastAsia="de-DE"/>
          </w:rPr>
          <w:t xml:space="preserve">, ist </w:t>
        </w:r>
      </w:ins>
      <w:ins w:id="119" w:author="Paul Christ" w:date="2022-07-01T10:34:00Z">
        <w:r>
          <w:rPr>
            <w:lang w:eastAsia="de-DE"/>
          </w:rPr>
          <w:t xml:space="preserve">es nötig möglichst viele </w:t>
        </w:r>
      </w:ins>
      <w:ins w:id="120" w:author="Paul Christ" w:date="2022-07-01T10:37:00Z">
        <w:r>
          <w:rPr>
            <w:lang w:eastAsia="de-DE"/>
          </w:rPr>
          <w:t xml:space="preserve">weitere </w:t>
        </w:r>
      </w:ins>
      <w:ins w:id="121" w:author="Paul Christ" w:date="2022-07-01T10:34:00Z">
        <w:r>
          <w:rPr>
            <w:lang w:eastAsia="de-DE"/>
          </w:rPr>
          <w:t>Anwendungsszenarien zu erlauben</w:t>
        </w:r>
      </w:ins>
      <w:ins w:id="122" w:author="Paul Christ" w:date="2022-07-01T10:37:00Z">
        <w:r>
          <w:rPr>
            <w:lang w:eastAsia="de-DE"/>
          </w:rPr>
          <w:t>, wie ein kollaboratives Lösen während der Präsenzveranstaltungen</w:t>
        </w:r>
      </w:ins>
      <w:ins w:id="123" w:author="Paul Christ" w:date="2022-07-01T10:38:00Z">
        <w:r>
          <w:rPr>
            <w:lang w:eastAsia="de-DE"/>
          </w:rPr>
          <w:t>, oder der Anwendung in</w:t>
        </w:r>
      </w:ins>
      <w:ins w:id="124" w:author="Paul Christ" w:date="2022-07-01T10:37:00Z">
        <w:r>
          <w:rPr>
            <w:lang w:eastAsia="de-DE"/>
          </w:rPr>
          <w:t xml:space="preserve"> Prüfungen und Prüfungsvorleistungen.</w:t>
        </w:r>
      </w:ins>
    </w:p>
    <w:p>
      <w:pPr>
        <w:pStyle w:val="Listenabsatz"/>
        <w:numPr>
          <w:ilvl w:val="0"/>
          <w:numId w:val="46"/>
        </w:numPr>
        <w:rPr>
          <w:ins w:id="125" w:author="Torsten Munkelt [2]" w:date="2022-06-22T09:24:00Z"/>
          <w:del w:id="126" w:author="Paul Christ" w:date="2022-07-01T10:38:00Z"/>
          <w:lang w:eastAsia="de-DE"/>
          <w:rPrChange w:id="127" w:author="Paul Christ" w:date="2022-06-24T10:51:00Z">
            <w:rPr>
              <w:ins w:id="128" w:author="Torsten Munkelt [2]" w:date="2022-06-22T09:24:00Z"/>
              <w:del w:id="129" w:author="Paul Christ" w:date="2022-07-01T10:38:00Z"/>
            </w:rPr>
          </w:rPrChange>
        </w:rPr>
        <w:pPrChange w:id="130" w:author="Paul Christ" w:date="2022-06-24T10:55:00Z">
          <w:pPr/>
        </w:pPrChange>
      </w:pPr>
    </w:p>
    <w:p>
      <w:pPr>
        <w:pStyle w:val="-WeLberschrift2-"/>
        <w:numPr>
          <w:ilvl w:val="3"/>
          <w:numId w:val="12"/>
        </w:numPr>
        <w:rPr>
          <w:ins w:id="131" w:author="Paul Christ" w:date="2022-06-24T10:52:00Z"/>
        </w:rPr>
      </w:pPr>
      <w:bookmarkStart w:id="132" w:name="_Ref107647464"/>
      <w:ins w:id="133" w:author="Torsten Munkelt [2]" w:date="2022-06-22T09:24:00Z">
        <w:r>
          <w:t xml:space="preserve">Motivation zur </w:t>
        </w:r>
      </w:ins>
      <w:ins w:id="134" w:author="Paul Christ" w:date="2022-07-01T10:33:00Z">
        <w:r>
          <w:t>Anwendung in weiteren Fachgebieten</w:t>
        </w:r>
        <w:bookmarkEnd w:id="132"/>
        <w:r>
          <w:t xml:space="preserve"> </w:t>
        </w:r>
      </w:ins>
      <w:ins w:id="135" w:author="Torsten Munkelt [2]" w:date="2022-06-22T09:25:00Z">
        <w:del w:id="136" w:author="Paul Christ" w:date="2022-07-01T10:33:00Z">
          <w:r>
            <w:delText>Deklaration neuer Aufgabentypen</w:delText>
          </w:r>
        </w:del>
      </w:ins>
    </w:p>
    <w:p>
      <w:pPr>
        <w:rPr>
          <w:ins w:id="137" w:author="Torsten Munkelt [2]" w:date="2022-06-22T09:24:00Z"/>
          <w:del w:id="138" w:author="Paul Christ" w:date="2022-07-01T10:34:00Z"/>
          <w:lang w:eastAsia="de-DE"/>
          <w:rPrChange w:id="139" w:author="Paul Christ" w:date="2022-06-24T10:52:00Z">
            <w:rPr>
              <w:ins w:id="140" w:author="Torsten Munkelt [2]" w:date="2022-06-22T09:24:00Z"/>
              <w:del w:id="141" w:author="Paul Christ" w:date="2022-07-01T10:34:00Z"/>
            </w:rPr>
          </w:rPrChange>
        </w:rPr>
        <w:pPrChange w:id="142" w:author="Paul Christ" w:date="2022-07-01T10:31:00Z">
          <w:pPr/>
        </w:pPrChange>
      </w:pPr>
      <w:ins w:id="143" w:author="Paul Christ" w:date="2022-07-01T10:25:00Z">
        <w:r>
          <w:rPr>
            <w:lang w:eastAsia="de-DE"/>
          </w:rPr>
          <w:t>Die Erstellung neuer Aufgabentypen in ALADIN</w:t>
        </w:r>
      </w:ins>
      <w:ins w:id="144" w:author="Paul Christ" w:date="2022-07-01T10:26:00Z">
        <w:r>
          <w:rPr>
            <w:lang w:eastAsia="de-DE"/>
          </w:rPr>
          <w:t xml:space="preserve"> erfordert bisher grundlegende Programmierkenntnisse</w:t>
        </w:r>
      </w:ins>
      <w:ins w:id="145" w:author="Paul Christ" w:date="2022-07-01T10:27:00Z">
        <w:r>
          <w:rPr>
            <w:lang w:eastAsia="de-DE"/>
          </w:rPr>
          <w:t xml:space="preserve">. </w:t>
        </w:r>
      </w:ins>
      <w:ins w:id="146" w:author="Paul Christ" w:date="2022-07-01T10:29:00Z">
        <w:r>
          <w:rPr>
            <w:lang w:eastAsia="de-DE"/>
          </w:rPr>
          <w:t xml:space="preserve">Da Lehrende aus nicht technischen Lehrgebieten über diese Kenntnisse </w:t>
        </w:r>
      </w:ins>
      <w:ins w:id="147" w:author="Paul Christ" w:date="2022-07-01T10:30:00Z">
        <w:r>
          <w:rPr>
            <w:lang w:eastAsia="de-DE"/>
          </w:rPr>
          <w:t xml:space="preserve">in der Regel </w:t>
        </w:r>
      </w:ins>
      <w:ins w:id="148" w:author="Paul Christ" w:date="2022-07-01T10:29:00Z">
        <w:r>
          <w:rPr>
            <w:lang w:eastAsia="de-DE"/>
          </w:rPr>
          <w:t>nicht verfügen</w:t>
        </w:r>
      </w:ins>
      <w:ins w:id="149" w:author="Paul Christ" w:date="2022-07-01T10:30:00Z">
        <w:r>
          <w:rPr>
            <w:lang w:eastAsia="de-DE"/>
          </w:rPr>
          <w:t xml:space="preserve">, birgt dies die Gefahr </w:t>
        </w:r>
      </w:ins>
      <w:ins w:id="150" w:author="Paul Christ" w:date="2022-07-01T10:31:00Z">
        <w:r>
          <w:rPr>
            <w:lang w:eastAsia="de-DE"/>
          </w:rPr>
          <w:t xml:space="preserve">das ALADIN lediglich in technischen </w:t>
        </w:r>
      </w:ins>
      <w:ins w:id="151" w:author="Paul Christ" w:date="2022-07-01T10:30:00Z">
        <w:r>
          <w:rPr>
            <w:lang w:eastAsia="de-DE"/>
          </w:rPr>
          <w:t>Fa</w:t>
        </w:r>
      </w:ins>
      <w:ins w:id="152" w:author="Paul Christ" w:date="2022-07-01T10:31:00Z">
        <w:r>
          <w:rPr>
            <w:lang w:eastAsia="de-DE"/>
          </w:rPr>
          <w:t>chbereichen genutzt wird.</w:t>
        </w:r>
      </w:ins>
    </w:p>
    <w:p>
      <w:pPr>
        <w:rPr>
          <w:del w:id="153" w:author="Paul Christ" w:date="2022-06-24T10:55:00Z"/>
        </w:rPr>
        <w:pPrChange w:id="154" w:author="Paul Christ" w:date="2022-07-01T10:34:00Z">
          <w:pPr>
            <w:pStyle w:val="-WeLberschrift2-"/>
          </w:pPr>
        </w:pPrChange>
      </w:pPr>
      <w:ins w:id="155" w:author="Torsten Munkelt [2]" w:date="2022-06-22T09:24:00Z">
        <w:del w:id="156" w:author="Paul Christ" w:date="2022-07-01T10:34:00Z">
          <w:r>
            <w:delText xml:space="preserve">Motivation zur </w:delText>
          </w:r>
        </w:del>
      </w:ins>
      <w:ins w:id="157" w:author="Torsten Munkelt [2]" w:date="2022-06-22T09:26:00Z">
        <w:del w:id="158" w:author="Paul Christ" w:date="2022-07-01T10:34:00Z">
          <w:r>
            <w:delText>Anwendung</w:delText>
          </w:r>
        </w:del>
      </w:ins>
      <w:ins w:id="159" w:author="Torsten Munkelt [2]" w:date="2022-06-22T09:24:00Z">
        <w:del w:id="160" w:author="Paul Christ" w:date="2022-07-01T10:34:00Z">
          <w:r>
            <w:delText xml:space="preserve"> in wei</w:delText>
          </w:r>
        </w:del>
      </w:ins>
      <w:ins w:id="161" w:author="Torsten Munkelt [2]" w:date="2022-06-22T09:25:00Z">
        <w:del w:id="162" w:author="Paul Christ" w:date="2022-07-01T10:34:00Z">
          <w:r>
            <w:delText>teren Fachgebieten</w:delText>
          </w:r>
        </w:del>
      </w:ins>
    </w:p>
    <w:p>
      <w:pPr>
        <w:rPr>
          <w:ins w:id="163" w:author="Paul Christ" w:date="2022-06-24T10:55:00Z"/>
          <w:rPrChange w:id="164" w:author="Paul Christ" w:date="2022-06-24T10:55:00Z">
            <w:rPr>
              <w:ins w:id="165" w:author="Paul Christ" w:date="2022-06-24T10:55:00Z"/>
            </w:rPr>
          </w:rPrChange>
        </w:rPr>
        <w:pPrChange w:id="166" w:author="Paul Christ" w:date="2022-07-01T10:34:00Z">
          <w:pPr>
            <w:pStyle w:val="-WeLberschrift2-"/>
          </w:pPr>
        </w:pPrChange>
      </w:pPr>
    </w:p>
    <w:p>
      <w:pPr>
        <w:pStyle w:val="-WeLberschrift2-"/>
      </w:pPr>
      <w:bookmarkStart w:id="167" w:name="_Ref107647475"/>
      <w:r>
        <w:t>Fehlende Rückmeldung</w:t>
      </w:r>
      <w:ins w:id="168" w:author="Torsten Munkelt" w:date="2022-06-19T23:37:00Z">
        <w:r>
          <w:t>en von Studierenden und</w:t>
        </w:r>
      </w:ins>
      <w:del w:id="169" w:author="Torsten Munkelt" w:date="2022-06-19T23:37:00Z">
        <w:r>
          <w:delText xml:space="preserve"> </w:delText>
        </w:r>
      </w:del>
      <w:ins w:id="170" w:author="Torsten Munkelt" w:date="2022-06-19T23:37:00Z">
        <w:r>
          <w:t xml:space="preserve"> ALADIN</w:t>
        </w:r>
      </w:ins>
      <w:ins w:id="171" w:author="Torsten Munkelt" w:date="2022-06-19T23:38:00Z">
        <w:r>
          <w:t xml:space="preserve"> </w:t>
        </w:r>
      </w:ins>
      <w:r>
        <w:t>gegenüber Lehrenden</w:t>
      </w:r>
      <w:bookmarkEnd w:id="93"/>
      <w:bookmarkEnd w:id="167"/>
    </w:p>
    <w:p>
      <w:pPr>
        <w:pStyle w:val="-WeLberschrift2-"/>
        <w:numPr>
          <w:ilvl w:val="3"/>
          <w:numId w:val="12"/>
        </w:numPr>
      </w:pPr>
      <w:bookmarkStart w:id="172" w:name="_Ref106442956"/>
      <w:r>
        <w:t>Generelle Messbarkeit von Kompetenzen einer Person</w:t>
      </w:r>
      <w:bookmarkEnd w:id="172"/>
    </w:p>
    <w:p>
      <w:pPr>
        <w:pPrChange w:id="173" w:author="Paul Christ" w:date="2022-07-02T09:42:00Z">
          <w:pPr>
            <w:pStyle w:val="-WeLStandardtext-"/>
          </w:pPr>
        </w:pPrChange>
      </w:pPr>
      <w:r>
        <w:t xml:space="preserve">Zur Messung </w:t>
      </w:r>
      <w:del w:id="174" w:author="Torsten Munkelt" w:date="2022-06-19T23:38:00Z">
        <w:r>
          <w:delText xml:space="preserve">einer </w:delText>
        </w:r>
      </w:del>
      <w:ins w:id="175" w:author="Torsten Munkelt" w:date="2022-06-19T23:38:00Z">
        <w:r>
          <w:t xml:space="preserve">der </w:t>
        </w:r>
      </w:ins>
      <w:r>
        <w:t xml:space="preserve">Kompetenz einer Person genügt es nicht, auf die Selbsteinschätzung der Person zu vertrauen. Erst durch die Bearbeitung einer Aufgabe, welche die Kompetenz erfordert, erschließt sich die Kompetenz der Person </w:t>
      </w:r>
      <w:r>
        <w:fldChar w:fldCharType="begin"/>
      </w:r>
      <w:r>
        <w:instrText xml:space="preserve"> ADDIN ZOTERO_ITEM CSL_CITATION {"citationID":"ACjuksSG","properties":{"formattedCitation":"(L\\uc0\\u228{}ngrich et al., 2013)","plainCitation":"(Längrich et al., 2013)","noteIndex":0},"citationItems":[{"id":614,"uris":["http://zotero.org/users/9354499/items/5NG25W3B"],"itemData":{"id":614,"type":"article-journal","abstract":"Kompetenzorientiert zu lehren heißt letztlich aufgabenorientiert zu lehren, denn nur mit Hilfe von Aufgaben gelingt es, Kompetenzen sichtbar und damit messbar zu machen. Doch welche didaktischen und lernpsychologischen Anforderungen werden an Aufgaben gestellt? In diesem Artikel werden aktuelle Forschungsergebnisse auf dem Gebiet der Aufgabenanalyse von Schott &amp; Azizi Ghanbari (2012) praktisch auf einen Aufgabentyp eines Kurses der imperativen Programmierausbildung angewandt und diskutiert.","container-title":"grkg Humankybernetik","journalAbbreviation":"grkg Humankybernetik","page":"64–76","source":"ResearchGate","title":"Anwendung eines allgemeinen Aufgabenbeschreibungsformates auf die Imperative Programmierung","author":[{"family":"Längrich","given":"Matthias"},{"family":"Schulze","given":"Joerg"},{"family":"Ghanbari","given":"Shahram"}],"issued":{"date-parts":[["2013",1,1]]}}}],"schema":"https://github.com/citation-style-language/schema/raw/master/csl-citation.json"} </w:instrText>
      </w:r>
      <w:r>
        <w:fldChar w:fldCharType="separate"/>
      </w:r>
      <w:r>
        <w:rPr>
          <w:rFonts w:cs="Arial"/>
        </w:rPr>
        <w:t>(Längrich et al., 2013)</w:t>
      </w:r>
      <w:r>
        <w:fldChar w:fldCharType="end"/>
      </w:r>
      <w:r>
        <w:t>. Häufig lässt sich die Messung der Kompetenz dabei nicht auf einen Ergebnisabgleich reduzieren, sondern erfordert das Nachvollziehen des kompletten Lösungswegs.</w:t>
      </w:r>
    </w:p>
    <w:p>
      <w:pPr>
        <w:pStyle w:val="-WeLberschrift2-"/>
        <w:numPr>
          <w:ilvl w:val="3"/>
          <w:numId w:val="12"/>
        </w:numPr>
      </w:pPr>
      <w:bookmarkStart w:id="176" w:name="_Ref106442968"/>
      <w:del w:id="177" w:author="Torsten Munkelt" w:date="2022-06-19T23:59:00Z">
        <w:r>
          <w:lastRenderedPageBreak/>
          <w:delText xml:space="preserve">Skalierbare </w:delText>
        </w:r>
      </w:del>
      <w:r>
        <w:t>Messbarkeit von Kompetenzen in heterogenen Gruppen</w:t>
      </w:r>
      <w:bookmarkEnd w:id="176"/>
    </w:p>
    <w:p>
      <w:pPr>
        <w:pPrChange w:id="178" w:author="Paul Christ" w:date="2022-07-02T09:42:00Z">
          <w:pPr>
            <w:pStyle w:val="-WeLStandardtextEinzug-"/>
            <w:ind w:firstLine="0"/>
          </w:pPr>
        </w:pPrChange>
      </w:pPr>
      <w:del w:id="179" w:author="Torsten Munkelt" w:date="2022-06-19T23:43:00Z">
        <w:r>
          <w:delText xml:space="preserve">Wohingegen in der </w:delText>
        </w:r>
      </w:del>
      <w:r>
        <w:t xml:space="preserve">Präsenzlehre </w:t>
      </w:r>
      <w:del w:id="180" w:author="Torsten Munkelt" w:date="2022-06-19T23:43:00Z">
        <w:r>
          <w:delText xml:space="preserve">zumindest </w:delText>
        </w:r>
      </w:del>
      <w:ins w:id="181" w:author="Torsten Munkelt" w:date="2022-06-19T23:43:00Z">
        <w:r>
          <w:t xml:space="preserve">vermittelt den Lehrenden zumindest </w:t>
        </w:r>
      </w:ins>
      <w:r>
        <w:t>ein</w:t>
      </w:r>
      <w:ins w:id="182" w:author="Torsten Munkelt" w:date="2022-06-19T23:43:00Z">
        <w:r>
          <w:t>en</w:t>
        </w:r>
      </w:ins>
      <w:r>
        <w:t xml:space="preserve"> grobe</w:t>
      </w:r>
      <w:ins w:id="183" w:author="Torsten Munkelt" w:date="2022-06-19T23:43:00Z">
        <w:r>
          <w:t>n</w:t>
        </w:r>
      </w:ins>
      <w:del w:id="184" w:author="Torsten Munkelt" w:date="2022-06-19T23:43:00Z">
        <w:r>
          <w:delText>r</w:delText>
        </w:r>
      </w:del>
      <w:r>
        <w:t xml:space="preserve"> </w:t>
      </w:r>
      <w:del w:id="185" w:author="Torsten Munkelt" w:date="2022-06-19T23:44:00Z">
        <w:r>
          <w:delText xml:space="preserve">Überblick über die </w:delText>
        </w:r>
      </w:del>
      <w:ins w:id="186" w:author="Torsten Munkelt" w:date="2022-06-19T23:44:00Z">
        <w:r>
          <w:t xml:space="preserve">Eindruck von der </w:t>
        </w:r>
      </w:ins>
      <w:r>
        <w:t xml:space="preserve">Kompetenz </w:t>
      </w:r>
      <w:del w:id="187" w:author="Torsten Munkelt" w:date="2022-06-19T23:43:00Z">
        <w:r>
          <w:delText xml:space="preserve">von </w:delText>
        </w:r>
      </w:del>
      <w:ins w:id="188" w:author="Torsten Munkelt" w:date="2022-06-19T23:43:00Z">
        <w:r>
          <w:t xml:space="preserve">der </w:t>
        </w:r>
      </w:ins>
      <w:r>
        <w:t xml:space="preserve">Studierenden hinsichtlich </w:t>
      </w:r>
      <w:ins w:id="189" w:author="Torsten Munkelt" w:date="2022-06-19T23:43:00Z">
        <w:r>
          <w:t xml:space="preserve">der Lösung </w:t>
        </w:r>
      </w:ins>
      <w:r>
        <w:t>einer Aufgabe</w:t>
      </w:r>
      <w:del w:id="190" w:author="Torsten Munkelt" w:date="2022-06-19T23:44:00Z">
        <w:r>
          <w:delText xml:space="preserve"> erhalten werden kann,</w:delText>
        </w:r>
      </w:del>
      <w:ins w:id="191" w:author="Torsten Munkelt" w:date="2022-06-19T23:44:00Z">
        <w:r>
          <w:t>.</w:t>
        </w:r>
      </w:ins>
      <w:r>
        <w:t xml:space="preserve"> </w:t>
      </w:r>
      <w:ins w:id="192" w:author="Torsten Munkelt" w:date="2022-06-19T23:44:00Z">
        <w:r>
          <w:t xml:space="preserve">ALADIN </w:t>
        </w:r>
      </w:ins>
      <w:ins w:id="193" w:author="Torsten Munkelt" w:date="2022-06-19T23:45:00Z">
        <w:r>
          <w:t xml:space="preserve">verhindert diesen Eindruck </w:t>
        </w:r>
      </w:ins>
      <w:del w:id="194" w:author="Torsten Munkelt" w:date="2022-06-19T23:45:00Z">
        <w:r>
          <w:delText xml:space="preserve">wird dies </w:delText>
        </w:r>
      </w:del>
      <w:r>
        <w:t xml:space="preserve">durch die fehlende persönliche Rückkopplung </w:t>
      </w:r>
      <w:del w:id="195" w:author="Torsten Munkelt" w:date="2022-06-19T23:45:00Z">
        <w:r>
          <w:delText xml:space="preserve">in ALADIN </w:delText>
        </w:r>
      </w:del>
      <w:r>
        <w:t>zunächst</w:t>
      </w:r>
      <w:del w:id="196" w:author="Torsten Munkelt" w:date="2022-06-19T23:45:00Z">
        <w:r>
          <w:delText xml:space="preserve"> verhindert</w:delText>
        </w:r>
      </w:del>
      <w:r>
        <w:t xml:space="preserve">. </w:t>
      </w:r>
      <w:del w:id="197" w:author="Torsten Munkelt" w:date="2022-06-19T23:52:00Z">
        <w:r>
          <w:delText xml:space="preserve">Eine zusätzliche Erfassung der </w:delText>
        </w:r>
      </w:del>
      <w:ins w:id="198" w:author="Torsten Munkelt" w:date="2022-06-19T23:52:00Z">
        <w:r>
          <w:t xml:space="preserve">Zusätzlich erfasste </w:t>
        </w:r>
      </w:ins>
      <w:r>
        <w:t xml:space="preserve">Interaktionen </w:t>
      </w:r>
      <w:del w:id="199" w:author="Torsten Munkelt" w:date="2022-06-19T23:50:00Z">
        <w:r>
          <w:delText xml:space="preserve">zur </w:delText>
        </w:r>
      </w:del>
      <w:ins w:id="200" w:author="Torsten Munkelt" w:date="2022-06-19T23:51:00Z">
        <w:r>
          <w:t>aller</w:t>
        </w:r>
      </w:ins>
      <w:ins w:id="201" w:author="Torsten Munkelt" w:date="2022-06-19T23:50:00Z">
        <w:r>
          <w:t xml:space="preserve"> S</w:t>
        </w:r>
      </w:ins>
      <w:ins w:id="202" w:author="Torsten Munkelt" w:date="2022-06-19T23:51:00Z">
        <w:r>
          <w:t>tudierenden mit ALADIN bei der</w:t>
        </w:r>
      </w:ins>
      <w:ins w:id="203" w:author="Torsten Munkelt" w:date="2022-06-19T23:50:00Z">
        <w:r>
          <w:t xml:space="preserve"> </w:t>
        </w:r>
      </w:ins>
      <w:r>
        <w:t>Lösung der Aufgabe</w:t>
      </w:r>
      <w:ins w:id="204" w:author="Torsten Munkelt" w:date="2022-06-19T23:51:00Z">
        <w:r>
          <w:t>n</w:t>
        </w:r>
      </w:ins>
      <w:r>
        <w:t xml:space="preserve"> </w:t>
      </w:r>
      <w:del w:id="205" w:author="Torsten Munkelt" w:date="2022-06-19T23:51:00Z">
        <w:r>
          <w:delText xml:space="preserve">aller Studierenden </w:delText>
        </w:r>
      </w:del>
      <w:r>
        <w:t>unterlieg</w:t>
      </w:r>
      <w:ins w:id="206" w:author="Torsten Munkelt" w:date="2022-06-19T23:53:00Z">
        <w:r>
          <w:t>en</w:t>
        </w:r>
      </w:ins>
      <w:del w:id="207" w:author="Torsten Munkelt" w:date="2022-06-19T23:53:00Z">
        <w:r>
          <w:delText>t</w:delText>
        </w:r>
      </w:del>
      <w:r>
        <w:t xml:space="preserve"> dabei jedoch ähnlichen Verzerrungseffekt</w:t>
      </w:r>
      <w:ins w:id="208" w:author="Torsten Munkelt" w:date="2022-06-19T23:55:00Z">
        <w:r>
          <w:t>en</w:t>
        </w:r>
      </w:ins>
      <w:del w:id="209" w:author="Torsten Munkelt" w:date="2022-06-19T23:53:00Z">
        <w:r>
          <w:delText>en</w:delText>
        </w:r>
      </w:del>
      <w:r>
        <w:t xml:space="preserve"> wie de</w:t>
      </w:r>
      <w:ins w:id="210" w:author="Paul Christ" w:date="2022-06-20T10:49:00Z">
        <w:r>
          <w:t>m</w:t>
        </w:r>
      </w:ins>
      <w:ins w:id="211" w:author="Torsten Munkelt" w:date="2022-06-19T23:53:00Z">
        <w:del w:id="212" w:author="Paul Christ" w:date="2022-06-20T10:49:00Z">
          <w:r>
            <w:delText>r</w:delText>
          </w:r>
        </w:del>
      </w:ins>
      <w:del w:id="213" w:author="Torsten Munkelt" w:date="2022-06-19T23:53:00Z">
        <w:r>
          <w:delText>m</w:delText>
        </w:r>
      </w:del>
      <w:r>
        <w:t xml:space="preserve"> direkten </w:t>
      </w:r>
      <w:del w:id="214" w:author="Torsten Munkelt" w:date="2022-06-19T23:53:00Z">
        <w:r>
          <w:delText xml:space="preserve">Austausch </w:delText>
        </w:r>
      </w:del>
      <w:ins w:id="215" w:author="Torsten Munkelt" w:date="2022-06-19T23:53:00Z">
        <w:r>
          <w:t xml:space="preserve">Eindruck </w:t>
        </w:r>
      </w:ins>
      <w:r>
        <w:t xml:space="preserve">in der Präsenzlehre. So weisen Studierende, welche engagiert an den </w:t>
      </w:r>
      <w:del w:id="216" w:author="Torsten Munkelt" w:date="2022-06-19T23:54:00Z">
        <w:r>
          <w:delText xml:space="preserve">Vorlesungen </w:delText>
        </w:r>
      </w:del>
      <w:ins w:id="217" w:author="Torsten Munkelt" w:date="2022-06-19T23:54:00Z">
        <w:r>
          <w:t xml:space="preserve">Lehrveranstaltungen </w:t>
        </w:r>
      </w:ins>
      <w:r>
        <w:t xml:space="preserve">teilnehmen, </w:t>
      </w:r>
      <w:ins w:id="218" w:author="Paul Christ" w:date="2022-06-20T10:49:00Z">
        <w:r>
          <w:t xml:space="preserve">eine </w:t>
        </w:r>
      </w:ins>
      <w:del w:id="219" w:author="Torsten Munkelt" w:date="2022-06-19T23:46:00Z">
        <w:r>
          <w:delText xml:space="preserve">zum einen eine </w:delText>
        </w:r>
      </w:del>
      <w:r>
        <w:t xml:space="preserve">höhere Kompetenz und </w:t>
      </w:r>
      <w:del w:id="220" w:author="Torsten Munkelt" w:date="2022-06-19T23:46:00Z">
        <w:r>
          <w:delText xml:space="preserve">zum anderen eine </w:delText>
        </w:r>
      </w:del>
      <w:r>
        <w:t xml:space="preserve">erhöhte Meldebereitschaft auf. Analog dazu </w:t>
      </w:r>
      <w:del w:id="221" w:author="Torsten Munkelt" w:date="2022-06-19T23:54:00Z">
        <w:r>
          <w:delText xml:space="preserve">ist zu erwarten, dass </w:delText>
        </w:r>
      </w:del>
      <w:ins w:id="222" w:author="Torsten Munkelt" w:date="2022-06-19T23:54:00Z">
        <w:r>
          <w:t xml:space="preserve">nutzen </w:t>
        </w:r>
      </w:ins>
      <w:r>
        <w:t xml:space="preserve">engagierte Studierende ALADIN </w:t>
      </w:r>
      <w:del w:id="223" w:author="Torsten Munkelt" w:date="2022-06-19T23:48:00Z">
        <w:r>
          <w:delText xml:space="preserve">vergleichsweise </w:delText>
        </w:r>
      </w:del>
      <w:r>
        <w:t>stärker</w:t>
      </w:r>
      <w:del w:id="224" w:author="Torsten Munkelt" w:date="2022-06-19T23:54:00Z">
        <w:r>
          <w:delText xml:space="preserve"> nutzen</w:delText>
        </w:r>
      </w:del>
      <w:r>
        <w:t xml:space="preserve">, </w:t>
      </w:r>
      <w:del w:id="225" w:author="Torsten Munkelt" w:date="2022-06-19T23:55:00Z">
        <w:r>
          <w:delText xml:space="preserve">welche davon </w:delText>
        </w:r>
      </w:del>
      <w:ins w:id="226" w:author="Torsten Munkelt" w:date="2022-06-19T23:55:00Z">
        <w:r>
          <w:t xml:space="preserve">profitieren </w:t>
        </w:r>
      </w:ins>
      <w:r>
        <w:t xml:space="preserve">im Vergleich zu unengagierten Studierenden weniger </w:t>
      </w:r>
      <w:del w:id="227" w:author="Torsten Munkelt" w:date="2022-06-19T23:55:00Z">
        <w:r>
          <w:delText>profitieren</w:delText>
        </w:r>
      </w:del>
      <w:ins w:id="228" w:author="Torsten Munkelt" w:date="2022-06-19T23:55:00Z">
        <w:r>
          <w:t>davon</w:t>
        </w:r>
      </w:ins>
      <w:r>
        <w:t xml:space="preserve">, </w:t>
      </w:r>
      <w:ins w:id="229" w:author="Torsten Munkelt" w:date="2022-06-19T23:55:00Z">
        <w:r>
          <w:t xml:space="preserve">schneiden bei </w:t>
        </w:r>
      </w:ins>
      <w:del w:id="230" w:author="Torsten Munkelt" w:date="2022-06-19T23:55:00Z">
        <w:r>
          <w:delText xml:space="preserve">in </w:delText>
        </w:r>
      </w:del>
      <w:r>
        <w:t>der Bearbeitung der Aufgaben aber besser ab</w:t>
      </w:r>
      <w:del w:id="231" w:author="Torsten Munkelt" w:date="2022-06-19T23:55:00Z">
        <w:r>
          <w:delText>schneiden</w:delText>
        </w:r>
      </w:del>
      <w:r>
        <w:t>. Die Heterogenität der Gruppe und die Ungleichgewichtung der erfassten Ergebnisse im Vergleich zur zugrunde liegenden Verteilung der Studierenden</w:t>
      </w:r>
      <w:del w:id="232" w:author="Torsten Munkelt" w:date="2022-06-19T23:56:00Z">
        <w:r>
          <w:delText>,</w:delText>
        </w:r>
      </w:del>
      <w:r>
        <w:t xml:space="preserve"> erschwer</w:t>
      </w:r>
      <w:ins w:id="233" w:author="Torsten Munkelt" w:date="2022-06-19T23:56:00Z">
        <w:r>
          <w:t>en</w:t>
        </w:r>
      </w:ins>
      <w:del w:id="234" w:author="Torsten Munkelt" w:date="2022-06-19T23:56:00Z">
        <w:r>
          <w:delText>t</w:delText>
        </w:r>
      </w:del>
      <w:r>
        <w:t xml:space="preserve"> das </w:t>
      </w:r>
      <w:del w:id="235" w:author="Torsten Munkelt" w:date="2022-06-19T23:56:00Z">
        <w:r>
          <w:delText xml:space="preserve">Erfassen </w:delText>
        </w:r>
      </w:del>
      <w:ins w:id="236" w:author="Torsten Munkelt" w:date="2022-06-19T23:56:00Z">
        <w:r>
          <w:t xml:space="preserve">Erstellen </w:t>
        </w:r>
      </w:ins>
      <w:r>
        <w:t xml:space="preserve">repräsentativer Statistiken. Eine Auswertung </w:t>
      </w:r>
      <w:del w:id="237" w:author="Torsten Munkelt" w:date="2022-06-20T00:01:00Z">
        <w:r>
          <w:delText xml:space="preserve">dieser </w:delText>
        </w:r>
      </w:del>
      <w:del w:id="238" w:author="Torsten Munkelt" w:date="2022-06-20T00:26:00Z">
        <w:r>
          <w:delText xml:space="preserve">Daten </w:delText>
        </w:r>
      </w:del>
      <w:ins w:id="239" w:author="Torsten Munkelt" w:date="2022-06-20T00:01:00Z">
        <w:r>
          <w:t>erfasste</w:t>
        </w:r>
      </w:ins>
      <w:ins w:id="240" w:author="Torsten Munkelt" w:date="2022-06-20T00:26:00Z">
        <w:r>
          <w:t>r</w:t>
        </w:r>
      </w:ins>
      <w:ins w:id="241" w:author="Torsten Munkelt" w:date="2022-06-20T00:01:00Z">
        <w:r>
          <w:t xml:space="preserve"> Interaktionen </w:t>
        </w:r>
      </w:ins>
      <w:r>
        <w:t xml:space="preserve">erfordert daher stets auch die Möglichkeit </w:t>
      </w:r>
      <w:ins w:id="242" w:author="Torsten Munkelt [2]" w:date="2022-06-22T09:34:00Z">
        <w:r>
          <w:t xml:space="preserve">multivariater Analysen und </w:t>
        </w:r>
      </w:ins>
      <w:del w:id="243" w:author="Torsten Munkelt [2]" w:date="2022-06-22T09:34:00Z">
        <w:r>
          <w:delText xml:space="preserve">für </w:delText>
        </w:r>
      </w:del>
      <w:r>
        <w:t>facettierte</w:t>
      </w:r>
      <w:ins w:id="244" w:author="Torsten Munkelt [2]" w:date="2022-06-22T09:34:00Z">
        <w:r>
          <w:t>r</w:t>
        </w:r>
      </w:ins>
      <w:r>
        <w:t xml:space="preserve"> Visualisierungen anstatt reiner Aggregationen, da </w:t>
      </w:r>
      <w:del w:id="245" w:author="Torsten Munkelt" w:date="2022-06-20T00:02:00Z">
        <w:r>
          <w:delText xml:space="preserve">diese </w:delText>
        </w:r>
      </w:del>
      <w:ins w:id="246" w:author="Torsten Munkelt" w:date="2022-06-20T00:02:00Z">
        <w:r>
          <w:t xml:space="preserve">letztere </w:t>
        </w:r>
      </w:ins>
      <w:r>
        <w:t>möglicherweise zu falschen Rückschlüssen über die tatsächliche Verteilung führen</w:t>
      </w:r>
      <w:del w:id="247" w:author="Torsten Munkelt" w:date="2022-06-20T00:02:00Z">
        <w:r>
          <w:delText xml:space="preserve"> können</w:delText>
        </w:r>
      </w:del>
      <w:r>
        <w:t xml:space="preserve"> </w:t>
      </w:r>
      <w:r>
        <w:fldChar w:fldCharType="begin"/>
      </w:r>
      <w:r>
        <w:instrText xml:space="preserve"> ADDIN ZOTERO_ITEM CSL_CITATION {"citationID":"sYCFw1cc","properties":{"formattedCitation":"(Matejka &amp; Fitzmaurice, 2017)","plainCitation":"(Matejka &amp; Fitzmaurice, 2017)","noteIndex":0},"citationItems":[{"id":619,"uris":["http://zotero.org/users/9354499/items/9NEUSA3C"],"itemData":{"id":619,"type":"book","abstract":"Datasets which are identical over a number of statistical properties, yet produce dissimilar graphs, are frequently used to illustrate the importance of graphical representations when exploring data. This paper presents a novel method for generating such datasets, along with several examples. Our technique varies from previous approaches in that new datasets are iteratively generated from a seed dataset through random perturbations of individual data points, and can be directed towards a desired outcome through a simulated annealing optimization strategy. Our method has the benefit of being agnostic to the particular statistical properties that are to remain constant between the datasets, and allows for control over the graphical appearance of resulting output.","note":"page: 1294\nDOI: 10.1145/3025453.3025912","number-of-pages":"1290","source":"ResearchGate","title":"Same Stats, Different Graphs: Generating Datasets with Varied Appearance and Identical Statistics through Simulated Annealing","title-short":"Same Stats, Different Graphs","author":[{"family":"Matejka","given":"Justin"},{"family":"Fitzmaurice","given":"George"}],"issued":{"date-parts":[["2017",5,2]]}}}],"schema":"https://github.com/citation-style-language/schema/raw/master/csl-citation.json"} </w:instrText>
      </w:r>
      <w:r>
        <w:fldChar w:fldCharType="separate"/>
      </w:r>
      <w:r>
        <w:rPr>
          <w:rFonts w:cs="Arial"/>
        </w:rPr>
        <w:t>(Matejka &amp; Fitzmaurice, 2017)</w:t>
      </w:r>
      <w:r>
        <w:fldChar w:fldCharType="end"/>
      </w:r>
      <w:r>
        <w:t>.</w:t>
      </w:r>
    </w:p>
    <w:p>
      <w:pPr>
        <w:pPrChange w:id="248" w:author="Paul Christ" w:date="2022-07-02T09:42:00Z">
          <w:pPr>
            <w:pStyle w:val="-WeLStandardtextEinzug-"/>
          </w:pPr>
        </w:pPrChange>
      </w:pPr>
      <w:r>
        <w:t xml:space="preserve">Die in </w:t>
      </w:r>
      <w:r>
        <w:fldChar w:fldCharType="begin"/>
      </w:r>
      <w:r>
        <w:instrText xml:space="preserve"> REF _Ref106442956 \r \h </w:instrText>
      </w:r>
      <w:r>
        <w:instrText xml:space="preserve"> \* MERGEFORMAT </w:instrText>
      </w:r>
      <w:r>
        <w:fldChar w:fldCharType="separate"/>
      </w:r>
      <w:r>
        <w:t>2.2.1</w:t>
      </w:r>
      <w:r>
        <w:fldChar w:fldCharType="end"/>
      </w:r>
      <w:r>
        <w:t xml:space="preserve"> und </w:t>
      </w:r>
      <w:r>
        <w:fldChar w:fldCharType="begin"/>
      </w:r>
      <w:r>
        <w:instrText xml:space="preserve"> REF _Ref106442968 \r \h </w:instrText>
      </w:r>
      <w:r>
        <w:instrText xml:space="preserve"> \* MERGEFORMAT </w:instrText>
      </w:r>
      <w:r>
        <w:fldChar w:fldCharType="separate"/>
      </w:r>
      <w:r>
        <w:t>2.2.2</w:t>
      </w:r>
      <w:r>
        <w:fldChar w:fldCharType="end"/>
      </w:r>
      <w:r>
        <w:t xml:space="preserve"> beschriebenen Herausforderungen resultieren zwar nicht </w:t>
      </w:r>
      <w:ins w:id="249" w:author="Torsten Munkelt" w:date="2022-06-20T00:05:00Z">
        <w:r>
          <w:t xml:space="preserve">nur </w:t>
        </w:r>
      </w:ins>
      <w:r>
        <w:t xml:space="preserve">aus der Nutzung eines elektronischen Systems, </w:t>
      </w:r>
      <w:del w:id="250" w:author="Torsten Munkelt" w:date="2022-06-19T23:58:00Z">
        <w:r>
          <w:delText xml:space="preserve">werden </w:delText>
        </w:r>
      </w:del>
      <w:ins w:id="251" w:author="Torsten Munkelt" w:date="2022-06-19T23:58:00Z">
        <w:r>
          <w:t xml:space="preserve">treten </w:t>
        </w:r>
      </w:ins>
      <w:r>
        <w:t xml:space="preserve">allerdings </w:t>
      </w:r>
      <w:ins w:id="252" w:author="Torsten Munkelt" w:date="2022-06-20T00:05:00Z">
        <w:r>
          <w:t xml:space="preserve">bei ihr </w:t>
        </w:r>
      </w:ins>
      <w:r>
        <w:t xml:space="preserve">durch die verminderte Interaktion mit </w:t>
      </w:r>
      <w:ins w:id="253" w:author="Torsten Munkelt" w:date="2022-06-19T23:58:00Z">
        <w:r>
          <w:t xml:space="preserve">den </w:t>
        </w:r>
      </w:ins>
      <w:del w:id="254" w:author="Torsten Munkelt" w:date="2022-06-19T23:58:00Z">
        <w:r>
          <w:delText xml:space="preserve">Lehrkräften </w:delText>
        </w:r>
      </w:del>
      <w:ins w:id="255" w:author="Torsten Munkelt" w:date="2022-06-19T23:58:00Z">
        <w:r>
          <w:t xml:space="preserve">Lehrenden </w:t>
        </w:r>
      </w:ins>
      <w:del w:id="256" w:author="Torsten Munkelt" w:date="2022-06-19T23:58:00Z">
        <w:r>
          <w:delText>verstärkt sichtbar gemacht</w:delText>
        </w:r>
      </w:del>
      <w:ins w:id="257" w:author="Torsten Munkelt" w:date="2022-06-19T23:58:00Z">
        <w:r>
          <w:t>stärker hervor</w:t>
        </w:r>
      </w:ins>
      <w:r>
        <w:t xml:space="preserve">. Elektronische Systeme erlauben jedoch die effiziente Betrachtung </w:t>
      </w:r>
      <w:del w:id="258" w:author="Torsten Munkelt" w:date="2022-06-20T00:07:00Z">
        <w:r>
          <w:delText xml:space="preserve">von </w:delText>
        </w:r>
      </w:del>
      <w:r>
        <w:t>viele</w:t>
      </w:r>
      <w:ins w:id="259" w:author="Torsten Munkelt" w:date="2022-06-20T00:07:00Z">
        <w:r>
          <w:t>r</w:t>
        </w:r>
      </w:ins>
      <w:del w:id="260" w:author="Torsten Munkelt" w:date="2022-06-20T00:07:00Z">
        <w:r>
          <w:delText>n</w:delText>
        </w:r>
      </w:del>
      <w:r>
        <w:t xml:space="preserve"> einzelne</w:t>
      </w:r>
      <w:ins w:id="261" w:author="Torsten Munkelt" w:date="2022-06-20T00:07:00Z">
        <w:r>
          <w:t>r</w:t>
        </w:r>
      </w:ins>
      <w:del w:id="262" w:author="Torsten Munkelt" w:date="2022-06-20T00:07:00Z">
        <w:r>
          <w:delText>n</w:delText>
        </w:r>
      </w:del>
      <w:r>
        <w:t xml:space="preserve"> </w:t>
      </w:r>
      <w:del w:id="263" w:author="Torsten Munkelt" w:date="2022-06-20T00:07:00Z">
        <w:r>
          <w:delText xml:space="preserve">Nutzerlösungen </w:delText>
        </w:r>
      </w:del>
      <w:ins w:id="264" w:author="Torsten Munkelt" w:date="2022-06-20T00:07:00Z">
        <w:r>
          <w:t xml:space="preserve">Nutzerinteraktionen </w:t>
        </w:r>
      </w:ins>
      <w:r>
        <w:t>in automatisch aufbereiteter Form</w:t>
      </w:r>
      <w:ins w:id="265" w:author="Torsten Munkelt" w:date="2022-06-20T00:15:00Z">
        <w:r>
          <w:t xml:space="preserve"> und </w:t>
        </w:r>
      </w:ins>
      <w:ins w:id="266" w:author="Torsten Munkelt" w:date="2022-06-20T00:16:00Z">
        <w:r>
          <w:t>ermöglichen</w:t>
        </w:r>
      </w:ins>
      <w:ins w:id="267" w:author="Torsten Munkelt" w:date="2022-06-20T00:15:00Z">
        <w:r>
          <w:t xml:space="preserve"> es so</w:t>
        </w:r>
      </w:ins>
      <w:ins w:id="268" w:author="Torsten Munkelt" w:date="2022-06-20T00:16:00Z">
        <w:r>
          <w:t xml:space="preserve"> überhaupt erst</w:t>
        </w:r>
      </w:ins>
      <w:ins w:id="269" w:author="Torsten Munkelt" w:date="2022-06-20T00:15:00Z">
        <w:r>
          <w:t xml:space="preserve">, Verzerrungseffekten bei der Kompetenzmessung in heterogenen Gruppen </w:t>
        </w:r>
      </w:ins>
      <w:del w:id="270" w:author="Torsten Munkelt" w:date="2022-06-20T00:15:00Z">
        <w:r>
          <w:delText xml:space="preserve">, </w:delText>
        </w:r>
      </w:del>
      <w:del w:id="271" w:author="Torsten Munkelt" w:date="2022-06-20T00:16:00Z">
        <w:r>
          <w:delText xml:space="preserve">um dem grundsätzlichen Problem überhaupt erst skalierbar </w:delText>
        </w:r>
      </w:del>
      <w:r>
        <w:t>entgegen</w:t>
      </w:r>
      <w:ins w:id="272" w:author="Torsten Munkelt" w:date="2022-06-20T00:16:00Z">
        <w:r>
          <w:t>zu</w:t>
        </w:r>
      </w:ins>
      <w:r>
        <w:t>treten</w:t>
      </w:r>
      <w:del w:id="273" w:author="Torsten Munkelt" w:date="2022-06-20T00:16:00Z">
        <w:r>
          <w:delText xml:space="preserve"> zu können</w:delText>
        </w:r>
      </w:del>
      <w:r>
        <w:t>.</w:t>
      </w:r>
    </w:p>
    <w:p>
      <w:pPr>
        <w:pStyle w:val="-WeLberschrift2-"/>
      </w:pPr>
      <w:r>
        <w:t>Fehlende Vernetzung der Studierenden untereinander</w:t>
      </w:r>
    </w:p>
    <w:p>
      <w:pPr>
        <w:jc w:val="both"/>
        <w:rPr>
          <w:rFonts w:cs="Times New Roman"/>
          <w:color w:val="000000"/>
          <w:szCs w:val="24"/>
          <w:lang w:eastAsia="de-DE"/>
        </w:rPr>
      </w:pPr>
      <w:del w:id="274" w:author="Torsten Munkelt [2]" w:date="2022-06-22T09:40:00Z">
        <w:r>
          <w:rPr>
            <w:rFonts w:cs="Times New Roman"/>
            <w:color w:val="000000"/>
            <w:szCs w:val="24"/>
            <w:lang w:eastAsia="de-DE"/>
          </w:rPr>
          <w:delText>Im Gegensatz zur Präsenzlehre sind Studierende bei der selbständigen Bearbeitung von Aufgaben in ALADIN nicht unmittelbar gehalten</w:delText>
        </w:r>
      </w:del>
      <w:ins w:id="275" w:author="Torsten Munkelt" w:date="2022-06-19T23:49:00Z">
        <w:del w:id="276" w:author="Torsten Munkelt [2]" w:date="2022-06-22T09:40:00Z">
          <w:r>
            <w:rPr>
              <w:rFonts w:cs="Times New Roman"/>
              <w:color w:val="000000"/>
              <w:szCs w:val="24"/>
              <w:lang w:eastAsia="de-DE"/>
            </w:rPr>
            <w:delText>,</w:delText>
          </w:r>
        </w:del>
      </w:ins>
      <w:del w:id="277" w:author="Torsten Munkelt [2]" w:date="2022-06-22T09:40:00Z">
        <w:r>
          <w:rPr>
            <w:rFonts w:cs="Times New Roman"/>
            <w:color w:val="000000"/>
            <w:szCs w:val="24"/>
            <w:lang w:eastAsia="de-DE"/>
          </w:rPr>
          <w:delText xml:space="preserve"> sich miteinander zu vernetzen.</w:delText>
        </w:r>
      </w:del>
      <w:ins w:id="278" w:author="Torsten Munkelt [2]" w:date="2022-06-22T09:38:00Z">
        <w:r>
          <w:t xml:space="preserve">Im Vergleich zur Präsenzlehre </w:t>
        </w:r>
      </w:ins>
      <w:ins w:id="279" w:author="Torsten Munkelt [2]" w:date="2022-06-22T09:39:00Z">
        <w:r>
          <w:t>liegt</w:t>
        </w:r>
      </w:ins>
      <w:ins w:id="280" w:author="Torsten Munkelt [2]" w:date="2022-06-22T09:38:00Z">
        <w:r>
          <w:t xml:space="preserve"> die Schwelle für d</w:t>
        </w:r>
      </w:ins>
      <w:ins w:id="281" w:author="Torsten Munkelt [2]" w:date="2022-06-22T09:39:00Z">
        <w:r>
          <w:t xml:space="preserve">ie </w:t>
        </w:r>
      </w:ins>
      <w:ins w:id="282" w:author="Torsten Munkelt [2]" w:date="2022-06-22T09:38:00Z">
        <w:r>
          <w:t xml:space="preserve">Studierenden, sich bei der selbständigen Bearbeitung von Aufgaben in ALADIN </w:t>
        </w:r>
      </w:ins>
      <w:ins w:id="283" w:author="Torsten Munkelt [2]" w:date="2022-06-22T09:40:00Z">
        <w:r>
          <w:t>mit</w:t>
        </w:r>
      </w:ins>
      <w:ins w:id="284" w:author="Torsten Munkelt [2]" w:date="2022-06-22T09:38:00Z">
        <w:r>
          <w:t xml:space="preserve">einander zu vernetzen, deutlich </w:t>
        </w:r>
      </w:ins>
      <w:ins w:id="285" w:author="Torsten Munkelt [2]" w:date="2022-06-22T09:39:00Z">
        <w:r>
          <w:t>höher</w:t>
        </w:r>
      </w:ins>
      <w:ins w:id="286" w:author="Torsten Munkelt [2]" w:date="2022-06-22T09:38:00Z">
        <w:r>
          <w:t>.</w:t>
        </w:r>
      </w:ins>
      <w:ins w:id="287" w:author="Torsten Munkelt [2]" w:date="2022-06-22T09:40:00Z">
        <w:r>
          <w:t xml:space="preserve"> </w:t>
        </w:r>
      </w:ins>
      <w:del w:id="288" w:author="Torsten Munkelt [2]" w:date="2022-06-22T09:38:00Z">
        <w:r>
          <w:rPr>
            <w:rFonts w:cs="Times New Roman"/>
            <w:color w:val="000000"/>
            <w:szCs w:val="24"/>
            <w:lang w:eastAsia="de-DE"/>
          </w:rPr>
          <w:delText xml:space="preserve"> </w:delText>
        </w:r>
      </w:del>
      <w:r>
        <w:rPr>
          <w:rFonts w:cs="Times New Roman"/>
          <w:color w:val="000000"/>
          <w:szCs w:val="24"/>
          <w:lang w:eastAsia="de-DE"/>
        </w:rPr>
        <w:t xml:space="preserve">Die fehlende Vernetzung </w:t>
      </w:r>
      <w:del w:id="289" w:author="Torsten Munkelt" w:date="2022-06-20T00:18:00Z">
        <w:r>
          <w:rPr>
            <w:rFonts w:cs="Times New Roman"/>
            <w:color w:val="000000"/>
            <w:szCs w:val="24"/>
            <w:lang w:eastAsia="de-DE"/>
          </w:rPr>
          <w:delText xml:space="preserve">von </w:delText>
        </w:r>
      </w:del>
      <w:ins w:id="290" w:author="Torsten Munkelt" w:date="2022-06-20T00:18:00Z">
        <w:r>
          <w:rPr>
            <w:rFonts w:cs="Times New Roman"/>
            <w:color w:val="000000"/>
            <w:szCs w:val="24"/>
            <w:lang w:eastAsia="de-DE"/>
          </w:rPr>
          <w:t xml:space="preserve">der </w:t>
        </w:r>
      </w:ins>
      <w:r>
        <w:rPr>
          <w:rFonts w:cs="Times New Roman"/>
          <w:color w:val="000000"/>
          <w:szCs w:val="24"/>
          <w:lang w:eastAsia="de-DE"/>
        </w:rPr>
        <w:t xml:space="preserve">Studierenden </w:t>
      </w:r>
      <w:del w:id="291" w:author="Torsten Munkelt" w:date="2022-06-19T23:49:00Z">
        <w:r>
          <w:rPr>
            <w:rFonts w:cs="Times New Roman"/>
            <w:color w:val="000000"/>
            <w:szCs w:val="24"/>
            <w:lang w:eastAsia="de-DE"/>
          </w:rPr>
          <w:delText xml:space="preserve">kann </w:delText>
        </w:r>
      </w:del>
      <w:ins w:id="292" w:author="Torsten Munkelt" w:date="2022-06-19T23:49:00Z">
        <w:r>
          <w:rPr>
            <w:rFonts w:cs="Times New Roman"/>
            <w:color w:val="000000"/>
            <w:szCs w:val="24"/>
            <w:lang w:eastAsia="de-DE"/>
          </w:rPr>
          <w:t xml:space="preserve">führt </w:t>
        </w:r>
      </w:ins>
      <w:r>
        <w:rPr>
          <w:rFonts w:cs="Times New Roman"/>
          <w:color w:val="000000"/>
          <w:szCs w:val="24"/>
          <w:lang w:eastAsia="de-DE"/>
        </w:rPr>
        <w:t xml:space="preserve">in Extremfällen zur Überforderung der Studierenden, Verlängerungen </w:t>
      </w:r>
      <w:del w:id="293" w:author="Torsten Munkelt" w:date="2022-06-19T23:50:00Z">
        <w:r>
          <w:rPr>
            <w:rFonts w:cs="Times New Roman"/>
            <w:color w:val="000000"/>
            <w:szCs w:val="24"/>
            <w:lang w:eastAsia="de-DE"/>
          </w:rPr>
          <w:delText xml:space="preserve">des </w:delText>
        </w:r>
      </w:del>
      <w:ins w:id="294" w:author="Torsten Munkelt" w:date="2022-06-19T23:50:00Z">
        <w:r>
          <w:rPr>
            <w:rFonts w:cs="Times New Roman"/>
            <w:color w:val="000000"/>
            <w:szCs w:val="24"/>
            <w:lang w:eastAsia="de-DE"/>
          </w:rPr>
          <w:t xml:space="preserve">ihres </w:t>
        </w:r>
      </w:ins>
      <w:r>
        <w:rPr>
          <w:rFonts w:cs="Times New Roman"/>
          <w:color w:val="000000"/>
          <w:szCs w:val="24"/>
          <w:lang w:eastAsia="de-DE"/>
        </w:rPr>
        <w:t xml:space="preserve">Studiums und </w:t>
      </w:r>
      <w:del w:id="295" w:author="Torsten Munkelt" w:date="2022-06-19T23:49:00Z">
        <w:r>
          <w:rPr>
            <w:rFonts w:cs="Times New Roman"/>
            <w:color w:val="000000"/>
            <w:szCs w:val="24"/>
            <w:lang w:eastAsia="de-DE"/>
          </w:rPr>
          <w:delText xml:space="preserve">zu </w:delText>
        </w:r>
      </w:del>
      <w:r>
        <w:rPr>
          <w:rFonts w:cs="Times New Roman"/>
          <w:color w:val="000000"/>
          <w:szCs w:val="24"/>
          <w:lang w:eastAsia="de-DE"/>
        </w:rPr>
        <w:t>erhöhten Abbruchquoten</w:t>
      </w:r>
      <w:del w:id="296" w:author="Torsten Munkelt" w:date="2022-06-19T23:50:00Z">
        <w:r>
          <w:rPr>
            <w:rFonts w:cs="Times New Roman"/>
            <w:color w:val="000000"/>
            <w:szCs w:val="24"/>
            <w:lang w:eastAsia="de-DE"/>
          </w:rPr>
          <w:delText xml:space="preserve"> führen</w:delText>
        </w:r>
      </w:del>
      <w:r>
        <w:rPr>
          <w:rFonts w:cs="Times New Roman"/>
          <w:color w:val="000000"/>
          <w:szCs w:val="24"/>
          <w:lang w:eastAsia="de-DE"/>
        </w:rPr>
        <w:t xml:space="preserve">, wie während der Corona-Pandemie beobachtet </w:t>
      </w:r>
      <w:r>
        <w:rPr>
          <w:rFonts w:cs="Times New Roman"/>
          <w:color w:val="000000"/>
          <w:szCs w:val="24"/>
          <w:lang w:eastAsia="de-DE"/>
          <w:rPrChange w:id="297" w:author="Paul Christ" w:date="2022-06-20T09:16:00Z">
            <w:rPr>
              <w:rFonts w:cs="Times New Roman"/>
              <w:color w:val="000000"/>
              <w:szCs w:val="24"/>
              <w:lang w:eastAsia="de-DE"/>
            </w:rPr>
          </w:rPrChange>
        </w:rPr>
        <w:fldChar w:fldCharType="begin"/>
      </w:r>
      <w:r>
        <w:rPr>
          <w:rFonts w:cs="Times New Roman"/>
          <w:color w:val="000000"/>
          <w:szCs w:val="24"/>
          <w:lang w:eastAsia="de-DE"/>
        </w:rPr>
        <w:instrText xml:space="preserve"> ADDIN ZOTERO_ITEM CSL_CITATION {"citationID":"UyBsEIyb","properties":{"formattedCitation":"(Kris-Stephen et al., 2021)","plainCitation":"(Kris-Stephen et al., 2021)","noteIndex":0},"citationItems":[{"id":658,"uris":["http://zotero.org/users/9354499/items/A8TQQVL7"],"itemData":{"id":658,"type":"article-journal","abstract":"Wie sieht die Situation von Studierenden im Sommer 2021 aus? Wie gestalten Sie ihren (digitalen) Studienalltag in der Pandemie und welche Herausforderungen und Belastungen erleben sie? Welche Vor- und Nachteile benennen Studierende im Hinblick auf das überwiegend digitale Studium und welche Unterstützungsstrukturen stehen ihnen zur Verfügung? Diesen Kernfragen geht ein Forscher:innen-Team der Universität Hildesheim und Universität Münster mittels der zweiten bundesweiten und fächerübergreifenden Online-Befragung von Studierenden (Stu.diCo II) nach. Der Fokus der Studie, an der über 2.500 Studierende teilnahmen, liegt dabei auf dem Wohlbefinden der Studierenden und ihrer sozialen Studiensituation. Sie setzt damit einen wichtigen Schwerpunkt, der über technische Fragen des Online-Studiums oder Einschätzungen zur Lehrqualität hinausgeht. Der vorliegende Bericht der Online-Befragung Stu.diCo II präsentiert erste Ergebnisse und deskriptive Befunde der Untersuchung – ergänzt um ausgewählte individuelle Antworten der Teilnehmenden aus den Freitextfeldern sowie Vergleichen zur vorangegangenen Befragung (Stu.diCo I).","DOI":"10.18442/194","language":"deu","note":"publisher: Universitätsverlag Hildesheim","source":"hildok.bsz-bw.de","title":"Stu.diCo II – Die Corona Pandemie aus der Perspektive von Studierenden","URL":"https://hildok.bsz-bw.de/frontdoor/index/index/docId/1256","author":[{"family":"Kris-Stephen","given":"Besa"},{"family":"Kochskämper","given":"Dorothee"},{"family":"Lips","given":"Anna"},{"family":"Schröer","given":"Wolfgang"},{"family":"Thomas","given":"Severine"}],"accessed":{"date-parts":[["2022",6,7]]},"issued":{"date-parts":[["2021"]]}}}],"schema":"https://github.com/citation-style-language/schema/raw/master/csl-citation.json"} </w:instrText>
      </w:r>
      <w:r>
        <w:rPr>
          <w:rFonts w:cs="Times New Roman"/>
          <w:color w:val="000000"/>
          <w:szCs w:val="24"/>
          <w:lang w:eastAsia="de-DE"/>
          <w:rPrChange w:id="298" w:author="Paul Christ" w:date="2022-06-20T09:16:00Z">
            <w:rPr>
              <w:rFonts w:cs="Times New Roman"/>
              <w:color w:val="000000"/>
              <w:szCs w:val="24"/>
              <w:lang w:eastAsia="de-DE"/>
            </w:rPr>
          </w:rPrChange>
        </w:rPr>
        <w:fldChar w:fldCharType="separate"/>
      </w:r>
      <w:r>
        <w:rPr>
          <w:rFonts w:cs="Times New Roman"/>
          <w:color w:val="000000"/>
          <w:szCs w:val="24"/>
          <w:lang w:eastAsia="de-DE"/>
        </w:rPr>
        <w:t>(Kris-Stephen et al., 2021)</w:t>
      </w:r>
      <w:r>
        <w:rPr>
          <w:rFonts w:cs="Times New Roman"/>
          <w:color w:val="000000"/>
          <w:szCs w:val="24"/>
          <w:lang w:eastAsia="de-DE"/>
          <w:rPrChange w:id="299" w:author="Paul Christ" w:date="2022-06-20T09:16:00Z">
            <w:rPr>
              <w:rFonts w:cs="Times New Roman"/>
              <w:color w:val="000000"/>
              <w:szCs w:val="24"/>
              <w:lang w:eastAsia="de-DE"/>
            </w:rPr>
          </w:rPrChange>
        </w:rPr>
        <w:fldChar w:fldCharType="end"/>
      </w:r>
      <w:r>
        <w:rPr>
          <w:rFonts w:cs="Times New Roman"/>
          <w:color w:val="000000"/>
          <w:szCs w:val="24"/>
          <w:lang w:eastAsia="de-DE"/>
        </w:rPr>
        <w:t>.</w:t>
      </w:r>
    </w:p>
    <w:p>
      <w:pPr>
        <w:pStyle w:val="-WeLberschrift2-"/>
      </w:pPr>
      <w:bookmarkStart w:id="300" w:name="_Ref105518954"/>
      <w:bookmarkStart w:id="301" w:name="_Ref107647492"/>
      <w:r>
        <w:t>Fehlende Rückmeldung an Studierende</w:t>
      </w:r>
      <w:bookmarkEnd w:id="301"/>
      <w:del w:id="302" w:author="Torsten Munkelt" w:date="2022-06-20T00:27:00Z">
        <w:r>
          <w:delText>, wenn Aufgaben nicht, falsch oder unvollständig gelöst</w:delText>
        </w:r>
        <w:bookmarkEnd w:id="300"/>
        <w:r>
          <w:delText xml:space="preserve"> </w:delText>
        </w:r>
      </w:del>
    </w:p>
    <w:p>
      <w:pPr>
        <w:rPr>
          <w:rFonts w:cs="Times New Roman"/>
          <w:color w:val="000000"/>
          <w:szCs w:val="24"/>
          <w:lang w:eastAsia="de-DE"/>
        </w:rPr>
      </w:pPr>
      <w:r>
        <w:rPr>
          <w:rFonts w:cs="Times New Roman"/>
          <w:color w:val="000000"/>
          <w:szCs w:val="24"/>
          <w:lang w:eastAsia="de-DE"/>
        </w:rPr>
        <w:t xml:space="preserve">Unzureichende oder fehlende Rückmeldung </w:t>
      </w:r>
      <w:del w:id="303" w:author="Torsten Munkelt" w:date="2022-06-20T00:28:00Z">
        <w:r>
          <w:rPr>
            <w:rFonts w:cs="Times New Roman"/>
            <w:color w:val="000000"/>
            <w:szCs w:val="24"/>
            <w:lang w:eastAsia="de-DE"/>
          </w:rPr>
          <w:delText xml:space="preserve">gegenüber den </w:delText>
        </w:r>
      </w:del>
      <w:ins w:id="304" w:author="Torsten Munkelt" w:date="2022-06-20T00:28:00Z">
        <w:r>
          <w:rPr>
            <w:rFonts w:cs="Times New Roman"/>
            <w:color w:val="000000"/>
            <w:szCs w:val="24"/>
            <w:lang w:eastAsia="de-DE"/>
          </w:rPr>
          <w:t xml:space="preserve">an </w:t>
        </w:r>
      </w:ins>
      <w:r>
        <w:rPr>
          <w:rFonts w:cs="Times New Roman"/>
          <w:color w:val="000000"/>
          <w:szCs w:val="24"/>
          <w:lang w:eastAsia="de-DE"/>
        </w:rPr>
        <w:t>Studierende</w:t>
      </w:r>
      <w:del w:id="305" w:author="Torsten Munkelt" w:date="2022-06-20T00:28:00Z">
        <w:r>
          <w:rPr>
            <w:rFonts w:cs="Times New Roman"/>
            <w:color w:val="000000"/>
            <w:szCs w:val="24"/>
            <w:lang w:eastAsia="de-DE"/>
          </w:rPr>
          <w:delText>n</w:delText>
        </w:r>
      </w:del>
      <w:r>
        <w:rPr>
          <w:rFonts w:cs="Times New Roman"/>
          <w:color w:val="000000"/>
          <w:szCs w:val="24"/>
          <w:lang w:eastAsia="de-DE"/>
        </w:rPr>
        <w:t xml:space="preserve"> über den Status oder die Fehler innerhalb der Lösungsversuche in ALADIN kann zu einer Minderung der Motivation der Studierenden führen. ALADIN generiert zwar zusätzliche Lösungshilfen zu den Aufgaben, in einigen Fällen können diese jedoch nicht die persönliche Hilfestellung ersetzen</w:t>
      </w:r>
      <w:ins w:id="306" w:author="Torsten Munkelt" w:date="2022-06-20T00:28:00Z">
        <w:r>
          <w:rPr>
            <w:rFonts w:cs="Times New Roman"/>
            <w:color w:val="000000"/>
            <w:szCs w:val="24"/>
            <w:lang w:eastAsia="de-DE"/>
          </w:rPr>
          <w:t>,</w:t>
        </w:r>
      </w:ins>
      <w:r>
        <w:rPr>
          <w:rFonts w:cs="Times New Roman"/>
          <w:color w:val="000000"/>
          <w:szCs w:val="24"/>
          <w:lang w:eastAsia="de-DE"/>
        </w:rPr>
        <w:t xml:space="preserve"> um das </w:t>
      </w:r>
      <w:r>
        <w:rPr>
          <w:rFonts w:cs="Times New Roman"/>
          <w:color w:val="000000"/>
          <w:szCs w:val="24"/>
          <w:lang w:eastAsia="de-DE"/>
          <w:rPrChange w:id="307" w:author="Paul Christ" w:date="2022-06-20T09:16:00Z">
            <w:rPr>
              <w:rFonts w:cs="Times New Roman"/>
              <w:i/>
              <w:color w:val="000000"/>
              <w:szCs w:val="24"/>
              <w:lang w:eastAsia="de-DE"/>
            </w:rPr>
          </w:rPrChange>
        </w:rPr>
        <w:t>Warum</w:t>
      </w:r>
      <w:r>
        <w:rPr>
          <w:rFonts w:cs="Times New Roman"/>
          <w:color w:val="000000"/>
          <w:szCs w:val="24"/>
          <w:lang w:eastAsia="de-DE"/>
        </w:rPr>
        <w:t xml:space="preserve"> eines Fehlers ausreichend zu erklären.</w:t>
      </w:r>
    </w:p>
    <w:p>
      <w:pPr>
        <w:pStyle w:val="-WeLberschrift2-"/>
        <w:rPr>
          <w:ins w:id="308" w:author="Paul Christ" w:date="2022-07-01T10:38:00Z"/>
        </w:rPr>
      </w:pPr>
      <w:bookmarkStart w:id="309" w:name="_Ref106720166"/>
      <w:r>
        <w:t>Fehlende Variabilität der Aufgabenrepräsentation</w:t>
      </w:r>
      <w:bookmarkEnd w:id="309"/>
    </w:p>
    <w:p>
      <w:pPr>
        <w:pStyle w:val="-WeLberschrift2-"/>
        <w:numPr>
          <w:ilvl w:val="3"/>
          <w:numId w:val="12"/>
        </w:numPr>
        <w:rPr>
          <w:ins w:id="310" w:author="Paul Christ" w:date="2022-07-01T10:38:00Z"/>
        </w:rPr>
      </w:pPr>
      <w:bookmarkStart w:id="311" w:name="_Ref107647737"/>
      <w:ins w:id="312" w:author="Paul Christ" w:date="2022-07-01T10:38:00Z">
        <w:r>
          <w:t>Zu wenige unterschiedliche Lösungsmethoden eines Aufgabentyps</w:t>
        </w:r>
        <w:bookmarkEnd w:id="311"/>
      </w:ins>
    </w:p>
    <w:p>
      <w:pPr>
        <w:jc w:val="both"/>
        <w:rPr>
          <w:rFonts w:cs="Times New Roman"/>
          <w:color w:val="000000"/>
          <w:szCs w:val="24"/>
          <w:lang w:eastAsia="de-DE"/>
          <w:rPrChange w:id="313" w:author="Paul Christ" w:date="2022-07-01T10:38:00Z">
            <w:rPr/>
          </w:rPrChange>
        </w:rPr>
        <w:pPrChange w:id="314" w:author="Paul Christ" w:date="2022-07-01T10:38:00Z">
          <w:pPr>
            <w:pStyle w:val="-WeLberschrift2-"/>
          </w:pPr>
        </w:pPrChange>
      </w:pPr>
      <w:ins w:id="315" w:author="Paul Christ" w:date="2022-07-01T10:38:00Z">
        <w:r>
          <w:rPr>
            <w:rFonts w:cs="Times New Roman"/>
            <w:color w:val="000000"/>
            <w:szCs w:val="24"/>
            <w:lang w:eastAsia="de-DE"/>
          </w:rPr>
          <w:t xml:space="preserve">Zur Maximierung des potentiellen Lerneffekts durch die Bearbeitung von Aufgaben eignet sich der Einsatz unterschiedlicher </w:t>
        </w:r>
        <w:r>
          <w:t>Lösungsmethoden</w:t>
        </w:r>
        <w:r>
          <w:rPr>
            <w:rFonts w:cs="Times New Roman"/>
            <w:color w:val="000000"/>
            <w:szCs w:val="24"/>
            <w:lang w:eastAsia="de-DE"/>
          </w:rPr>
          <w:t>, die zur Aufgabenbewältigung möglich sind</w:t>
        </w:r>
      </w:ins>
      <w:ins w:id="316" w:author="Paul Christ" w:date="2022-07-02T09:53:00Z">
        <w:r>
          <w:rPr>
            <w:rFonts w:cs="Times New Roman"/>
            <w:color w:val="000000"/>
            <w:szCs w:val="24"/>
            <w:lang w:eastAsia="de-DE"/>
          </w:rPr>
          <w:t xml:space="preserve"> </w:t>
        </w:r>
      </w:ins>
      <w:r>
        <w:rPr>
          <w:rFonts w:cs="Times New Roman"/>
          <w:color w:val="000000"/>
          <w:szCs w:val="24"/>
          <w:lang w:eastAsia="de-DE"/>
        </w:rPr>
        <w:fldChar w:fldCharType="begin"/>
      </w:r>
      <w:r>
        <w:rPr>
          <w:rFonts w:cs="Times New Roman"/>
          <w:color w:val="000000"/>
          <w:szCs w:val="24"/>
          <w:lang w:eastAsia="de-DE"/>
        </w:rPr>
        <w:instrText xml:space="preserve"> ADDIN ZOTERO_ITEM CSL_CITATION {"citationID":"WAnRvsTJ","properties":{"formattedCitation":"(Lampinen &amp; McClelland, 2018)","plainCitation":"(Lampinen &amp; McClelland, 2018)","noteIndex":0},"citationItems":[{"id":684,"uris":["http://zotero.org/users/9354499/items/TARD86TF"],"itemData":{"id":684,"type":"article-journal","abstract":"Previous research has found that different presentations of the same concept can result in different patterns of transfer to isomorphic instances of that concept. Much of this work has framed these effects in terms of advantages and disadvantages of concreteness or abstractness. We note that mathematics is a richly structured field, with deeply interconnected concepts and many distinct aspects of understanding of each concept, and we discuss difficulties with the idea that differences among presentations can be ordered on a concrete-abstract dimension. To move beyond this, we explore how different presentations of a concept can affect learning of subsequent concepts and assess several distinct aspects of understanding. Using the domain of elementary group theory, we teach adult participants a group operation using a visuospatial or an arithmetic presentation. We then teach them concepts that build upon this operation. We demonstrate that our presentations differentially support learning complementary aspects of the system presented. We argue that these differences arise from the fact that each presentation supports learning by connecting to different systems of reasoning learners are already familiar with, and that it is these connections to extant knowledge systems, rather than differences in concreteness versus abstractness, that determine whether a presentation will be helpful. Furthermore, we show that presenting both presentations and encouraging participants to recognize the relationship between them improves performance without requiring additional time, at least for some participants. (PsycInfo Database Record (c) 2020 APA, all rights reserved)","container-title":"Journal of Educational Psychology","DOI":"10.1037/edu0000235","ISSN":"1939-2176","issue":"5","note":"publisher-place: US\npublisher: American Psychological Association","page":"664-682","source":"APA PsycNet","title":"Different presentations of a mathematical concept can support learning in complementary ways","volume":"110","author":[{"family":"Lampinen","given":"Andrew K."},{"family":"McClelland","given":"James L."}],"issued":{"date-parts":[["2018"]]}}}],"schema":"https://github.com/citation-style-language/schema/raw/master/csl-citation.json"} </w:instrText>
      </w:r>
      <w:r>
        <w:rPr>
          <w:rFonts w:cs="Times New Roman"/>
          <w:color w:val="000000"/>
          <w:szCs w:val="24"/>
          <w:lang w:eastAsia="de-DE"/>
        </w:rPr>
        <w:fldChar w:fldCharType="separate"/>
      </w:r>
      <w:r>
        <w:rPr>
          <w:rFonts w:cs="Arial"/>
        </w:rPr>
        <w:t>(</w:t>
      </w:r>
      <w:proofErr w:type="spellStart"/>
      <w:r>
        <w:rPr>
          <w:rFonts w:cs="Arial"/>
        </w:rPr>
        <w:t>Lampinen</w:t>
      </w:r>
      <w:proofErr w:type="spellEnd"/>
      <w:r>
        <w:rPr>
          <w:rFonts w:cs="Arial"/>
        </w:rPr>
        <w:t xml:space="preserve"> &amp; McClelland, 2018)</w:t>
      </w:r>
      <w:r>
        <w:rPr>
          <w:rFonts w:cs="Times New Roman"/>
          <w:color w:val="000000"/>
          <w:szCs w:val="24"/>
          <w:lang w:eastAsia="de-DE"/>
        </w:rPr>
        <w:fldChar w:fldCharType="end"/>
      </w:r>
      <w:ins w:id="317" w:author="Paul Christ" w:date="2022-07-01T10:38:00Z">
        <w:r>
          <w:rPr>
            <w:rFonts w:cs="Times New Roman"/>
            <w:color w:val="000000"/>
            <w:szCs w:val="24"/>
            <w:lang w:eastAsia="de-DE"/>
          </w:rPr>
          <w:t xml:space="preserve">. Beispielsweise kann eine Stücklistenauflösung in der Materialbedarfsplanung sowohl als eine Reihe von Interaktionen auf einem Graphen aufgefasst werden, als auch als eine Reihe von Matrixoperationen auf der Adjazenzmatrix des Graphen und des Bedarfsvektors </w:t>
        </w:r>
        <w:r>
          <w:rPr>
            <w:rFonts w:cs="Times New Roman"/>
            <w:color w:val="000000"/>
            <w:szCs w:val="24"/>
            <w:lang w:eastAsia="de-DE"/>
          </w:rPr>
          <w:fldChar w:fldCharType="begin"/>
        </w:r>
        <w:r>
          <w:rPr>
            <w:rFonts w:cs="Times New Roman"/>
            <w:color w:val="000000"/>
            <w:szCs w:val="24"/>
            <w:lang w:eastAsia="de-DE"/>
          </w:rPr>
          <w:instrText xml:space="preserve"> ADDIN ZOTERO_ITEM CSL_CITATION {"citationID":"bV4GSpwn","properties":{"formattedCitation":"(Toll, 2010)","plainCitation":"(Toll, 2010)","noteIndex":0},"citationItems":[{"id":661,"uris":["http://zotero.org/users/9354499/items/7M8YIWX2"],"itemData":{"id":661,"type":"chapter","abstract":"Graphentheoretische Verfahren sind eine Alternative zu Stücklisten. Bei ihnen werden die Beziehungen zwischen Rohstoffen, Einzelteilen, Baugruppen und Endprodukten nicht mehr in tabellarischer Form, sondern mit Hilfe von Gozinto-Graphen veranschaulicht. Die Bezeichnung Gozinto-Graph geht auf Vazsonyi zurück. Vazsonyi selbst „zitiert“ den „italienischen Mathematiker“ Zepartzat Gozinto, wobei es sich dabei jedoch um ein Wortspiel handelt, da Zepartzat Gozinto soviel bedeuten soll wie „the part that goes into“. Das Gozinto-Verfahren eignet sich insbesondere, um die Beziehungen zwischen den einzelnen Komponenten des Produktionsprozesses leichter darzustellen.","ISBN":"978-3-486-59091-3","page":"95-100","source":"ResearchGate","title":"Materialbedarfsermittlung mit graphentheoretischen Verfahren","author":[{"family":"Toll","given":"Christian"}],"issued":{"date-parts":[["2010",1,13]]}}}],"schema":"https://github.com/citation-style-language/schema/raw/master/csl-citation.json"} </w:instrText>
        </w:r>
        <w:r>
          <w:rPr>
            <w:rFonts w:cs="Times New Roman"/>
            <w:color w:val="000000"/>
            <w:szCs w:val="24"/>
            <w:lang w:eastAsia="de-DE"/>
          </w:rPr>
          <w:fldChar w:fldCharType="separate"/>
        </w:r>
        <w:r>
          <w:rPr>
            <w:rFonts w:cs="Arial"/>
          </w:rPr>
          <w:t>(Toll, 2010)</w:t>
        </w:r>
        <w:r>
          <w:rPr>
            <w:rFonts w:cs="Times New Roman"/>
            <w:color w:val="000000"/>
            <w:szCs w:val="24"/>
            <w:lang w:eastAsia="de-DE"/>
          </w:rPr>
          <w:fldChar w:fldCharType="end"/>
        </w:r>
        <w:r>
          <w:rPr>
            <w:rFonts w:cs="Times New Roman"/>
            <w:color w:val="000000"/>
            <w:szCs w:val="24"/>
            <w:lang w:eastAsia="de-DE"/>
          </w:rPr>
          <w:t>.</w:t>
        </w:r>
      </w:ins>
    </w:p>
    <w:p>
      <w:pPr>
        <w:pStyle w:val="-WeLberschrift2-"/>
        <w:numPr>
          <w:ilvl w:val="3"/>
          <w:numId w:val="12"/>
        </w:numPr>
      </w:pPr>
      <w:bookmarkStart w:id="318" w:name="_Ref105519108"/>
      <w:r>
        <w:lastRenderedPageBreak/>
        <w:t>Zu hoher Abstraktionsgrad und zu geringe fachliche Semantik der generierten Aufgaben</w:t>
      </w:r>
      <w:bookmarkEnd w:id="318"/>
    </w:p>
    <w:p>
      <w:pPr>
        <w:jc w:val="both"/>
        <w:rPr>
          <w:ins w:id="319" w:author="Torsten Munkelt [2]" w:date="2022-06-22T09:45:00Z"/>
          <w:rFonts w:cs="Times New Roman"/>
          <w:color w:val="000000"/>
          <w:szCs w:val="24"/>
          <w:lang w:eastAsia="de-DE"/>
        </w:rPr>
      </w:pPr>
      <w:r>
        <w:rPr>
          <w:rFonts w:cs="Times New Roman"/>
          <w:color w:val="000000"/>
          <w:szCs w:val="24"/>
          <w:lang w:eastAsia="de-DE"/>
        </w:rPr>
        <w:t>Der Abstraktionsgrad</w:t>
      </w:r>
      <w:ins w:id="320" w:author="Torsten Munkelt" w:date="2022-06-20T00:28:00Z">
        <w:r>
          <w:rPr>
            <w:rFonts w:cs="Times New Roman"/>
            <w:color w:val="000000"/>
            <w:szCs w:val="24"/>
            <w:lang w:eastAsia="de-DE"/>
          </w:rPr>
          <w:t>,</w:t>
        </w:r>
      </w:ins>
      <w:r>
        <w:rPr>
          <w:rFonts w:cs="Times New Roman"/>
          <w:color w:val="000000"/>
          <w:szCs w:val="24"/>
          <w:lang w:eastAsia="de-DE"/>
        </w:rPr>
        <w:t xml:space="preserve"> in der eine Aufgabe gestellt werden sollte</w:t>
      </w:r>
      <w:ins w:id="321" w:author="Torsten Munkelt" w:date="2022-06-20T00:28:00Z">
        <w:r>
          <w:rPr>
            <w:rFonts w:cs="Times New Roman"/>
            <w:color w:val="000000"/>
            <w:szCs w:val="24"/>
            <w:lang w:eastAsia="de-DE"/>
          </w:rPr>
          <w:t>,</w:t>
        </w:r>
      </w:ins>
      <w:r>
        <w:rPr>
          <w:rFonts w:cs="Times New Roman"/>
          <w:color w:val="000000"/>
          <w:szCs w:val="24"/>
          <w:lang w:eastAsia="de-DE"/>
        </w:rPr>
        <w:t xml:space="preserve"> um den größten Lernerfolg zu </w:t>
      </w:r>
      <w:del w:id="322" w:author="Torsten Munkelt [2]" w:date="2022-06-22T09:44:00Z">
        <w:r>
          <w:rPr>
            <w:rFonts w:cs="Times New Roman"/>
            <w:color w:val="000000"/>
            <w:szCs w:val="24"/>
            <w:lang w:eastAsia="de-DE"/>
          </w:rPr>
          <w:delText>ermöglichen</w:delText>
        </w:r>
      </w:del>
      <w:ins w:id="323" w:author="Torsten Munkelt [2]" w:date="2022-06-22T09:44:00Z">
        <w:r>
          <w:rPr>
            <w:rFonts w:cs="Times New Roman"/>
            <w:color w:val="000000"/>
            <w:szCs w:val="24"/>
            <w:lang w:eastAsia="de-DE"/>
          </w:rPr>
          <w:t>erzielen</w:t>
        </w:r>
      </w:ins>
      <w:ins w:id="324" w:author="Torsten Munkelt" w:date="2022-06-20T00:28:00Z">
        <w:r>
          <w:rPr>
            <w:rFonts w:cs="Times New Roman"/>
            <w:color w:val="000000"/>
            <w:szCs w:val="24"/>
            <w:lang w:eastAsia="de-DE"/>
          </w:rPr>
          <w:t>,</w:t>
        </w:r>
      </w:ins>
      <w:r>
        <w:rPr>
          <w:rFonts w:cs="Times New Roman"/>
          <w:color w:val="000000"/>
          <w:szCs w:val="24"/>
          <w:lang w:eastAsia="de-DE"/>
        </w:rPr>
        <w:t xml:space="preserve"> ist umstritten </w:t>
      </w:r>
      <w:r>
        <w:rPr>
          <w:rFonts w:cs="Times New Roman"/>
          <w:color w:val="000000"/>
          <w:szCs w:val="24"/>
          <w:lang w:eastAsia="de-DE"/>
          <w:rPrChange w:id="325" w:author="Paul Christ" w:date="2022-06-20T09:16:00Z">
            <w:rPr>
              <w:rFonts w:cs="Times New Roman"/>
              <w:color w:val="000000"/>
              <w:szCs w:val="24"/>
              <w:lang w:eastAsia="de-DE"/>
            </w:rPr>
          </w:rPrChange>
        </w:rPr>
        <w:fldChar w:fldCharType="begin"/>
      </w:r>
      <w:r>
        <w:rPr>
          <w:rFonts w:cs="Times New Roman"/>
          <w:color w:val="000000"/>
          <w:szCs w:val="24"/>
          <w:lang w:eastAsia="de-DE"/>
        </w:rPr>
        <w:instrText xml:space="preserve"> ADDIN ZOTERO_ITEM CSL_CITATION {"citationID":"to7mm7zL","properties":{"formattedCitation":"(Trninic et al., 2020)","plainCitation":"(Trninic et al., 2020)","noteIndex":0},"citationItems":[{"id":632,"uris":["http://zotero.org/users/9354499/items/QRJG5LKK"],"itemData":{"id":632,"type":"article-journal","abstract":"When teaching a novel mathematical concept, should we present learners with abstract or concrete examples? In this experiment, we conduct a critical replication and extension of a well</w:instrText>
      </w:r>
      <w:r>
        <w:rPr>
          <w:rFonts w:ascii="Cambria Math" w:hAnsi="Cambria Math" w:cs="Cambria Math"/>
          <w:color w:val="000000"/>
          <w:szCs w:val="24"/>
          <w:lang w:eastAsia="de-DE"/>
        </w:rPr>
        <w:instrText>‐</w:instrText>
      </w:r>
      <w:r>
        <w:rPr>
          <w:rFonts w:cs="Times New Roman"/>
          <w:color w:val="000000"/>
          <w:szCs w:val="24"/>
          <w:lang w:eastAsia="de-DE"/>
        </w:rPr>
        <w:instrText xml:space="preserve">known study that argued for the general advantage of abstract examples (Kaminski, Sloutsky, &amp; Heckler, 2008a). We demonstrate that theoretically motivated yet minor modifications of the learning design put this argument in question. A key finding from this study is that participants who trained with improved concrete examples performed as well as, or better than, participants who trained with abstract examples. We argue that the previously reported “advantage of abstract examples” manifested not because abstract examples are advantageous in general, but because the concrete condition employed suboptimal examples.","container-title":"Cognitive Science","DOI":"10.1111/cogs.12851","journalAbbreviation":"Cognitive Science","source":"ResearchGate","title":"The Disappearing “Advantage of Abstract Examples in Learning Math”","volume":"44","author":[{"family":"Trninic","given":"Dragan"},{"family":"Kapur","given":"Manu"},{"family":"Sinha","given":"Tanmay"}],"issued":{"date-parts":[["2020",7,1]]}}}],"schema":"https://github.com/citation-style-language/schema/raw/master/csl-citation.json"} </w:instrText>
      </w:r>
      <w:r>
        <w:rPr>
          <w:rFonts w:cs="Times New Roman"/>
          <w:color w:val="000000"/>
          <w:szCs w:val="24"/>
          <w:lang w:eastAsia="de-DE"/>
          <w:rPrChange w:id="326" w:author="Paul Christ" w:date="2022-06-20T09:16:00Z">
            <w:rPr>
              <w:rFonts w:cs="Times New Roman"/>
              <w:color w:val="000000"/>
              <w:szCs w:val="24"/>
              <w:lang w:eastAsia="de-DE"/>
            </w:rPr>
          </w:rPrChange>
        </w:rPr>
        <w:fldChar w:fldCharType="separate"/>
      </w:r>
      <w:r>
        <w:rPr>
          <w:rFonts w:cs="Times New Roman"/>
          <w:color w:val="000000"/>
          <w:szCs w:val="24"/>
          <w:lang w:eastAsia="de-DE"/>
        </w:rPr>
        <w:t>(Trninic et al., 2020)</w:t>
      </w:r>
      <w:r>
        <w:rPr>
          <w:rFonts w:cs="Times New Roman"/>
          <w:color w:val="000000"/>
          <w:szCs w:val="24"/>
          <w:lang w:eastAsia="de-DE"/>
          <w:rPrChange w:id="327" w:author="Paul Christ" w:date="2022-06-20T09:16:00Z">
            <w:rPr>
              <w:rFonts w:cs="Times New Roman"/>
              <w:color w:val="000000"/>
              <w:szCs w:val="24"/>
              <w:lang w:eastAsia="de-DE"/>
            </w:rPr>
          </w:rPrChange>
        </w:rPr>
        <w:fldChar w:fldCharType="end"/>
      </w:r>
      <w:r>
        <w:rPr>
          <w:rFonts w:cs="Times New Roman"/>
          <w:color w:val="000000"/>
          <w:szCs w:val="24"/>
          <w:lang w:eastAsia="de-DE"/>
        </w:rPr>
        <w:t xml:space="preserve">. Eine graduelle Abstufung </w:t>
      </w:r>
      <w:ins w:id="328" w:author="Paul Christ" w:date="2022-06-22T02:03:00Z">
        <w:r>
          <w:rPr>
            <w:rFonts w:cs="Times New Roman"/>
            <w:color w:val="000000"/>
            <w:szCs w:val="24"/>
            <w:lang w:eastAsia="de-DE"/>
          </w:rPr>
          <w:t xml:space="preserve">des Kontexts und der Beschreibung der Aufgabe </w:t>
        </w:r>
      </w:ins>
      <w:r>
        <w:rPr>
          <w:rFonts w:cs="Times New Roman"/>
          <w:color w:val="000000"/>
          <w:szCs w:val="24"/>
          <w:lang w:eastAsia="de-DE"/>
        </w:rPr>
        <w:t xml:space="preserve">von </w:t>
      </w:r>
      <w:del w:id="329" w:author="Paul Christ" w:date="2022-06-22T02:01:00Z">
        <w:r>
          <w:rPr>
            <w:rFonts w:cs="Times New Roman"/>
            <w:color w:val="000000"/>
            <w:szCs w:val="24"/>
            <w:lang w:eastAsia="de-DE"/>
          </w:rPr>
          <w:delText xml:space="preserve">konkreten </w:delText>
        </w:r>
      </w:del>
      <w:ins w:id="330" w:author="Paul Christ" w:date="2022-06-22T02:01:00Z">
        <w:r>
          <w:rPr>
            <w:rFonts w:cs="Times New Roman"/>
            <w:color w:val="000000"/>
            <w:szCs w:val="24"/>
            <w:lang w:eastAsia="de-DE"/>
          </w:rPr>
          <w:t xml:space="preserve">anschaulichen </w:t>
        </w:r>
      </w:ins>
      <w:r>
        <w:rPr>
          <w:rFonts w:cs="Times New Roman"/>
          <w:color w:val="000000"/>
          <w:szCs w:val="24"/>
          <w:lang w:eastAsia="de-DE"/>
        </w:rPr>
        <w:t>Beispielen</w:t>
      </w:r>
      <w:ins w:id="331" w:author="Paul Christ" w:date="2022-06-22T02:03:00Z">
        <w:r>
          <w:rPr>
            <w:rFonts w:cs="Times New Roman"/>
            <w:color w:val="000000"/>
            <w:szCs w:val="24"/>
            <w:lang w:eastAsia="de-DE"/>
          </w:rPr>
          <w:t xml:space="preserve"> </w:t>
        </w:r>
      </w:ins>
      <w:del w:id="332" w:author="Paul Christ" w:date="2022-06-22T02:03:00Z">
        <w:r>
          <w:rPr>
            <w:rFonts w:cs="Times New Roman"/>
            <w:color w:val="000000"/>
            <w:szCs w:val="24"/>
            <w:lang w:eastAsia="de-DE"/>
          </w:rPr>
          <w:delText xml:space="preserve"> </w:delText>
        </w:r>
        <w:r>
          <w:rPr>
            <w:rPrChange w:id="333" w:author="Paul Christ" w:date="2022-06-22T02:03:00Z">
              <w:rPr>
                <w:rFonts w:cs="Times New Roman"/>
                <w:color w:val="000000"/>
                <w:szCs w:val="24"/>
                <w:lang w:eastAsia="de-DE"/>
              </w:rPr>
            </w:rPrChange>
          </w:rPr>
          <w:delText>hin</w:delText>
        </w:r>
        <w:r>
          <w:rPr>
            <w:rFonts w:cs="Times New Roman"/>
            <w:color w:val="000000"/>
            <w:szCs w:val="24"/>
            <w:lang w:eastAsia="de-DE"/>
          </w:rPr>
          <w:delText xml:space="preserve"> </w:delText>
        </w:r>
      </w:del>
      <w:r>
        <w:rPr>
          <w:rFonts w:cs="Times New Roman"/>
          <w:color w:val="000000"/>
          <w:szCs w:val="24"/>
          <w:lang w:eastAsia="de-DE"/>
        </w:rPr>
        <w:t xml:space="preserve">zu </w:t>
      </w:r>
      <w:ins w:id="334" w:author="Paul Christ" w:date="2022-06-22T02:01:00Z">
        <w:r>
          <w:rPr>
            <w:rFonts w:cs="Times New Roman"/>
            <w:color w:val="000000"/>
            <w:szCs w:val="24"/>
            <w:lang w:eastAsia="de-DE"/>
          </w:rPr>
          <w:t xml:space="preserve">einer Reduktion auf eine formale </w:t>
        </w:r>
      </w:ins>
      <w:del w:id="335" w:author="Paul Christ" w:date="2022-06-22T02:02:00Z">
        <w:r>
          <w:rPr>
            <w:rFonts w:cs="Times New Roman"/>
            <w:color w:val="000000"/>
            <w:szCs w:val="24"/>
            <w:lang w:eastAsia="de-DE"/>
          </w:rPr>
          <w:delText>abstrakteren Formulierungen</w:delText>
        </w:r>
      </w:del>
      <w:ins w:id="336" w:author="Paul Christ" w:date="2022-06-22T02:02:00Z">
        <w:del w:id="337" w:author="Torsten Munkelt [2]" w:date="2022-06-22T09:41:00Z">
          <w:r>
            <w:rPr>
              <w:rFonts w:cs="Times New Roman"/>
              <w:color w:val="000000"/>
              <w:szCs w:val="24"/>
              <w:lang w:eastAsia="de-DE"/>
            </w:rPr>
            <w:delText xml:space="preserve"> </w:delText>
          </w:r>
        </w:del>
        <w:r>
          <w:rPr>
            <w:rFonts w:cs="Times New Roman"/>
            <w:color w:val="000000"/>
            <w:szCs w:val="24"/>
            <w:lang w:eastAsia="de-DE"/>
          </w:rPr>
          <w:t>Beschreibung</w:t>
        </w:r>
      </w:ins>
      <w:r>
        <w:rPr>
          <w:rFonts w:cs="Times New Roman"/>
          <w:color w:val="000000"/>
          <w:szCs w:val="24"/>
          <w:lang w:eastAsia="de-DE"/>
        </w:rPr>
        <w:t xml:space="preserve"> </w:t>
      </w:r>
      <w:del w:id="338" w:author="Torsten Munkelt [2]" w:date="2022-06-22T09:41:00Z">
        <w:r>
          <w:rPr>
            <w:rFonts w:cs="Times New Roman"/>
            <w:color w:val="000000"/>
            <w:szCs w:val="24"/>
            <w:lang w:eastAsia="de-DE"/>
          </w:rPr>
          <w:delText xml:space="preserve">hingegen </w:delText>
        </w:r>
      </w:del>
      <w:r>
        <w:rPr>
          <w:rFonts w:cs="Times New Roman"/>
          <w:color w:val="000000"/>
          <w:szCs w:val="24"/>
          <w:lang w:eastAsia="de-DE"/>
        </w:rPr>
        <w:t xml:space="preserve">begünstigt </w:t>
      </w:r>
      <w:ins w:id="339" w:author="Torsten Munkelt [2]" w:date="2022-06-22T09:41:00Z">
        <w:r>
          <w:rPr>
            <w:rFonts w:cs="Times New Roman"/>
            <w:color w:val="000000"/>
            <w:szCs w:val="24"/>
            <w:lang w:eastAsia="de-DE"/>
          </w:rPr>
          <w:t xml:space="preserve">hingegen </w:t>
        </w:r>
      </w:ins>
      <w:r>
        <w:rPr>
          <w:rFonts w:cs="Times New Roman"/>
          <w:color w:val="000000"/>
          <w:szCs w:val="24"/>
          <w:lang w:eastAsia="de-DE"/>
        </w:rPr>
        <w:t xml:space="preserve">den Lernerfolg der Studierenden, sofern diese Methodik auf die Domäne der Aufgabe anwendbar ist </w:t>
      </w:r>
      <w:commentRangeStart w:id="340"/>
      <w:commentRangeStart w:id="341"/>
      <w:r>
        <w:rPr>
          <w:rFonts w:cs="Times New Roman"/>
          <w:color w:val="000000"/>
          <w:szCs w:val="24"/>
          <w:lang w:eastAsia="de-DE"/>
          <w:rPrChange w:id="342" w:author="Paul Christ" w:date="2022-06-20T09:16:00Z">
            <w:rPr>
              <w:rFonts w:cs="Times New Roman"/>
              <w:color w:val="000000"/>
              <w:szCs w:val="24"/>
              <w:lang w:eastAsia="de-DE"/>
            </w:rPr>
          </w:rPrChange>
        </w:rPr>
        <w:fldChar w:fldCharType="begin"/>
      </w:r>
      <w:r>
        <w:rPr>
          <w:rFonts w:cs="Times New Roman"/>
          <w:color w:val="000000"/>
          <w:szCs w:val="24"/>
          <w:lang w:eastAsia="de-DE"/>
        </w:rPr>
        <w:instrText xml:space="preserve"> ADDIN ZOTERO_ITEM CSL_CITATION {"citationID":"diVF7I8q","properties":{"formattedCitation":"(Kokkonen &amp; Schalk, 2020)","plainCitation":"(Kokkonen &amp; Schalk, 2020)","noteIndex":0},"citationItems":[{"id":637,"uris":["http://zotero.org/users/9354499/items/R8LITE7D"],"itemData":{"id":637,"type":"article-journal","abstract":"To help students acquire mathematics and science knowledge and competencies, educators typically use multiple external representations (MERs). There has been considerable interest in examining ways to present, sequence, and combine MERs. One prominent approach is the concreteness fading sequence, which posits that instruction should start with concrete representations and progress stepwise to representations that are more idealized. Various researchers have suggested that concreteness fading is a broadly applicable instructional approach. In this theoretical paper, we conceptually analyze examples of concreteness fading in the domains of mathematics, physics, chemistry, and biology and discuss its generalizability. We frame the analysis by defining and describing MERs and their use in educational settings. Then, we draw from theories of analogical and relational reasoning to scrutinize the possible cognitive processes related to learning with MERs. Our analysis suggests that concreteness fading may not be as generalizable as has been suggested. Two main reasons for this are discussed: (1) the types of representations and the relations between them differ across different domains, and (2) the instructional goals between domains and subsequent roles of the representations vary.","DOI":"10.1007/s10648-020-09581-7","source":"Semantic Scholar","title":"One Instructional Sequence Fits all? A Conceptual Analysis of the Applicability of Concreteness Fading in Mathematics, Physics, Chemistry, and Biology Education","title-short":"One Instructional Sequence Fits all?","author":[{"family":"Kokkonen","given":"Tommi"},{"family":"Schalk","given":"Lennart"}],"issued":{"date-parts":[["2020"]]}}}],"schema":"https://github.com/citation-style-language/schema/raw/master/csl-citation.json"} </w:instrText>
      </w:r>
      <w:r>
        <w:rPr>
          <w:rFonts w:cs="Times New Roman"/>
          <w:color w:val="000000"/>
          <w:szCs w:val="24"/>
          <w:lang w:eastAsia="de-DE"/>
          <w:rPrChange w:id="343" w:author="Paul Christ" w:date="2022-06-20T09:16:00Z">
            <w:rPr>
              <w:rFonts w:cs="Times New Roman"/>
              <w:color w:val="000000"/>
              <w:szCs w:val="24"/>
              <w:lang w:eastAsia="de-DE"/>
            </w:rPr>
          </w:rPrChange>
        </w:rPr>
        <w:fldChar w:fldCharType="separate"/>
      </w:r>
      <w:r>
        <w:rPr>
          <w:rFonts w:cs="Times New Roman"/>
          <w:color w:val="000000"/>
          <w:szCs w:val="24"/>
          <w:lang w:eastAsia="de-DE"/>
        </w:rPr>
        <w:t>(Kokkonen &amp; Schalk, 2020)</w:t>
      </w:r>
      <w:r>
        <w:rPr>
          <w:rFonts w:cs="Times New Roman"/>
          <w:color w:val="000000"/>
          <w:szCs w:val="24"/>
          <w:lang w:eastAsia="de-DE"/>
          <w:rPrChange w:id="344" w:author="Paul Christ" w:date="2022-06-20T09:16:00Z">
            <w:rPr>
              <w:rFonts w:cs="Times New Roman"/>
              <w:color w:val="000000"/>
              <w:szCs w:val="24"/>
              <w:lang w:eastAsia="de-DE"/>
            </w:rPr>
          </w:rPrChange>
        </w:rPr>
        <w:fldChar w:fldCharType="end"/>
      </w:r>
      <w:commentRangeEnd w:id="340"/>
      <w:r>
        <w:rPr>
          <w:rFonts w:cs="Times New Roman"/>
          <w:color w:val="000000"/>
          <w:sz w:val="22"/>
          <w:szCs w:val="24"/>
          <w:lang w:eastAsia="de-DE"/>
          <w:rPrChange w:id="345" w:author="Paul Christ" w:date="2022-06-20T09:16:00Z">
            <w:rPr>
              <w:rStyle w:val="Kommentarzeichen"/>
            </w:rPr>
          </w:rPrChange>
        </w:rPr>
        <w:commentReference w:id="340"/>
      </w:r>
      <w:commentRangeEnd w:id="341"/>
      <w:r>
        <w:rPr>
          <w:rFonts w:cs="Times New Roman"/>
          <w:color w:val="000000"/>
          <w:sz w:val="22"/>
          <w:szCs w:val="24"/>
          <w:lang w:eastAsia="de-DE"/>
          <w:rPrChange w:id="346" w:author="Paul Christ" w:date="2022-06-20T09:16:00Z">
            <w:rPr>
              <w:rStyle w:val="Kommentarzeichen"/>
            </w:rPr>
          </w:rPrChange>
        </w:rPr>
        <w:commentReference w:id="341"/>
      </w:r>
      <w:r>
        <w:rPr>
          <w:rFonts w:cs="Times New Roman"/>
          <w:color w:val="000000"/>
          <w:szCs w:val="24"/>
          <w:lang w:eastAsia="de-DE"/>
        </w:rPr>
        <w:t>.</w:t>
      </w:r>
    </w:p>
    <w:p>
      <w:pPr>
        <w:keepNext/>
        <w:jc w:val="both"/>
        <w:rPr>
          <w:ins w:id="347" w:author="Paul Christ" w:date="2022-07-02T09:55:00Z"/>
        </w:rPr>
        <w:pPrChange w:id="348" w:author="Paul Christ" w:date="2022-07-02T09:55:00Z">
          <w:pPr>
            <w:jc w:val="both"/>
          </w:pPr>
        </w:pPrChange>
      </w:pPr>
      <w:ins w:id="349" w:author="Paul Christ" w:date="2022-07-01T10:22:00Z">
        <w:r>
          <w:rPr>
            <w:noProof/>
          </w:rPr>
          <w:drawing>
            <wp:inline distT="0" distB="0" distL="0" distR="0">
              <wp:extent cx="5038725" cy="3132689"/>
              <wp:effectExtent l="0" t="0" r="0" b="0"/>
              <wp:docPr id="2" name="Grafik 2" descr="https://pikas-kompakt.dzlm.de/sites/pikaskp/files/uploads/14-produktivesUeben/produeben_grafik_uebung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kas-kompakt.dzlm.de/sites/pikaskp/files/uploads/14-produktivesUeben/produeben_grafik_uebungsmatri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7059" cy="3137870"/>
                      </a:xfrm>
                      <a:prstGeom prst="rect">
                        <a:avLst/>
                      </a:prstGeom>
                      <a:noFill/>
                      <a:ln>
                        <a:noFill/>
                      </a:ln>
                    </pic:spPr>
                  </pic:pic>
                </a:graphicData>
              </a:graphic>
            </wp:inline>
          </w:drawing>
        </w:r>
      </w:ins>
      <w:bookmarkStart w:id="350" w:name="_GoBack"/>
      <w:bookmarkEnd w:id="350"/>
    </w:p>
    <w:p>
      <w:pPr>
        <w:pStyle w:val="Beschriftung"/>
        <w:jc w:val="center"/>
        <w:rPr>
          <w:ins w:id="351" w:author="Paul Christ" w:date="2022-07-02T09:55:00Z"/>
        </w:rPr>
        <w:pPrChange w:id="352" w:author="Paul Christ" w:date="2022-07-02T09:56:00Z">
          <w:pPr>
            <w:pStyle w:val="Beschriftung"/>
          </w:pPr>
        </w:pPrChange>
      </w:pPr>
      <w:ins w:id="353" w:author="Paul Christ" w:date="2022-07-02T09:55:00Z">
        <w:r>
          <w:t xml:space="preserve">Abb. </w:t>
        </w:r>
        <w:r>
          <w:fldChar w:fldCharType="begin"/>
        </w:r>
        <w:r>
          <w:instrText xml:space="preserve"> SEQ Abb. \* ARABIC </w:instrText>
        </w:r>
      </w:ins>
      <w:r>
        <w:fldChar w:fldCharType="separate"/>
      </w:r>
      <w:ins w:id="354" w:author="Paul Christ" w:date="2022-07-02T09:55:00Z">
        <w:r>
          <w:rPr>
            <w:noProof/>
          </w:rPr>
          <w:t>1</w:t>
        </w:r>
        <w:r>
          <w:fldChar w:fldCharType="end"/>
        </w:r>
        <w:r>
          <w:t xml:space="preserve"> Aufgabenmatrix</w:t>
        </w:r>
      </w:ins>
    </w:p>
    <w:p>
      <w:pPr>
        <w:jc w:val="both"/>
        <w:rPr>
          <w:del w:id="355" w:author="Paul Christ" w:date="2022-07-01T10:22:00Z"/>
          <w:rFonts w:cs="Times New Roman"/>
          <w:color w:val="000000"/>
          <w:szCs w:val="24"/>
          <w:lang w:eastAsia="de-DE"/>
        </w:rPr>
      </w:pPr>
      <w:ins w:id="356" w:author="Paul Christ" w:date="2022-07-01T10:22:00Z">
        <w:r>
          <w:rPr>
            <w:rFonts w:cs="Times New Roman"/>
            <w:color w:val="000000"/>
            <w:szCs w:val="24"/>
            <w:lang w:eastAsia="de-DE"/>
          </w:rPr>
          <w:t xml:space="preserve"> </w:t>
        </w:r>
      </w:ins>
      <w:ins w:id="357" w:author="Torsten Munkelt [2]" w:date="2022-06-22T09:47:00Z">
        <w:del w:id="358" w:author="Paul Christ" w:date="2022-07-01T10:22:00Z">
          <w:r>
            <w:rPr>
              <w:rFonts w:cs="Times New Roman"/>
              <w:color w:val="000000"/>
              <w:szCs w:val="24"/>
              <w:lang w:eastAsia="de-DE"/>
            </w:rPr>
            <w:delText>„Mit Geld rechnen die Kinder wesentlich besser als mit ‚bloßen Zahlen‘.“</w:delText>
          </w:r>
        </w:del>
      </w:ins>
    </w:p>
    <w:p>
      <w:pPr>
        <w:jc w:val="both"/>
        <w:rPr>
          <w:rFonts w:cs="Times New Roman"/>
          <w:color w:val="000000"/>
          <w:szCs w:val="24"/>
          <w:lang w:eastAsia="de-DE"/>
        </w:rPr>
      </w:pPr>
      <w:r>
        <w:rPr>
          <w:rFonts w:cs="Times New Roman"/>
          <w:color w:val="000000"/>
          <w:szCs w:val="24"/>
          <w:lang w:eastAsia="de-DE"/>
        </w:rPr>
        <w:t>Zudem erfordern gewisse Aufgabengebiete</w:t>
      </w:r>
      <w:ins w:id="359" w:author="Torsten Munkelt [2]" w:date="2022-06-22T09:45:00Z">
        <w:r>
          <w:rPr>
            <w:rFonts w:cs="Times New Roman"/>
            <w:color w:val="000000"/>
            <w:szCs w:val="24"/>
            <w:lang w:eastAsia="de-DE"/>
          </w:rPr>
          <w:t>, wie beispielsweise Geschäftsprozessmodellierung oder Datenbankabfragen,</w:t>
        </w:r>
      </w:ins>
      <w:r>
        <w:rPr>
          <w:rFonts w:cs="Times New Roman"/>
          <w:color w:val="000000"/>
          <w:szCs w:val="24"/>
          <w:lang w:eastAsia="de-DE"/>
        </w:rPr>
        <w:t xml:space="preserve"> die Übertragung auf konkrete Szenarien</w:t>
      </w:r>
      <w:del w:id="360" w:author="Torsten Munkelt [2]" w:date="2022-06-22T09:45:00Z">
        <w:r>
          <w:rPr>
            <w:rFonts w:cs="Times New Roman"/>
            <w:color w:val="000000"/>
            <w:szCs w:val="24"/>
            <w:lang w:eastAsia="de-DE"/>
          </w:rPr>
          <w:delText xml:space="preserve">, wie beispielsweise die </w:delText>
        </w:r>
      </w:del>
      <w:ins w:id="361" w:author="Torsten Munkelt" w:date="2022-06-20T00:30:00Z">
        <w:del w:id="362" w:author="Torsten Munkelt [2]" w:date="2022-06-22T09:45:00Z">
          <w:r>
            <w:rPr>
              <w:rFonts w:cs="Times New Roman"/>
              <w:color w:val="000000"/>
              <w:szCs w:val="24"/>
              <w:lang w:eastAsia="de-DE"/>
            </w:rPr>
            <w:delText xml:space="preserve">bei </w:delText>
          </w:r>
        </w:del>
      </w:ins>
      <w:ins w:id="363" w:author="Torsten Munkelt" w:date="2022-06-20T00:31:00Z">
        <w:del w:id="364" w:author="Torsten Munkelt [2]" w:date="2022-06-22T09:45:00Z">
          <w:r>
            <w:rPr>
              <w:rFonts w:cs="Times New Roman"/>
              <w:color w:val="000000"/>
              <w:szCs w:val="24"/>
              <w:lang w:eastAsia="de-DE"/>
            </w:rPr>
            <w:delText>der</w:delText>
          </w:r>
        </w:del>
      </w:ins>
      <w:ins w:id="365" w:author="Torsten Munkelt" w:date="2022-06-20T00:30:00Z">
        <w:del w:id="366" w:author="Torsten Munkelt [2]" w:date="2022-06-22T09:45:00Z">
          <w:r>
            <w:rPr>
              <w:rFonts w:cs="Times New Roman"/>
              <w:color w:val="000000"/>
              <w:szCs w:val="24"/>
              <w:lang w:eastAsia="de-DE"/>
            </w:rPr>
            <w:delText xml:space="preserve"> </w:delText>
          </w:r>
        </w:del>
      </w:ins>
      <w:del w:id="367" w:author="Torsten Munkelt [2]" w:date="2022-06-22T09:45:00Z">
        <w:r>
          <w:rPr>
            <w:rFonts w:cs="Times New Roman"/>
            <w:color w:val="000000"/>
            <w:szCs w:val="24"/>
            <w:lang w:eastAsia="de-DE"/>
          </w:rPr>
          <w:delText xml:space="preserve">Geschäftsprozessmodellierung oder die </w:delText>
        </w:r>
      </w:del>
      <w:ins w:id="368" w:author="Torsten Munkelt" w:date="2022-06-20T00:31:00Z">
        <w:del w:id="369" w:author="Torsten Munkelt [2]" w:date="2022-06-22T09:45:00Z">
          <w:r>
            <w:rPr>
              <w:rFonts w:cs="Times New Roman"/>
              <w:color w:val="000000"/>
              <w:szCs w:val="24"/>
              <w:lang w:eastAsia="de-DE"/>
            </w:rPr>
            <w:delText xml:space="preserve">der </w:delText>
          </w:r>
        </w:del>
      </w:ins>
      <w:del w:id="370" w:author="Torsten Munkelt [2]" w:date="2022-06-22T09:45:00Z">
        <w:r>
          <w:rPr>
            <w:rFonts w:cs="Times New Roman"/>
            <w:color w:val="000000"/>
            <w:szCs w:val="24"/>
            <w:lang w:eastAsia="de-DE"/>
          </w:rPr>
          <w:delText>Abfrage von Datenbanken,</w:delText>
        </w:r>
      </w:del>
      <w:ins w:id="371" w:author="Torsten Munkelt [2]" w:date="2022-06-22T09:45:00Z">
        <w:r>
          <w:rPr>
            <w:rFonts w:cs="Times New Roman"/>
            <w:color w:val="000000"/>
            <w:szCs w:val="24"/>
            <w:lang w:eastAsia="de-DE"/>
          </w:rPr>
          <w:t>,</w:t>
        </w:r>
      </w:ins>
      <w:r>
        <w:rPr>
          <w:rFonts w:cs="Times New Roman"/>
          <w:color w:val="000000"/>
          <w:szCs w:val="24"/>
          <w:lang w:eastAsia="de-DE"/>
        </w:rPr>
        <w:t xml:space="preserve"> um eine </w:t>
      </w:r>
      <w:del w:id="372" w:author="Torsten Munkelt" w:date="2022-06-20T00:32:00Z">
        <w:r>
          <w:rPr>
            <w:rFonts w:cs="Times New Roman"/>
            <w:color w:val="000000"/>
            <w:szCs w:val="24"/>
            <w:lang w:eastAsia="de-DE"/>
          </w:rPr>
          <w:delText>Kompetenzmessung</w:delText>
        </w:r>
      </w:del>
      <w:ins w:id="373" w:author="Torsten Munkelt" w:date="2022-06-20T00:32:00Z">
        <w:r>
          <w:rPr>
            <w:rFonts w:cs="Times New Roman"/>
            <w:color w:val="000000"/>
            <w:szCs w:val="24"/>
            <w:lang w:eastAsia="de-DE"/>
          </w:rPr>
          <w:t xml:space="preserve">Messung der Kompetenz </w:t>
        </w:r>
      </w:ins>
      <w:ins w:id="374" w:author="Torsten Munkelt" w:date="2022-06-20T00:31:00Z">
        <w:r>
          <w:rPr>
            <w:rFonts w:cs="Times New Roman"/>
            <w:color w:val="000000"/>
            <w:szCs w:val="24"/>
            <w:lang w:eastAsia="de-DE"/>
          </w:rPr>
          <w:t>zu erlauben</w:t>
        </w:r>
      </w:ins>
      <w:r>
        <w:rPr>
          <w:rFonts w:cs="Times New Roman"/>
          <w:color w:val="000000"/>
          <w:szCs w:val="24"/>
          <w:lang w:eastAsia="de-DE"/>
        </w:rPr>
        <w:t>, welche über die bloße syntaktische Vertrautheit mit der Aufgabe hinausgeht</w:t>
      </w:r>
      <w:del w:id="375" w:author="Torsten Munkelt" w:date="2022-06-20T00:31:00Z">
        <w:r>
          <w:rPr>
            <w:rFonts w:cs="Times New Roman"/>
            <w:color w:val="000000"/>
            <w:szCs w:val="24"/>
            <w:lang w:eastAsia="de-DE"/>
          </w:rPr>
          <w:delText>, zu erlauben</w:delText>
        </w:r>
      </w:del>
      <w:r>
        <w:rPr>
          <w:rFonts w:cs="Times New Roman"/>
          <w:color w:val="000000"/>
          <w:szCs w:val="24"/>
          <w:lang w:eastAsia="de-DE"/>
        </w:rPr>
        <w:t>.</w:t>
      </w:r>
    </w:p>
    <w:p>
      <w:pPr>
        <w:pStyle w:val="-WeLberschrift2-"/>
        <w:numPr>
          <w:ilvl w:val="3"/>
          <w:numId w:val="12"/>
        </w:numPr>
        <w:rPr>
          <w:del w:id="376" w:author="Paul Christ" w:date="2022-07-01T10:38:00Z"/>
        </w:rPr>
      </w:pPr>
      <w:bookmarkStart w:id="377" w:name="_Ref105520612"/>
      <w:del w:id="378" w:author="Paul Christ" w:date="2022-07-01T10:38:00Z">
        <w:r>
          <w:delText>Eindimensionale Repräsentation von</w:delText>
        </w:r>
      </w:del>
      <w:ins w:id="379" w:author="Torsten Munkelt" w:date="2022-06-20T00:48:00Z">
        <w:del w:id="380" w:author="Paul Christ" w:date="2022-07-01T10:38:00Z">
          <w:r>
            <w:delText>Zu wenig unterschiedliche</w:delText>
          </w:r>
        </w:del>
      </w:ins>
      <w:del w:id="381" w:author="Paul Christ" w:date="2022-07-01T10:38:00Z">
        <w:r>
          <w:delText xml:space="preserve"> </w:delText>
        </w:r>
      </w:del>
      <w:commentRangeStart w:id="382"/>
      <w:commentRangeStart w:id="383"/>
      <w:del w:id="384" w:author="Paul Christ" w:date="2022-06-20T15:12:00Z">
        <w:r>
          <w:delText>Konzepte</w:delText>
        </w:r>
        <w:commentRangeEnd w:id="382"/>
        <w:r>
          <w:rPr>
            <w:rStyle w:val="Kommentarzeichen"/>
            <w:rFonts w:asciiTheme="minorHAnsi" w:eastAsiaTheme="minorHAnsi" w:hAnsiTheme="minorHAnsi" w:cstheme="minorBidi"/>
            <w:b w:val="0"/>
            <w:lang w:eastAsia="en-US"/>
          </w:rPr>
          <w:commentReference w:id="382"/>
        </w:r>
        <w:commentRangeEnd w:id="383"/>
        <w:r>
          <w:rPr>
            <w:rStyle w:val="Kommentarzeichen"/>
            <w:rFonts w:cstheme="minorBidi"/>
            <w:b w:val="0"/>
            <w:lang w:eastAsia="en-US"/>
          </w:rPr>
          <w:commentReference w:id="383"/>
        </w:r>
      </w:del>
      <w:ins w:id="385" w:author="Torsten Munkelt" w:date="2022-06-20T00:48:00Z">
        <w:del w:id="386" w:author="Paul Christ" w:date="2022-06-20T15:12:00Z">
          <w:r>
            <w:delText xml:space="preserve"> zur Lösung</w:delText>
          </w:r>
        </w:del>
      </w:ins>
      <w:del w:id="387" w:author="Paul Christ" w:date="2022-07-01T10:38:00Z">
        <w:r>
          <w:delText>n eines Aufgabentyps</w:delText>
        </w:r>
        <w:bookmarkEnd w:id="377"/>
      </w:del>
    </w:p>
    <w:p>
      <w:pPr>
        <w:jc w:val="both"/>
        <w:rPr>
          <w:del w:id="388" w:author="Paul Christ" w:date="2022-07-01T10:38:00Z"/>
          <w:rFonts w:cs="Times New Roman"/>
          <w:color w:val="000000"/>
          <w:szCs w:val="24"/>
          <w:lang w:eastAsia="de-DE"/>
        </w:rPr>
      </w:pPr>
      <w:del w:id="389" w:author="Paul Christ" w:date="2022-07-01T10:38:00Z">
        <w:r>
          <w:rPr>
            <w:rFonts w:cs="Times New Roman"/>
            <w:color w:val="000000"/>
            <w:szCs w:val="24"/>
            <w:lang w:eastAsia="de-DE"/>
          </w:rPr>
          <w:delText xml:space="preserve">Zur Maximierung des potentiellen Lerneffekts durch </w:delText>
        </w:r>
      </w:del>
      <w:del w:id="390" w:author="Paul Christ" w:date="2022-07-01T10:05:00Z">
        <w:r>
          <w:rPr>
            <w:rFonts w:cs="Times New Roman"/>
            <w:color w:val="000000"/>
            <w:szCs w:val="24"/>
            <w:lang w:eastAsia="de-DE"/>
          </w:rPr>
          <w:delText>das Lösen</w:delText>
        </w:r>
      </w:del>
      <w:del w:id="391" w:author="Paul Christ" w:date="2022-07-01T10:38:00Z">
        <w:r>
          <w:rPr>
            <w:rFonts w:cs="Times New Roman"/>
            <w:color w:val="000000"/>
            <w:szCs w:val="24"/>
            <w:lang w:eastAsia="de-DE"/>
          </w:rPr>
          <w:delText xml:space="preserve"> </w:delText>
        </w:r>
      </w:del>
      <w:del w:id="392" w:author="Paul Christ" w:date="2022-07-01T10:05:00Z">
        <w:r>
          <w:rPr>
            <w:rFonts w:cs="Times New Roman"/>
            <w:color w:val="000000"/>
            <w:szCs w:val="24"/>
            <w:lang w:eastAsia="de-DE"/>
          </w:rPr>
          <w:delText xml:space="preserve">einer </w:delText>
        </w:r>
      </w:del>
      <w:del w:id="393" w:author="Paul Christ" w:date="2022-07-01T10:38:00Z">
        <w:r>
          <w:rPr>
            <w:rFonts w:cs="Times New Roman"/>
            <w:color w:val="000000"/>
            <w:szCs w:val="24"/>
            <w:lang w:eastAsia="de-DE"/>
          </w:rPr>
          <w:delText>Aufgabe, eign</w:delText>
        </w:r>
      </w:del>
      <w:ins w:id="394" w:author="Torsten Munkelt" w:date="2022-06-20T00:47:00Z">
        <w:del w:id="395" w:author="Paul Christ" w:date="2022-07-01T10:38:00Z">
          <w:r>
            <w:rPr>
              <w:rFonts w:cs="Times New Roman"/>
              <w:color w:val="000000"/>
              <w:szCs w:val="24"/>
              <w:lang w:eastAsia="de-DE"/>
            </w:rPr>
            <w:delText>et sich der Einsatz</w:delText>
          </w:r>
        </w:del>
      </w:ins>
      <w:del w:id="396" w:author="Paul Christ" w:date="2022-07-01T10:38:00Z">
        <w:r>
          <w:rPr>
            <w:rFonts w:cs="Times New Roman"/>
            <w:color w:val="000000"/>
            <w:szCs w:val="24"/>
            <w:lang w:eastAsia="de-DE"/>
          </w:rPr>
          <w:delText>en sich unterschiedliche</w:delText>
        </w:r>
      </w:del>
      <w:ins w:id="397" w:author="Torsten Munkelt" w:date="2022-06-20T00:47:00Z">
        <w:del w:id="398" w:author="Paul Christ" w:date="2022-07-01T10:38:00Z">
          <w:r>
            <w:rPr>
              <w:rFonts w:cs="Times New Roman"/>
              <w:color w:val="000000"/>
              <w:szCs w:val="24"/>
              <w:lang w:eastAsia="de-DE"/>
            </w:rPr>
            <w:delText>r</w:delText>
          </w:r>
        </w:del>
      </w:ins>
      <w:del w:id="399" w:author="Paul Christ" w:date="2022-07-01T10:38:00Z">
        <w:r>
          <w:rPr>
            <w:rFonts w:cs="Times New Roman"/>
            <w:color w:val="000000"/>
            <w:szCs w:val="24"/>
            <w:lang w:eastAsia="de-DE"/>
          </w:rPr>
          <w:delText xml:space="preserve"> Repräsentationen der verwendeten </w:delText>
        </w:r>
      </w:del>
      <w:del w:id="400" w:author="Paul Christ" w:date="2022-07-01T10:04:00Z">
        <w:r>
          <w:rPr>
            <w:rFonts w:cs="Times New Roman"/>
            <w:color w:val="000000"/>
            <w:szCs w:val="24"/>
            <w:lang w:eastAsia="de-DE"/>
          </w:rPr>
          <w:delText>Konzepte</w:delText>
        </w:r>
      </w:del>
      <w:del w:id="401" w:author="Paul Christ" w:date="2022-07-01T10:38:00Z">
        <w:r>
          <w:rPr>
            <w:rFonts w:cs="Times New Roman"/>
            <w:color w:val="000000"/>
            <w:szCs w:val="24"/>
            <w:lang w:eastAsia="de-DE"/>
          </w:rPr>
          <w:delText xml:space="preserve">, die zur Aufgabenbewältigung benötigt werden </w:delText>
        </w:r>
      </w:del>
      <w:ins w:id="402" w:author="Torsten Munkelt" w:date="2022-06-20T00:47:00Z">
        <w:del w:id="403" w:author="Paul Christ" w:date="2022-07-01T10:38:00Z">
          <w:r>
            <w:rPr>
              <w:rFonts w:cs="Times New Roman"/>
              <w:color w:val="000000"/>
              <w:szCs w:val="24"/>
              <w:lang w:eastAsia="de-DE"/>
            </w:rPr>
            <w:delText xml:space="preserve">möglich sind </w:delText>
          </w:r>
        </w:del>
      </w:ins>
      <w:del w:id="404" w:author="Paul Christ" w:date="2022-07-01T10:38:00Z">
        <w:r>
          <w:rPr>
            <w:rFonts w:cs="Times New Roman"/>
            <w:color w:val="000000"/>
            <w:szCs w:val="24"/>
            <w:lang w:eastAsia="de-DE"/>
            <w:rPrChange w:id="405" w:author="Paul Christ" w:date="2022-06-20T09:16:00Z">
              <w:rPr>
                <w:rFonts w:cs="Times New Roman"/>
                <w:color w:val="000000"/>
                <w:szCs w:val="24"/>
                <w:lang w:eastAsia="de-DE"/>
              </w:rPr>
            </w:rPrChange>
          </w:rPr>
          <w:fldChar w:fldCharType="begin"/>
        </w:r>
        <w:r>
          <w:rPr>
            <w:rFonts w:cs="Times New Roman"/>
            <w:color w:val="000000"/>
            <w:szCs w:val="24"/>
            <w:lang w:eastAsia="de-DE"/>
          </w:rPr>
          <w:delInstrText xml:space="preserve"> ADDIN ZOTERO_ITEM CSL_CITATION {"citationID":"y8TePbYH","properties":{"formattedCitation":"(Lampinen &amp; McClelland, 2018)","plainCitation":"(Lampinen &amp; McClelland, 2018)","noteIndex":0},"citationItems":[{"id":640,"uris":["http://zotero.org/users/9354499/items/BRT7N2GA"],"itemData":{"id":640,"type":"article-journal","abstract":"It is argued that each presentation supports learning by connecting to different systems of reasoning learners are already familiar with, and that it is these connections to extant knowledge systems, rather than differences in concreteness versus abstractness, that determine whether a presentation will be helpful. Previous research has found that different presentations of the same concept can result in different patterns of transfer to isomorphic instances of that concept. Much of this work has framed these effects in terms of advantages and disadvantages of concreteness or abstractness. We note that mathematics is a richly structured field, with deeply interconnected concepts and many distinct aspects of understanding of each concept, and we discuss difficulties with the idea that differences among presentations can be ordered on a concrete-abstract dimension. To move beyond this, we explore how different presentations of a concept can affect learning of subsequent concepts and assess several distinct aspects of understanding. Using the domain of elementary group theory, we teach adult participants a group operation using a visuospatial or an arithmetic presentation. We then teach them concepts that build upon this operation. We demonstrate that our presentations differentially support learning complementary aspects of the system presented. We argue that these differences arise from the fact that each presentation supports learning by connecting to different systems of reasoning learners are already familiar with, and that it is these connections to extant knowledge systems, rather than differences in concreteness versus abstractness, that determine whether a presentation will be helpful. Furthermore, we show that presenting both presentations and encouraging participants to recognize the relationship between them improves performance without requiring additional time, at least for some participants.","container-title":"undefined","language":"en","source":"www.semanticscholar.org","title":"Different Presentations of a Mathematical Concept Can Support Learning in Complementary Ways","URL":"https://www.semanticscholar.org/paper/Different-Presentations-of-a-Mathematical-Concept-Lampinen-McClelland/b1c046104990ca01c230a88db712afa29b354f99","author":[{"family":"Lampinen","given":"Andrew Kyle"},{"family":"McClelland","given":"James L."}],"accessed":{"date-parts":[["2022",5,30]]},"issued":{"date-parts":[["2018"]]}}}],"schema":"https://github.com/citation-style-language/schema/raw/master/csl-citation.json"} </w:delInstrText>
        </w:r>
        <w:r>
          <w:rPr>
            <w:rFonts w:cs="Times New Roman"/>
            <w:color w:val="000000"/>
            <w:szCs w:val="24"/>
            <w:lang w:eastAsia="de-DE"/>
            <w:rPrChange w:id="406" w:author="Paul Christ" w:date="2022-06-20T09:16:00Z">
              <w:rPr>
                <w:rFonts w:cs="Times New Roman"/>
                <w:color w:val="000000"/>
                <w:szCs w:val="24"/>
                <w:lang w:eastAsia="de-DE"/>
              </w:rPr>
            </w:rPrChange>
          </w:rPr>
          <w:fldChar w:fldCharType="separate"/>
        </w:r>
        <w:r>
          <w:rPr>
            <w:rFonts w:cs="Times New Roman"/>
            <w:color w:val="000000"/>
            <w:szCs w:val="24"/>
            <w:lang w:eastAsia="de-DE"/>
          </w:rPr>
          <w:delText>(Lampinen &amp; McClelland, 2018)</w:delText>
        </w:r>
        <w:r>
          <w:rPr>
            <w:rFonts w:cs="Times New Roman"/>
            <w:color w:val="000000"/>
            <w:szCs w:val="24"/>
            <w:lang w:eastAsia="de-DE"/>
            <w:rPrChange w:id="407" w:author="Paul Christ" w:date="2022-06-20T09:16:00Z">
              <w:rPr>
                <w:rFonts w:cs="Times New Roman"/>
                <w:color w:val="000000"/>
                <w:szCs w:val="24"/>
                <w:lang w:eastAsia="de-DE"/>
              </w:rPr>
            </w:rPrChange>
          </w:rPr>
          <w:fldChar w:fldCharType="end"/>
        </w:r>
        <w:r>
          <w:rPr>
            <w:rFonts w:cs="Times New Roman"/>
            <w:color w:val="000000"/>
            <w:szCs w:val="24"/>
            <w:lang w:eastAsia="de-DE"/>
          </w:rPr>
          <w:delText>. Beispielsweise kann eine Stücklistenauflösung in der Materialbedarfsplanung sowohl als eine Reihe von Interaktionen auf einem Graph</w:delText>
        </w:r>
      </w:del>
      <w:ins w:id="408" w:author="Torsten Munkelt" w:date="2022-06-20T00:34:00Z">
        <w:del w:id="409" w:author="Paul Christ" w:date="2022-07-01T10:38:00Z">
          <w:r>
            <w:rPr>
              <w:rFonts w:cs="Times New Roman"/>
              <w:color w:val="000000"/>
              <w:szCs w:val="24"/>
              <w:lang w:eastAsia="de-DE"/>
            </w:rPr>
            <w:delText>en</w:delText>
          </w:r>
        </w:del>
      </w:ins>
      <w:del w:id="410" w:author="Paul Christ" w:date="2022-07-01T10:38:00Z">
        <w:r>
          <w:rPr>
            <w:rFonts w:cs="Times New Roman"/>
            <w:color w:val="000000"/>
            <w:szCs w:val="24"/>
            <w:lang w:eastAsia="de-DE"/>
          </w:rPr>
          <w:delText xml:space="preserve"> aufgefasst werden, als auch als eine Reihe von Matrixoperationen auf der Adjazenzmatrix des Graphen und des Bedarfsvektors</w:delText>
        </w:r>
        <w:r>
          <w:rPr>
            <w:rFonts w:cs="Times New Roman"/>
            <w:color w:val="000000"/>
            <w:szCs w:val="24"/>
            <w:lang w:eastAsia="de-DE"/>
          </w:rPr>
          <w:fldChar w:fldCharType="begin"/>
        </w:r>
        <w:r>
          <w:rPr>
            <w:rFonts w:cs="Times New Roman"/>
            <w:color w:val="000000"/>
            <w:szCs w:val="24"/>
            <w:lang w:eastAsia="de-DE"/>
          </w:rPr>
          <w:delInstrText xml:space="preserve"> ADDIN ZOTERO_ITEM CSL_CITATION {"citationID":"bV4GSpwn","properties":{"formattedCitation":"(Toll, 2010)","plainCitation":"(Toll, 2010)","noteIndex":0},"citationItems":[{"id":661,"uris":["http://zotero.org/users/9354499/items/7M8YIWX2"],"itemData":{"id":661,"type":"chapter","abstract":"Graphentheoretische Verfahren sind eine Alternative zu Stücklisten. Bei ihnen werden die Beziehungen zwischen Rohstoffen, Einzelteilen, Baugruppen und Endprodukten nicht mehr in tabellarischer Form, sondern mit Hilfe von Gozinto-Graphen veranschaulicht. Die Bezeichnung Gozinto-Graph geht auf Vazsonyi zurück. Vazsonyi selbst „zitiert“ den „italienischen Mathematiker“ Zepartzat Gozinto, wobei es sich dabei jedoch um ein Wortspiel handelt, da Zepartzat Gozinto soviel bedeuten soll wie „the part that goes into“. Das Gozinto-Verfahren eignet sich insbesondere, um die Beziehungen zwischen den einzelnen Komponenten des Produktionsprozesses leichter darzustellen.","ISBN":"978-3-486-59091-3","page":"95-100","source":"ResearchGate","title":"Materialbedarfsermittlung mit graphentheoretischen Verfahren","author":[{"family":"Toll","given":"Christian"}],"issued":{"date-parts":[["2010",1,13]]}}}],"schema":"https://github.com/citation-style-language/schema/raw/master/csl-citation.json"} </w:delInstrText>
        </w:r>
        <w:r>
          <w:rPr>
            <w:rFonts w:cs="Times New Roman"/>
            <w:color w:val="000000"/>
            <w:szCs w:val="24"/>
            <w:lang w:eastAsia="de-DE"/>
          </w:rPr>
          <w:fldChar w:fldCharType="separate"/>
        </w:r>
        <w:r>
          <w:rPr>
            <w:rFonts w:cs="Arial"/>
          </w:rPr>
          <w:delText>(Toll, 2010)</w:delText>
        </w:r>
        <w:r>
          <w:rPr>
            <w:rFonts w:cs="Times New Roman"/>
            <w:color w:val="000000"/>
            <w:szCs w:val="24"/>
            <w:lang w:eastAsia="de-DE"/>
          </w:rPr>
          <w:fldChar w:fldCharType="end"/>
        </w:r>
        <w:r>
          <w:rPr>
            <w:rFonts w:cs="Times New Roman"/>
            <w:color w:val="000000"/>
            <w:szCs w:val="24"/>
            <w:lang w:eastAsia="de-DE"/>
          </w:rPr>
          <w:delText>.</w:delText>
        </w:r>
      </w:del>
    </w:p>
    <w:p>
      <w:pPr>
        <w:pStyle w:val="-WeLberschrift2-"/>
      </w:pPr>
      <w:bookmarkStart w:id="411" w:name="_Ref105519118"/>
      <w:r>
        <w:t xml:space="preserve">Unzureichende semantische Plausibilität und </w:t>
      </w:r>
      <w:proofErr w:type="spellStart"/>
      <w:r>
        <w:t>Typikalität</w:t>
      </w:r>
      <w:proofErr w:type="spellEnd"/>
      <w:r>
        <w:t xml:space="preserve"> der generierten Aufgaben</w:t>
      </w:r>
      <w:bookmarkEnd w:id="411"/>
    </w:p>
    <w:tbl>
      <w:tblPr>
        <w:tblStyle w:val="Tabellenraster"/>
        <w:tblpPr w:leftFromText="141" w:rightFromText="141" w:vertAnchor="text" w:horzAnchor="page" w:tblpX="1756" w:tblpY="-10"/>
        <w:tblW w:w="0" w:type="auto"/>
        <w:tblLook w:val="04A0" w:firstRow="1" w:lastRow="0" w:firstColumn="1" w:lastColumn="0" w:noHBand="0" w:noVBand="1"/>
        <w:tblPrChange w:id="412" w:author="Paul Christ" w:date="2022-06-20T15:10:00Z">
          <w:tblPr>
            <w:tblStyle w:val="Tabellenraster"/>
            <w:tblpPr w:leftFromText="141" w:rightFromText="141" w:vertAnchor="text" w:horzAnchor="page" w:tblpX="1756" w:tblpY="-10"/>
            <w:tblW w:w="0" w:type="auto"/>
            <w:tblLook w:val="04A0" w:firstRow="1" w:lastRow="0" w:firstColumn="1" w:lastColumn="0" w:noHBand="0" w:noVBand="1"/>
          </w:tblPr>
        </w:tblPrChange>
      </w:tblPr>
      <w:tblGrid>
        <w:gridCol w:w="3539"/>
        <w:gridCol w:w="1418"/>
        <w:gridCol w:w="2970"/>
        <w:tblGridChange w:id="413">
          <w:tblGrid>
            <w:gridCol w:w="2642"/>
            <w:gridCol w:w="2642"/>
            <w:gridCol w:w="2643"/>
          </w:tblGrid>
        </w:tblGridChange>
      </w:tblGrid>
      <w:tr>
        <w:trPr>
          <w:ins w:id="414" w:author="Paul Christ" w:date="2022-06-20T13:03:00Z"/>
        </w:trPr>
        <w:tc>
          <w:tcPr>
            <w:tcW w:w="3539" w:type="dxa"/>
            <w:vAlign w:val="center"/>
            <w:tcPrChange w:id="415" w:author="Paul Christ" w:date="2022-06-20T15:10:00Z">
              <w:tcPr>
                <w:tcW w:w="2642" w:type="dxa"/>
              </w:tcPr>
            </w:tcPrChange>
          </w:tcPr>
          <w:p>
            <w:pPr>
              <w:jc w:val="center"/>
              <w:rPr>
                <w:ins w:id="416" w:author="Paul Christ" w:date="2022-06-20T13:03:00Z"/>
                <w:rFonts w:cs="Times New Roman"/>
                <w:b/>
                <w:color w:val="000000"/>
                <w:szCs w:val="24"/>
                <w:lang w:eastAsia="de-DE"/>
              </w:rPr>
              <w:pPrChange w:id="417" w:author="Paul Christ" w:date="2022-06-20T15:09:00Z">
                <w:pPr>
                  <w:framePr w:hSpace="141" w:wrap="around" w:vAnchor="text" w:hAnchor="page" w:x="1756" w:y="-10"/>
                  <w:jc w:val="center"/>
                </w:pPr>
              </w:pPrChange>
            </w:pPr>
            <w:ins w:id="418" w:author="Paul Christ" w:date="2022-06-20T13:03:00Z">
              <w:r>
                <w:rPr>
                  <w:rFonts w:cs="Times New Roman"/>
                  <w:b/>
                  <w:color w:val="000000"/>
                  <w:szCs w:val="24"/>
                  <w:lang w:eastAsia="de-DE"/>
                </w:rPr>
                <w:t>Aussage</w:t>
              </w:r>
              <w:r>
                <w:rPr>
                  <w:rFonts w:cs="Times New Roman"/>
                  <w:b/>
                  <w:color w:val="000000"/>
                  <w:szCs w:val="24"/>
                  <w:lang w:eastAsia="de-DE"/>
                </w:rPr>
                <w:br/>
                <w:t>(Subjekt - Prädikat – Objekt)</w:t>
              </w:r>
            </w:ins>
          </w:p>
        </w:tc>
        <w:tc>
          <w:tcPr>
            <w:tcW w:w="1418" w:type="dxa"/>
            <w:vAlign w:val="center"/>
            <w:tcPrChange w:id="419" w:author="Paul Christ" w:date="2022-06-20T15:10:00Z">
              <w:tcPr>
                <w:tcW w:w="2642" w:type="dxa"/>
              </w:tcPr>
            </w:tcPrChange>
          </w:tcPr>
          <w:p>
            <w:pPr>
              <w:jc w:val="center"/>
              <w:rPr>
                <w:ins w:id="420" w:author="Paul Christ" w:date="2022-06-20T13:03:00Z"/>
                <w:rFonts w:cs="Times New Roman"/>
                <w:b/>
                <w:color w:val="000000"/>
                <w:szCs w:val="24"/>
                <w:lang w:eastAsia="de-DE"/>
              </w:rPr>
              <w:pPrChange w:id="421" w:author="Paul Christ" w:date="2022-06-20T15:09:00Z">
                <w:pPr>
                  <w:framePr w:hSpace="141" w:wrap="around" w:vAnchor="text" w:hAnchor="page" w:x="1756" w:y="-10"/>
                  <w:jc w:val="center"/>
                </w:pPr>
              </w:pPrChange>
            </w:pPr>
            <w:ins w:id="422" w:author="Paul Christ" w:date="2022-06-20T13:03:00Z">
              <w:r>
                <w:rPr>
                  <w:rFonts w:cs="Times New Roman"/>
                  <w:b/>
                  <w:color w:val="000000"/>
                  <w:szCs w:val="24"/>
                  <w:lang w:eastAsia="de-DE"/>
                </w:rPr>
                <w:t>Semantisch</w:t>
              </w:r>
            </w:ins>
            <w:ins w:id="423" w:author="Paul Christ" w:date="2022-06-21T12:41:00Z">
              <w:r>
                <w:rPr>
                  <w:rFonts w:cs="Times New Roman"/>
                  <w:b/>
                  <w:color w:val="000000"/>
                  <w:szCs w:val="24"/>
                  <w:lang w:eastAsia="de-DE"/>
                </w:rPr>
                <w:t xml:space="preserve"> </w:t>
              </w:r>
            </w:ins>
            <w:ins w:id="424" w:author="Paul Christ" w:date="2022-06-20T13:03:00Z">
              <w:r>
                <w:rPr>
                  <w:rFonts w:cs="Times New Roman"/>
                  <w:b/>
                  <w:color w:val="000000"/>
                  <w:szCs w:val="24"/>
                  <w:lang w:eastAsia="de-DE"/>
                </w:rPr>
                <w:t>plausibel</w:t>
              </w:r>
            </w:ins>
          </w:p>
        </w:tc>
        <w:tc>
          <w:tcPr>
            <w:tcW w:w="2970" w:type="dxa"/>
            <w:vAlign w:val="center"/>
            <w:tcPrChange w:id="425" w:author="Paul Christ" w:date="2022-06-20T15:10:00Z">
              <w:tcPr>
                <w:tcW w:w="2643" w:type="dxa"/>
              </w:tcPr>
            </w:tcPrChange>
          </w:tcPr>
          <w:p>
            <w:pPr>
              <w:jc w:val="center"/>
              <w:rPr>
                <w:ins w:id="426" w:author="Paul Christ" w:date="2022-06-20T13:03:00Z"/>
                <w:rFonts w:cs="Times New Roman"/>
                <w:b/>
                <w:color w:val="000000"/>
                <w:szCs w:val="24"/>
                <w:lang w:eastAsia="de-DE"/>
              </w:rPr>
              <w:pPrChange w:id="427" w:author="Paul Christ" w:date="2022-06-20T15:09:00Z">
                <w:pPr>
                  <w:framePr w:hSpace="141" w:wrap="around" w:vAnchor="text" w:hAnchor="page" w:x="1756" w:y="-10"/>
                  <w:jc w:val="center"/>
                </w:pPr>
              </w:pPrChange>
            </w:pPr>
            <w:ins w:id="428" w:author="Paul Christ" w:date="2022-06-20T13:03:00Z">
              <w:r>
                <w:rPr>
                  <w:rFonts w:cs="Times New Roman"/>
                  <w:b/>
                  <w:color w:val="000000"/>
                  <w:szCs w:val="24"/>
                  <w:lang w:eastAsia="de-DE"/>
                </w:rPr>
                <w:t xml:space="preserve">Selektionsrestriktion eingehalten (ausreichende </w:t>
              </w:r>
              <w:proofErr w:type="spellStart"/>
              <w:r>
                <w:rPr>
                  <w:rFonts w:cs="Times New Roman"/>
                  <w:b/>
                  <w:color w:val="000000"/>
                  <w:szCs w:val="24"/>
                  <w:lang w:eastAsia="de-DE"/>
                </w:rPr>
                <w:t>Typikalität</w:t>
              </w:r>
              <w:proofErr w:type="spellEnd"/>
              <w:r>
                <w:rPr>
                  <w:rFonts w:cs="Times New Roman"/>
                  <w:b/>
                  <w:color w:val="000000"/>
                  <w:szCs w:val="24"/>
                  <w:lang w:eastAsia="de-DE"/>
                </w:rPr>
                <w:t>)</w:t>
              </w:r>
            </w:ins>
          </w:p>
        </w:tc>
      </w:tr>
      <w:tr>
        <w:trPr>
          <w:ins w:id="429" w:author="Paul Christ" w:date="2022-06-20T13:03:00Z"/>
        </w:trPr>
        <w:tc>
          <w:tcPr>
            <w:tcW w:w="3539" w:type="dxa"/>
            <w:vAlign w:val="center"/>
            <w:tcPrChange w:id="430" w:author="Paul Christ" w:date="2022-06-20T15:10:00Z">
              <w:tcPr>
                <w:tcW w:w="2642" w:type="dxa"/>
              </w:tcPr>
            </w:tcPrChange>
          </w:tcPr>
          <w:p>
            <w:pPr>
              <w:rPr>
                <w:ins w:id="431" w:author="Paul Christ" w:date="2022-06-20T13:03:00Z"/>
                <w:rFonts w:cs="Times New Roman"/>
                <w:color w:val="000000"/>
                <w:sz w:val="16"/>
                <w:szCs w:val="24"/>
                <w:lang w:eastAsia="de-DE"/>
              </w:rPr>
              <w:pPrChange w:id="432" w:author="Paul Christ" w:date="2022-06-21T12:41:00Z">
                <w:pPr>
                  <w:framePr w:hSpace="141" w:wrap="around" w:vAnchor="text" w:hAnchor="page" w:x="1756" w:y="-10"/>
                  <w:jc w:val="both"/>
                </w:pPr>
              </w:pPrChange>
            </w:pPr>
            <w:ins w:id="433" w:author="Paul Christ" w:date="2022-06-20T13:11:00Z">
              <w:r>
                <w:rPr>
                  <w:rFonts w:cs="Times New Roman"/>
                  <w:color w:val="000000"/>
                  <w:szCs w:val="24"/>
                  <w:lang w:eastAsia="de-DE"/>
                </w:rPr>
                <w:t xml:space="preserve">1. </w:t>
              </w:r>
            </w:ins>
            <w:ins w:id="434" w:author="Paul Christ" w:date="2022-06-20T13:03:00Z">
              <w:r>
                <w:rPr>
                  <w:rFonts w:cs="Times New Roman"/>
                  <w:color w:val="000000"/>
                  <w:szCs w:val="24"/>
                  <w:lang w:eastAsia="de-DE"/>
                </w:rPr>
                <w:t>Mensch schluckt Süßigkeit</w:t>
              </w:r>
            </w:ins>
          </w:p>
        </w:tc>
        <w:tc>
          <w:tcPr>
            <w:tcW w:w="1418" w:type="dxa"/>
            <w:vAlign w:val="center"/>
            <w:tcPrChange w:id="435" w:author="Paul Christ" w:date="2022-06-20T15:10:00Z">
              <w:tcPr>
                <w:tcW w:w="2642" w:type="dxa"/>
              </w:tcPr>
            </w:tcPrChange>
          </w:tcPr>
          <w:p>
            <w:pPr>
              <w:jc w:val="center"/>
              <w:rPr>
                <w:ins w:id="436" w:author="Paul Christ" w:date="2022-06-20T13:03:00Z"/>
                <w:rFonts w:cs="Times New Roman"/>
                <w:color w:val="000000"/>
                <w:sz w:val="16"/>
                <w:szCs w:val="24"/>
                <w:lang w:eastAsia="de-DE"/>
              </w:rPr>
              <w:pPrChange w:id="437" w:author="Paul Christ" w:date="2022-06-20T15:09:00Z">
                <w:pPr>
                  <w:framePr w:hSpace="141" w:wrap="around" w:vAnchor="text" w:hAnchor="page" w:x="1756" w:y="-10"/>
                  <w:jc w:val="center"/>
                </w:pPr>
              </w:pPrChange>
            </w:pPr>
            <w:ins w:id="438" w:author="Paul Christ" w:date="2022-07-02T09:30:00Z">
              <w:r>
                <w:rPr>
                  <w:rFonts w:cs="Times New Roman"/>
                  <w:color w:val="000000"/>
                  <w:sz w:val="16"/>
                  <w:szCs w:val="24"/>
                  <w:lang w:eastAsia="de-DE"/>
                </w:rPr>
                <w:sym w:font="Wingdings" w:char="F0FC"/>
              </w:r>
            </w:ins>
          </w:p>
        </w:tc>
        <w:tc>
          <w:tcPr>
            <w:tcW w:w="2970" w:type="dxa"/>
            <w:vAlign w:val="center"/>
            <w:tcPrChange w:id="439" w:author="Paul Christ" w:date="2022-06-20T15:10:00Z">
              <w:tcPr>
                <w:tcW w:w="2643" w:type="dxa"/>
              </w:tcPr>
            </w:tcPrChange>
          </w:tcPr>
          <w:p>
            <w:pPr>
              <w:jc w:val="center"/>
              <w:rPr>
                <w:ins w:id="440" w:author="Paul Christ" w:date="2022-06-20T13:03:00Z"/>
                <w:rFonts w:cs="Times New Roman"/>
                <w:color w:val="000000"/>
                <w:sz w:val="16"/>
                <w:szCs w:val="24"/>
                <w:lang w:eastAsia="de-DE"/>
              </w:rPr>
              <w:pPrChange w:id="441" w:author="Paul Christ" w:date="2022-06-20T15:09:00Z">
                <w:pPr>
                  <w:framePr w:hSpace="141" w:wrap="around" w:vAnchor="text" w:hAnchor="page" w:x="1756" w:y="-10"/>
                  <w:jc w:val="center"/>
                </w:pPr>
              </w:pPrChange>
            </w:pPr>
            <w:ins w:id="442" w:author="Paul Christ" w:date="2022-07-02T09:30:00Z">
              <w:r>
                <w:rPr>
                  <w:rFonts w:cs="Times New Roman"/>
                  <w:color w:val="000000"/>
                  <w:sz w:val="16"/>
                  <w:szCs w:val="24"/>
                  <w:lang w:eastAsia="de-DE"/>
                </w:rPr>
                <w:sym w:font="Wingdings" w:char="F0FC"/>
              </w:r>
            </w:ins>
          </w:p>
        </w:tc>
      </w:tr>
      <w:tr>
        <w:trPr>
          <w:ins w:id="443" w:author="Paul Christ" w:date="2022-06-20T13:03:00Z"/>
        </w:trPr>
        <w:tc>
          <w:tcPr>
            <w:tcW w:w="3539" w:type="dxa"/>
            <w:vAlign w:val="center"/>
            <w:tcPrChange w:id="444" w:author="Paul Christ" w:date="2022-06-20T15:10:00Z">
              <w:tcPr>
                <w:tcW w:w="2642" w:type="dxa"/>
              </w:tcPr>
            </w:tcPrChange>
          </w:tcPr>
          <w:p>
            <w:pPr>
              <w:rPr>
                <w:ins w:id="445" w:author="Paul Christ" w:date="2022-06-20T13:03:00Z"/>
                <w:rFonts w:cs="Times New Roman"/>
                <w:color w:val="000000"/>
                <w:sz w:val="16"/>
                <w:szCs w:val="24"/>
                <w:lang w:eastAsia="de-DE"/>
              </w:rPr>
              <w:pPrChange w:id="446" w:author="Paul Christ" w:date="2022-06-21T12:41:00Z">
                <w:pPr>
                  <w:framePr w:hSpace="141" w:wrap="around" w:vAnchor="text" w:hAnchor="page" w:x="1756" w:y="-10"/>
                  <w:jc w:val="both"/>
                </w:pPr>
              </w:pPrChange>
            </w:pPr>
            <w:ins w:id="447" w:author="Paul Christ" w:date="2022-06-20T13:11:00Z">
              <w:r>
                <w:rPr>
                  <w:rFonts w:cs="Times New Roman"/>
                  <w:color w:val="000000"/>
                  <w:szCs w:val="24"/>
                  <w:lang w:eastAsia="de-DE"/>
                </w:rPr>
                <w:t xml:space="preserve">2. </w:t>
              </w:r>
            </w:ins>
            <w:ins w:id="448" w:author="Paul Christ" w:date="2022-06-20T13:03:00Z">
              <w:r>
                <w:rPr>
                  <w:rFonts w:cs="Times New Roman"/>
                  <w:color w:val="000000"/>
                  <w:szCs w:val="24"/>
                  <w:lang w:eastAsia="de-DE"/>
                </w:rPr>
                <w:t>Mensch schluckt Wattebausch</w:t>
              </w:r>
            </w:ins>
          </w:p>
        </w:tc>
        <w:tc>
          <w:tcPr>
            <w:tcW w:w="1418" w:type="dxa"/>
            <w:vAlign w:val="center"/>
            <w:tcPrChange w:id="449" w:author="Paul Christ" w:date="2022-06-20T15:10:00Z">
              <w:tcPr>
                <w:tcW w:w="2642" w:type="dxa"/>
              </w:tcPr>
            </w:tcPrChange>
          </w:tcPr>
          <w:p>
            <w:pPr>
              <w:jc w:val="center"/>
              <w:rPr>
                <w:ins w:id="450" w:author="Paul Christ" w:date="2022-06-20T13:03:00Z"/>
                <w:rFonts w:cs="Times New Roman"/>
                <w:color w:val="000000"/>
                <w:sz w:val="16"/>
                <w:szCs w:val="24"/>
                <w:lang w:eastAsia="de-DE"/>
              </w:rPr>
              <w:pPrChange w:id="451" w:author="Paul Christ" w:date="2022-06-20T15:09:00Z">
                <w:pPr>
                  <w:framePr w:hSpace="141" w:wrap="around" w:vAnchor="text" w:hAnchor="page" w:x="1756" w:y="-10"/>
                  <w:jc w:val="center"/>
                </w:pPr>
              </w:pPrChange>
            </w:pPr>
            <w:ins w:id="452" w:author="Paul Christ" w:date="2022-07-02T09:30:00Z">
              <w:r>
                <w:rPr>
                  <w:rFonts w:cs="Times New Roman"/>
                  <w:color w:val="000000"/>
                  <w:sz w:val="16"/>
                  <w:szCs w:val="24"/>
                  <w:lang w:eastAsia="de-DE"/>
                </w:rPr>
                <w:sym w:font="Wingdings" w:char="F0FC"/>
              </w:r>
            </w:ins>
          </w:p>
        </w:tc>
        <w:tc>
          <w:tcPr>
            <w:tcW w:w="2970" w:type="dxa"/>
            <w:vAlign w:val="center"/>
            <w:tcPrChange w:id="453" w:author="Paul Christ" w:date="2022-06-20T15:10:00Z">
              <w:tcPr>
                <w:tcW w:w="2643" w:type="dxa"/>
              </w:tcPr>
            </w:tcPrChange>
          </w:tcPr>
          <w:p>
            <w:pPr>
              <w:jc w:val="center"/>
              <w:rPr>
                <w:ins w:id="454" w:author="Paul Christ" w:date="2022-06-20T13:03:00Z"/>
                <w:rFonts w:cs="Times New Roman"/>
                <w:color w:val="000000"/>
                <w:sz w:val="16"/>
                <w:szCs w:val="24"/>
                <w:lang w:eastAsia="de-DE"/>
              </w:rPr>
              <w:pPrChange w:id="455" w:author="Paul Christ" w:date="2022-06-20T15:09:00Z">
                <w:pPr>
                  <w:framePr w:hSpace="141" w:wrap="around" w:vAnchor="text" w:hAnchor="page" w:x="1756" w:y="-10"/>
                  <w:jc w:val="center"/>
                </w:pPr>
              </w:pPrChange>
            </w:pPr>
            <w:ins w:id="456" w:author="Paul Christ" w:date="2022-06-20T13:03:00Z">
              <w:r>
                <w:rPr>
                  <w:rFonts w:cs="Times New Roman"/>
                  <w:color w:val="000000"/>
                  <w:sz w:val="16"/>
                  <w:szCs w:val="24"/>
                  <w:lang w:eastAsia="de-DE"/>
                </w:rPr>
                <w:t>X</w:t>
              </w:r>
            </w:ins>
          </w:p>
        </w:tc>
      </w:tr>
      <w:tr>
        <w:trPr>
          <w:ins w:id="457" w:author="Paul Christ" w:date="2022-06-20T13:03:00Z"/>
        </w:trPr>
        <w:tc>
          <w:tcPr>
            <w:tcW w:w="3539" w:type="dxa"/>
            <w:vAlign w:val="center"/>
            <w:tcPrChange w:id="458" w:author="Paul Christ" w:date="2022-06-20T15:10:00Z">
              <w:tcPr>
                <w:tcW w:w="2642" w:type="dxa"/>
              </w:tcPr>
            </w:tcPrChange>
          </w:tcPr>
          <w:p>
            <w:pPr>
              <w:rPr>
                <w:ins w:id="459" w:author="Paul Christ" w:date="2022-06-20T13:03:00Z"/>
                <w:rFonts w:cs="Times New Roman"/>
                <w:color w:val="000000"/>
                <w:sz w:val="16"/>
                <w:szCs w:val="24"/>
                <w:lang w:eastAsia="de-DE"/>
              </w:rPr>
              <w:pPrChange w:id="460" w:author="Paul Christ" w:date="2022-06-21T12:41:00Z">
                <w:pPr>
                  <w:framePr w:hSpace="141" w:wrap="around" w:vAnchor="text" w:hAnchor="page" w:x="1756" w:y="-10"/>
                  <w:jc w:val="both"/>
                </w:pPr>
              </w:pPrChange>
            </w:pPr>
            <w:ins w:id="461" w:author="Paul Christ" w:date="2022-06-20T13:11:00Z">
              <w:r>
                <w:rPr>
                  <w:rFonts w:cs="Times New Roman"/>
                  <w:color w:val="000000"/>
                  <w:szCs w:val="24"/>
                  <w:lang w:eastAsia="de-DE"/>
                </w:rPr>
                <w:t xml:space="preserve">3. </w:t>
              </w:r>
            </w:ins>
            <w:ins w:id="462" w:author="Paul Christ" w:date="2022-06-20T13:03:00Z">
              <w:r>
                <w:rPr>
                  <w:rFonts w:cs="Times New Roman"/>
                  <w:color w:val="000000"/>
                  <w:szCs w:val="24"/>
                  <w:lang w:eastAsia="de-DE"/>
                </w:rPr>
                <w:t>Mensch schluckt Tisch</w:t>
              </w:r>
            </w:ins>
          </w:p>
        </w:tc>
        <w:tc>
          <w:tcPr>
            <w:tcW w:w="1418" w:type="dxa"/>
            <w:vAlign w:val="center"/>
            <w:tcPrChange w:id="463" w:author="Paul Christ" w:date="2022-06-20T15:10:00Z">
              <w:tcPr>
                <w:tcW w:w="2642" w:type="dxa"/>
              </w:tcPr>
            </w:tcPrChange>
          </w:tcPr>
          <w:p>
            <w:pPr>
              <w:jc w:val="center"/>
              <w:rPr>
                <w:ins w:id="464" w:author="Paul Christ" w:date="2022-06-20T13:03:00Z"/>
                <w:rFonts w:cs="Times New Roman"/>
                <w:color w:val="000000"/>
                <w:sz w:val="16"/>
                <w:szCs w:val="24"/>
                <w:lang w:eastAsia="de-DE"/>
              </w:rPr>
              <w:pPrChange w:id="465" w:author="Paul Christ" w:date="2022-06-20T15:09:00Z">
                <w:pPr>
                  <w:framePr w:hSpace="141" w:wrap="around" w:vAnchor="text" w:hAnchor="page" w:x="1756" w:y="-10"/>
                  <w:jc w:val="center"/>
                </w:pPr>
              </w:pPrChange>
            </w:pPr>
            <w:ins w:id="466" w:author="Paul Christ" w:date="2022-06-20T13:03:00Z">
              <w:r>
                <w:rPr>
                  <w:rFonts w:cs="Times New Roman"/>
                  <w:color w:val="000000"/>
                  <w:sz w:val="16"/>
                  <w:szCs w:val="24"/>
                  <w:lang w:eastAsia="de-DE"/>
                </w:rPr>
                <w:t>X</w:t>
              </w:r>
            </w:ins>
          </w:p>
        </w:tc>
        <w:tc>
          <w:tcPr>
            <w:tcW w:w="2970" w:type="dxa"/>
            <w:vAlign w:val="center"/>
            <w:tcPrChange w:id="467" w:author="Paul Christ" w:date="2022-06-20T15:10:00Z">
              <w:tcPr>
                <w:tcW w:w="2643" w:type="dxa"/>
              </w:tcPr>
            </w:tcPrChange>
          </w:tcPr>
          <w:p>
            <w:pPr>
              <w:keepNext/>
              <w:jc w:val="center"/>
              <w:rPr>
                <w:ins w:id="468" w:author="Paul Christ" w:date="2022-06-20T13:03:00Z"/>
                <w:rFonts w:cs="Times New Roman"/>
                <w:color w:val="000000"/>
                <w:sz w:val="16"/>
                <w:szCs w:val="24"/>
                <w:lang w:eastAsia="de-DE"/>
              </w:rPr>
              <w:pPrChange w:id="469" w:author="Paul Christ" w:date="2022-07-02T09:57:00Z">
                <w:pPr>
                  <w:framePr w:hSpace="141" w:wrap="around" w:vAnchor="text" w:hAnchor="page" w:x="1756" w:y="-10"/>
                  <w:jc w:val="center"/>
                </w:pPr>
              </w:pPrChange>
            </w:pPr>
            <w:ins w:id="470" w:author="Paul Christ" w:date="2022-06-20T13:03:00Z">
              <w:r>
                <w:rPr>
                  <w:rFonts w:cs="Times New Roman"/>
                  <w:color w:val="000000"/>
                  <w:sz w:val="16"/>
                  <w:szCs w:val="24"/>
                  <w:lang w:eastAsia="de-DE"/>
                </w:rPr>
                <w:t>X</w:t>
              </w:r>
            </w:ins>
          </w:p>
        </w:tc>
      </w:tr>
    </w:tbl>
    <w:p>
      <w:pPr>
        <w:pStyle w:val="Beschriftung"/>
        <w:framePr w:hSpace="141" w:wrap="around" w:vAnchor="text" w:hAnchor="page" w:x="2890" w:y="2014"/>
        <w:rPr>
          <w:ins w:id="471" w:author="Paul Christ" w:date="2022-06-20T13:07:00Z"/>
        </w:rPr>
        <w:pPrChange w:id="472" w:author="Paul Christ" w:date="2022-07-02T09:57:00Z">
          <w:pPr>
            <w:pStyle w:val="Beschriftung"/>
          </w:pPr>
        </w:pPrChange>
      </w:pPr>
      <w:bookmarkStart w:id="473" w:name="_Ref106623002"/>
      <w:bookmarkStart w:id="474" w:name="_Ref106622989"/>
      <w:ins w:id="475" w:author="Paul Christ" w:date="2022-07-02T09:57:00Z">
        <w:r>
          <w:t xml:space="preserve">Tabelle </w:t>
        </w:r>
        <w:r>
          <w:fldChar w:fldCharType="begin"/>
        </w:r>
        <w:r>
          <w:instrText xml:space="preserve"> SEQ Tabelle \* ARABIC </w:instrText>
        </w:r>
      </w:ins>
      <w:r>
        <w:fldChar w:fldCharType="separate"/>
      </w:r>
      <w:ins w:id="476" w:author="Paul Christ" w:date="2022-07-02T09:57:00Z">
        <w:r>
          <w:rPr>
            <w:noProof/>
          </w:rPr>
          <w:t>1</w:t>
        </w:r>
        <w:r>
          <w:fldChar w:fldCharType="end"/>
        </w:r>
        <w:r>
          <w:t xml:space="preserve"> Semantische Plausibilität und </w:t>
        </w:r>
        <w:proofErr w:type="spellStart"/>
        <w:r>
          <w:t>Typikalität</w:t>
        </w:r>
        <w:proofErr w:type="spellEnd"/>
        <w:r>
          <w:t xml:space="preserve"> von Aussagen</w:t>
        </w:r>
      </w:ins>
      <w:bookmarkEnd w:id="473"/>
      <w:bookmarkEnd w:id="474"/>
    </w:p>
    <w:p>
      <w:pPr>
        <w:jc w:val="both"/>
        <w:rPr>
          <w:ins w:id="477" w:author="Paul Christ" w:date="2022-06-20T13:08:00Z"/>
          <w:rFonts w:cs="Times New Roman"/>
          <w:color w:val="000000"/>
          <w:szCs w:val="24"/>
          <w:lang w:eastAsia="de-DE"/>
        </w:rPr>
      </w:pPr>
    </w:p>
    <w:p>
      <w:pPr>
        <w:jc w:val="both"/>
        <w:rPr>
          <w:ins w:id="478" w:author="Paul Christ" w:date="2022-06-20T15:10:00Z"/>
          <w:rFonts w:cs="Times New Roman"/>
          <w:color w:val="000000"/>
          <w:szCs w:val="24"/>
          <w:lang w:eastAsia="de-DE"/>
        </w:rPr>
      </w:pPr>
    </w:p>
    <w:p>
      <w:pPr>
        <w:jc w:val="both"/>
        <w:rPr>
          <w:ins w:id="479" w:author="Paul Christ" w:date="2022-07-01T10:39:00Z"/>
          <w:rFonts w:cs="Times New Roman"/>
          <w:color w:val="000000"/>
          <w:szCs w:val="24"/>
          <w:lang w:eastAsia="de-DE"/>
        </w:rPr>
      </w:pPr>
    </w:p>
    <w:p>
      <w:pPr>
        <w:jc w:val="both"/>
        <w:rPr>
          <w:ins w:id="480" w:author="Paul Christ" w:date="2022-07-01T10:39:00Z"/>
          <w:rFonts w:cs="Times New Roman"/>
          <w:color w:val="000000"/>
          <w:szCs w:val="24"/>
          <w:lang w:eastAsia="de-DE"/>
        </w:rPr>
      </w:pPr>
    </w:p>
    <w:p>
      <w:pPr>
        <w:jc w:val="both"/>
        <w:rPr>
          <w:rFonts w:cs="Times New Roman"/>
          <w:color w:val="000000"/>
          <w:szCs w:val="24"/>
          <w:lang w:eastAsia="de-DE"/>
        </w:rPr>
      </w:pPr>
      <w:r>
        <w:rPr>
          <w:rFonts w:cs="Times New Roman"/>
          <w:color w:val="000000"/>
          <w:szCs w:val="24"/>
          <w:lang w:eastAsia="de-DE"/>
        </w:rPr>
        <w:t xml:space="preserve">Eine automatische Generierung spezifischer Aufgaben erfordert das zu Grunde legen eines Metamodels, aus dem der Kontext der Aufgabe abgeleitet werden kann. Je nach Qualität des Metamodels und der Anwendbarkeit von kontextuellen Beschränkungen kann es </w:t>
      </w:r>
      <w:del w:id="481" w:author="Torsten Munkelt" w:date="2022-06-20T00:52:00Z">
        <w:r>
          <w:rPr>
            <w:rFonts w:cs="Times New Roman"/>
            <w:color w:val="000000"/>
            <w:szCs w:val="24"/>
            <w:lang w:eastAsia="de-DE"/>
          </w:rPr>
          <w:delText xml:space="preserve">jedoch </w:delText>
        </w:r>
      </w:del>
      <w:r>
        <w:rPr>
          <w:rFonts w:cs="Times New Roman"/>
          <w:color w:val="000000"/>
          <w:szCs w:val="24"/>
          <w:lang w:eastAsia="de-DE"/>
        </w:rPr>
        <w:t xml:space="preserve">zu Brüchen in der semantischen Plausibilität oder der </w:t>
      </w:r>
      <w:proofErr w:type="spellStart"/>
      <w:r>
        <w:rPr>
          <w:rFonts w:cs="Times New Roman"/>
          <w:color w:val="000000"/>
          <w:szCs w:val="24"/>
          <w:lang w:eastAsia="de-DE"/>
        </w:rPr>
        <w:t>Typikalität</w:t>
      </w:r>
      <w:proofErr w:type="spellEnd"/>
      <w:r>
        <w:rPr>
          <w:rFonts w:cs="Times New Roman"/>
          <w:color w:val="000000"/>
          <w:szCs w:val="24"/>
          <w:lang w:eastAsia="de-DE"/>
        </w:rPr>
        <w:t xml:space="preserve"> der generierten Aufgabe kommen </w:t>
      </w:r>
      <w:r>
        <w:rPr>
          <w:rFonts w:cs="Times New Roman"/>
          <w:color w:val="000000"/>
          <w:szCs w:val="24"/>
          <w:lang w:eastAsia="de-DE"/>
          <w:rPrChange w:id="482" w:author="Paul Christ" w:date="2022-06-20T09:16:00Z">
            <w:rPr>
              <w:rFonts w:cs="Times New Roman"/>
              <w:color w:val="000000"/>
              <w:szCs w:val="24"/>
              <w:lang w:eastAsia="de-DE"/>
            </w:rPr>
          </w:rPrChange>
        </w:rPr>
        <w:fldChar w:fldCharType="begin"/>
      </w:r>
      <w:r>
        <w:rPr>
          <w:rFonts w:cs="Times New Roman"/>
          <w:color w:val="000000"/>
          <w:szCs w:val="24"/>
          <w:lang w:eastAsia="de-DE"/>
        </w:rPr>
        <w:instrText xml:space="preserve"> ADDIN ZOTERO_ITEM CSL_CITATION {"citationID":"bnwM61HP","properties":{"formattedCitation":"(Wang et al., 2018)","plainCitation":"(Wang et al., 2018)","noteIndex":0},"citationItems":[{"id":642,"uris":["http://zotero.org/users/9354499/items/7BUCPFE9"],"itemData":{"id":642,"type":"paper-conference","abstract":"This paper presents a new crowdsourced dataset of semantic plausibility judgments of single events such as man swallow paintball, and shows that injecting manually elicited knowledge about entity properties provides a substantial performance boost. Distributional data tells us that a man can swallow candy, but not that a man can swallow a paintball, since this is never attested. However both are physically plausible events. This paper introduces the task of semantic plausibility: recognizing plausible but possibly novel events. We present a new crowdsourced dataset of semantic plausibility judgments of single events such as man swallow paintball. Simple models based on distributional representations perform poorly on this task, despite doing well on selection preference, but injecting manually elicited knowledge about entity properties provides a substantial performance boost. Our error analysis shows that our new dataset is a great testbed for semantic plausibility models: more sophisticated knowledge representation and propagation could address many of the remaining errors.","container-title":"NAACL","DOI":"10.18653/v1/N18-2049","source":"Semantic Scholar","title":"Modeling Semantic Plausibility by Injecting World Knowledge","author":[{"family":"Wang","given":"Su"},{"family":"Durrett","given":"Greg"},{"family":"Erk","given":"Katrin"}],"issued":{"date-parts":[["2018"]]}}}],"schema":"https://github.com/citation-style-language/schema/raw/master/csl-citation.json"} </w:instrText>
      </w:r>
      <w:r>
        <w:rPr>
          <w:rFonts w:cs="Times New Roman"/>
          <w:color w:val="000000"/>
          <w:szCs w:val="24"/>
          <w:lang w:eastAsia="de-DE"/>
          <w:rPrChange w:id="483" w:author="Paul Christ" w:date="2022-06-20T09:16:00Z">
            <w:rPr>
              <w:rFonts w:cs="Times New Roman"/>
              <w:color w:val="000000"/>
              <w:szCs w:val="24"/>
              <w:lang w:eastAsia="de-DE"/>
            </w:rPr>
          </w:rPrChange>
        </w:rPr>
        <w:fldChar w:fldCharType="separate"/>
      </w:r>
      <w:r>
        <w:rPr>
          <w:rFonts w:cs="Times New Roman"/>
          <w:color w:val="000000"/>
          <w:szCs w:val="24"/>
          <w:lang w:eastAsia="de-DE"/>
        </w:rPr>
        <w:t>(Wang et al., 2018)</w:t>
      </w:r>
      <w:r>
        <w:rPr>
          <w:rFonts w:cs="Times New Roman"/>
          <w:color w:val="000000"/>
          <w:szCs w:val="24"/>
          <w:lang w:eastAsia="de-DE"/>
          <w:rPrChange w:id="484" w:author="Paul Christ" w:date="2022-06-20T09:16:00Z">
            <w:rPr>
              <w:rFonts w:cs="Times New Roman"/>
              <w:color w:val="000000"/>
              <w:szCs w:val="24"/>
              <w:lang w:eastAsia="de-DE"/>
            </w:rPr>
          </w:rPrChange>
        </w:rPr>
        <w:fldChar w:fldCharType="end"/>
      </w:r>
      <w:r>
        <w:rPr>
          <w:rFonts w:cs="Times New Roman"/>
          <w:color w:val="000000"/>
          <w:szCs w:val="24"/>
          <w:lang w:eastAsia="de-DE"/>
        </w:rPr>
        <w:t>.</w:t>
      </w:r>
      <w:ins w:id="485" w:author="Paul Christ" w:date="2022-06-20T13:08:00Z">
        <w:r>
          <w:rPr>
            <w:rFonts w:cs="Times New Roman"/>
            <w:color w:val="000000"/>
            <w:szCs w:val="24"/>
            <w:lang w:eastAsia="de-DE"/>
          </w:rPr>
          <w:t xml:space="preserve"> Wie in </w:t>
        </w:r>
      </w:ins>
      <w:ins w:id="486" w:author="Paul Christ" w:date="2022-06-20T13:09:00Z">
        <w:r>
          <w:rPr>
            <w:rFonts w:cs="Times New Roman"/>
            <w:color w:val="000000"/>
            <w:szCs w:val="24"/>
            <w:lang w:eastAsia="de-DE"/>
          </w:rPr>
          <w:fldChar w:fldCharType="begin"/>
        </w:r>
        <w:r>
          <w:rPr>
            <w:rFonts w:cs="Times New Roman"/>
            <w:color w:val="000000"/>
            <w:szCs w:val="24"/>
            <w:lang w:eastAsia="de-DE"/>
          </w:rPr>
          <w:instrText xml:space="preserve"> REF _Ref106623002 \h </w:instrText>
        </w:r>
      </w:ins>
      <w:r>
        <w:rPr>
          <w:rFonts w:cs="Times New Roman"/>
          <w:color w:val="000000"/>
          <w:szCs w:val="24"/>
          <w:lang w:eastAsia="de-DE"/>
        </w:rPr>
      </w:r>
      <w:r>
        <w:rPr>
          <w:rFonts w:cs="Times New Roman"/>
          <w:color w:val="000000"/>
          <w:szCs w:val="24"/>
          <w:lang w:eastAsia="de-DE"/>
        </w:rPr>
        <w:fldChar w:fldCharType="separate"/>
      </w:r>
      <w:ins w:id="487" w:author="Paul Christ" w:date="2022-06-20T13:09:00Z">
        <w:r>
          <w:t xml:space="preserve">Tabelle </w:t>
        </w:r>
        <w:r>
          <w:rPr>
            <w:noProof/>
          </w:rPr>
          <w:t>1</w:t>
        </w:r>
        <w:r>
          <w:rPr>
            <w:rFonts w:cs="Times New Roman"/>
            <w:color w:val="000000"/>
            <w:szCs w:val="24"/>
            <w:lang w:eastAsia="de-DE"/>
          </w:rPr>
          <w:fldChar w:fldCharType="end"/>
        </w:r>
      </w:ins>
      <w:ins w:id="488" w:author="Paul Christ" w:date="2022-06-20T13:10:00Z">
        <w:r>
          <w:rPr>
            <w:rFonts w:cs="Times New Roman"/>
            <w:color w:val="000000"/>
            <w:szCs w:val="24"/>
            <w:lang w:eastAsia="de-DE"/>
          </w:rPr>
          <w:t xml:space="preserve"> ersichtlich,</w:t>
        </w:r>
      </w:ins>
      <w:r>
        <w:rPr>
          <w:rFonts w:cs="Times New Roman"/>
          <w:color w:val="000000"/>
          <w:szCs w:val="24"/>
          <w:lang w:eastAsia="de-DE"/>
        </w:rPr>
        <w:t xml:space="preserve"> </w:t>
      </w:r>
      <w:del w:id="489" w:author="Paul Christ" w:date="2022-06-20T13:11:00Z">
        <w:r>
          <w:rPr>
            <w:rFonts w:cs="Times New Roman"/>
            <w:color w:val="000000"/>
            <w:szCs w:val="24"/>
            <w:lang w:eastAsia="de-DE"/>
          </w:rPr>
          <w:delText xml:space="preserve">Betrachtet man die Ereignisse </w:delText>
        </w:r>
      </w:del>
      <w:ins w:id="490" w:author="Torsten Munkelt" w:date="2022-06-20T00:58:00Z">
        <w:del w:id="491" w:author="Paul Christ" w:date="2022-06-20T13:11:00Z">
          <w:r>
            <w:rPr>
              <w:rFonts w:cs="Times New Roman"/>
              <w:color w:val="000000"/>
              <w:szCs w:val="24"/>
              <w:lang w:eastAsia="de-DE"/>
            </w:rPr>
            <w:delText xml:space="preserve">Aussagen </w:delText>
          </w:r>
        </w:del>
      </w:ins>
      <w:del w:id="492" w:author="Paul Christ" w:date="2022-06-20T13:11:00Z">
        <w:r>
          <w:rPr>
            <w:rFonts w:cs="Times New Roman"/>
            <w:color w:val="000000"/>
            <w:szCs w:val="24"/>
            <w:lang w:eastAsia="de-DE"/>
          </w:rPr>
          <w:delText>„Mensch schluckt Süßigkeit“, „Mensch schluckt Wattebausch“ und „Mensch schluckt Tisch“ sind zwar</w:delText>
        </w:r>
      </w:del>
      <w:ins w:id="493" w:author="Paul Christ" w:date="2022-06-20T13:11:00Z">
        <w:r>
          <w:rPr>
            <w:rFonts w:cs="Times New Roman"/>
            <w:color w:val="000000"/>
            <w:szCs w:val="24"/>
            <w:lang w:eastAsia="de-DE"/>
          </w:rPr>
          <w:t>sind die Aussagen eins und zwei</w:t>
        </w:r>
      </w:ins>
      <w:r>
        <w:rPr>
          <w:rFonts w:cs="Times New Roman"/>
          <w:color w:val="000000"/>
          <w:szCs w:val="24"/>
          <w:lang w:eastAsia="de-DE"/>
        </w:rPr>
        <w:t xml:space="preserve"> </w:t>
      </w:r>
      <w:del w:id="494" w:author="Paul Christ" w:date="2022-06-20T13:11:00Z">
        <w:r>
          <w:rPr>
            <w:rFonts w:cs="Times New Roman"/>
            <w:color w:val="000000"/>
            <w:szCs w:val="24"/>
            <w:lang w:eastAsia="de-DE"/>
          </w:rPr>
          <w:delText xml:space="preserve">Ereignis eins und zwei </w:delText>
        </w:r>
      </w:del>
      <w:ins w:id="495" w:author="Paul Christ" w:date="2022-06-20T13:11:00Z">
        <w:r>
          <w:rPr>
            <w:rFonts w:cs="Times New Roman"/>
            <w:color w:val="000000"/>
            <w:szCs w:val="24"/>
            <w:lang w:eastAsia="de-DE"/>
          </w:rPr>
          <w:t xml:space="preserve">zwar beide </w:t>
        </w:r>
      </w:ins>
      <w:r>
        <w:rPr>
          <w:rFonts w:cs="Times New Roman"/>
          <w:color w:val="000000"/>
          <w:szCs w:val="24"/>
          <w:lang w:eastAsia="de-DE"/>
        </w:rPr>
        <w:t xml:space="preserve">semantisch plausibel, jedoch verletzt lediglich </w:t>
      </w:r>
      <w:del w:id="496" w:author="Paul Christ" w:date="2022-06-20T13:11:00Z">
        <w:r>
          <w:rPr>
            <w:rFonts w:cs="Times New Roman"/>
            <w:color w:val="000000"/>
            <w:szCs w:val="24"/>
            <w:lang w:eastAsia="de-DE"/>
          </w:rPr>
          <w:delText xml:space="preserve">Ereignis </w:delText>
        </w:r>
      </w:del>
      <w:ins w:id="497" w:author="Paul Christ" w:date="2022-06-20T13:11:00Z">
        <w:r>
          <w:rPr>
            <w:rFonts w:cs="Times New Roman"/>
            <w:color w:val="000000"/>
            <w:szCs w:val="24"/>
            <w:lang w:eastAsia="de-DE"/>
          </w:rPr>
          <w:t xml:space="preserve">Aussage </w:t>
        </w:r>
      </w:ins>
      <w:r>
        <w:rPr>
          <w:rFonts w:cs="Times New Roman"/>
          <w:color w:val="000000"/>
          <w:szCs w:val="24"/>
          <w:lang w:eastAsia="de-DE"/>
        </w:rPr>
        <w:t xml:space="preserve">eins nicht die Selektionsrestriktion des Verbs „schluckt“ in Kombination mit dem Subjekt „Mensch“ und weist somit eine ausreichende </w:t>
      </w:r>
      <w:proofErr w:type="spellStart"/>
      <w:r>
        <w:rPr>
          <w:rFonts w:cs="Times New Roman"/>
          <w:color w:val="000000"/>
          <w:szCs w:val="24"/>
          <w:lang w:eastAsia="de-DE"/>
        </w:rPr>
        <w:t>Typikalität</w:t>
      </w:r>
      <w:proofErr w:type="spellEnd"/>
      <w:r>
        <w:rPr>
          <w:rFonts w:cs="Times New Roman"/>
          <w:color w:val="000000"/>
          <w:szCs w:val="24"/>
          <w:lang w:eastAsia="de-DE"/>
        </w:rPr>
        <w:t xml:space="preserve"> auf.</w:t>
      </w:r>
      <w:ins w:id="498" w:author="Torsten Munkelt [2]" w:date="2022-06-22T09:49:00Z">
        <w:r>
          <w:rPr>
            <w:rFonts w:cs="Times New Roman"/>
            <w:color w:val="000000"/>
            <w:szCs w:val="24"/>
            <w:lang w:eastAsia="de-DE"/>
          </w:rPr>
          <w:t xml:space="preserve"> Gute Aufgaben müssen </w:t>
        </w:r>
      </w:ins>
      <w:ins w:id="499" w:author="Torsten Munkelt [2]" w:date="2022-06-22T09:57:00Z">
        <w:r>
          <w:rPr>
            <w:rFonts w:cs="Times New Roman"/>
            <w:color w:val="000000"/>
            <w:szCs w:val="24"/>
            <w:lang w:eastAsia="de-DE"/>
          </w:rPr>
          <w:t xml:space="preserve">nicht nur </w:t>
        </w:r>
      </w:ins>
      <w:ins w:id="500" w:author="Torsten Munkelt [2]" w:date="2022-06-22T09:49:00Z">
        <w:r>
          <w:rPr>
            <w:rFonts w:cs="Times New Roman"/>
            <w:color w:val="000000"/>
            <w:szCs w:val="24"/>
            <w:lang w:eastAsia="de-DE"/>
          </w:rPr>
          <w:t>semantisch plausibel sein</w:t>
        </w:r>
      </w:ins>
      <w:ins w:id="501" w:author="Torsten Munkelt [2]" w:date="2022-06-22T09:57:00Z">
        <w:r>
          <w:rPr>
            <w:rFonts w:cs="Times New Roman"/>
            <w:color w:val="000000"/>
            <w:szCs w:val="24"/>
            <w:lang w:eastAsia="de-DE"/>
          </w:rPr>
          <w:t xml:space="preserve">, sondern </w:t>
        </w:r>
      </w:ins>
      <w:ins w:id="502" w:author="Torsten Munkelt [2]" w:date="2022-06-22T09:58:00Z">
        <w:r>
          <w:rPr>
            <w:rFonts w:cs="Times New Roman"/>
            <w:color w:val="000000"/>
            <w:szCs w:val="24"/>
            <w:lang w:eastAsia="de-DE"/>
          </w:rPr>
          <w:t xml:space="preserve">auch </w:t>
        </w:r>
      </w:ins>
      <w:ins w:id="503" w:author="Torsten Munkelt [2]" w:date="2022-06-22T09:55:00Z">
        <w:r>
          <w:rPr>
            <w:rFonts w:cs="Times New Roman"/>
            <w:color w:val="000000"/>
            <w:szCs w:val="24"/>
            <w:lang w:eastAsia="de-DE"/>
          </w:rPr>
          <w:t xml:space="preserve">eine </w:t>
        </w:r>
      </w:ins>
      <w:ins w:id="504" w:author="Torsten Munkelt [2]" w:date="2022-06-22T09:50:00Z">
        <w:r>
          <w:rPr>
            <w:rFonts w:cs="Times New Roman"/>
            <w:color w:val="000000"/>
            <w:szCs w:val="24"/>
            <w:lang w:eastAsia="de-DE"/>
          </w:rPr>
          <w:t xml:space="preserve">ausreichende </w:t>
        </w:r>
        <w:proofErr w:type="spellStart"/>
        <w:r>
          <w:rPr>
            <w:rFonts w:cs="Times New Roman"/>
            <w:color w:val="000000"/>
            <w:szCs w:val="24"/>
            <w:lang w:eastAsia="de-DE"/>
          </w:rPr>
          <w:t>Typikalität</w:t>
        </w:r>
        <w:proofErr w:type="spellEnd"/>
        <w:r>
          <w:rPr>
            <w:rFonts w:cs="Times New Roman"/>
            <w:color w:val="000000"/>
            <w:szCs w:val="24"/>
            <w:lang w:eastAsia="de-DE"/>
          </w:rPr>
          <w:t xml:space="preserve"> aufweisen</w:t>
        </w:r>
      </w:ins>
      <w:ins w:id="505" w:author="Torsten Munkelt [2]" w:date="2022-06-22T09:56:00Z">
        <w:r>
          <w:rPr>
            <w:rFonts w:cs="Times New Roman"/>
            <w:color w:val="000000"/>
            <w:szCs w:val="24"/>
            <w:lang w:eastAsia="de-DE"/>
          </w:rPr>
          <w:t>, was ihre Generierung komplex gesta</w:t>
        </w:r>
      </w:ins>
      <w:ins w:id="506" w:author="Torsten Munkelt [2]" w:date="2022-06-22T09:57:00Z">
        <w:r>
          <w:rPr>
            <w:rFonts w:cs="Times New Roman"/>
            <w:color w:val="000000"/>
            <w:szCs w:val="24"/>
            <w:lang w:eastAsia="de-DE"/>
          </w:rPr>
          <w:t>ltet</w:t>
        </w:r>
      </w:ins>
      <w:ins w:id="507" w:author="Torsten Munkelt [2]" w:date="2022-06-22T09:56:00Z">
        <w:r>
          <w:rPr>
            <w:rFonts w:cs="Times New Roman"/>
            <w:color w:val="000000"/>
            <w:szCs w:val="24"/>
            <w:lang w:eastAsia="de-DE"/>
          </w:rPr>
          <w:t>.</w:t>
        </w:r>
      </w:ins>
    </w:p>
    <w:tbl>
      <w:tblPr>
        <w:tblStyle w:val="Tabellenraster"/>
        <w:tblW w:w="0" w:type="auto"/>
        <w:tblLook w:val="04A0" w:firstRow="1" w:lastRow="0" w:firstColumn="1" w:lastColumn="0" w:noHBand="0" w:noVBand="1"/>
      </w:tblPr>
      <w:tblGrid>
        <w:gridCol w:w="2642"/>
        <w:gridCol w:w="2642"/>
        <w:gridCol w:w="2643"/>
      </w:tblGrid>
      <w:tr>
        <w:trPr>
          <w:del w:id="508" w:author="Paul Christ" w:date="2022-06-20T13:03:00Z"/>
        </w:trPr>
        <w:tc>
          <w:tcPr>
            <w:tcW w:w="2642" w:type="dxa"/>
          </w:tcPr>
          <w:p>
            <w:pPr>
              <w:jc w:val="center"/>
              <w:rPr>
                <w:del w:id="509" w:author="Paul Christ" w:date="2022-06-20T13:03:00Z"/>
                <w:rFonts w:cs="Times New Roman"/>
                <w:b/>
                <w:color w:val="000000"/>
                <w:szCs w:val="24"/>
                <w:lang w:eastAsia="de-DE"/>
              </w:rPr>
            </w:pPr>
            <w:del w:id="510" w:author="Paul Christ" w:date="2022-06-20T13:03:00Z">
              <w:r>
                <w:rPr>
                  <w:rFonts w:cs="Times New Roman"/>
                  <w:b/>
                  <w:color w:val="000000"/>
                  <w:szCs w:val="24"/>
                  <w:lang w:eastAsia="de-DE"/>
                </w:rPr>
                <w:delText>Ereignis</w:delText>
              </w:r>
            </w:del>
            <w:ins w:id="511" w:author="Torsten Munkelt" w:date="2022-06-20T00:59:00Z">
              <w:del w:id="512" w:author="Paul Christ" w:date="2022-06-20T13:03:00Z">
                <w:r>
                  <w:rPr>
                    <w:rFonts w:cs="Times New Roman"/>
                    <w:b/>
                    <w:color w:val="000000"/>
                    <w:szCs w:val="24"/>
                    <w:lang w:eastAsia="de-DE"/>
                  </w:rPr>
                  <w:delText>Aussage</w:delText>
                </w:r>
              </w:del>
            </w:ins>
          </w:p>
          <w:p>
            <w:pPr>
              <w:jc w:val="center"/>
              <w:rPr>
                <w:del w:id="513" w:author="Paul Christ" w:date="2022-06-20T13:03:00Z"/>
                <w:rFonts w:cs="Times New Roman"/>
                <w:b/>
                <w:color w:val="000000"/>
                <w:szCs w:val="24"/>
                <w:lang w:eastAsia="de-DE"/>
              </w:rPr>
            </w:pPr>
            <w:ins w:id="514" w:author="Torsten Munkelt" w:date="2022-06-20T00:54:00Z">
              <w:del w:id="515" w:author="Paul Christ" w:date="2022-06-20T13:03:00Z">
                <w:r>
                  <w:rPr>
                    <w:rFonts w:cs="Times New Roman"/>
                    <w:b/>
                    <w:color w:val="000000"/>
                    <w:szCs w:val="24"/>
                    <w:lang w:eastAsia="de-DE"/>
                  </w:rPr>
                  <w:br/>
                </w:r>
              </w:del>
            </w:ins>
            <w:del w:id="516" w:author="Paul Christ" w:date="2022-06-20T13:03:00Z">
              <w:r>
                <w:rPr>
                  <w:rFonts w:cs="Times New Roman"/>
                  <w:b/>
                  <w:color w:val="000000"/>
                  <w:szCs w:val="24"/>
                  <w:lang w:eastAsia="de-DE"/>
                </w:rPr>
                <w:delText xml:space="preserve">(Subjekt - Verb </w:delText>
              </w:r>
            </w:del>
            <w:ins w:id="517" w:author="Torsten Munkelt" w:date="2022-06-20T00:54:00Z">
              <w:del w:id="518" w:author="Paul Christ" w:date="2022-06-20T13:03:00Z">
                <w:r>
                  <w:rPr>
                    <w:rFonts w:cs="Times New Roman"/>
                    <w:b/>
                    <w:color w:val="000000"/>
                    <w:szCs w:val="24"/>
                    <w:lang w:eastAsia="de-DE"/>
                  </w:rPr>
                  <w:delText xml:space="preserve">Prädikat </w:delText>
                </w:r>
              </w:del>
            </w:ins>
            <w:del w:id="519" w:author="Paul Christ" w:date="2022-06-20T13:03:00Z">
              <w:r>
                <w:rPr>
                  <w:rFonts w:cs="Times New Roman"/>
                  <w:b/>
                  <w:color w:val="000000"/>
                  <w:szCs w:val="24"/>
                  <w:lang w:eastAsia="de-DE"/>
                </w:rPr>
                <w:delText>– Objekt)</w:delText>
              </w:r>
            </w:del>
          </w:p>
        </w:tc>
        <w:tc>
          <w:tcPr>
            <w:tcW w:w="2642" w:type="dxa"/>
          </w:tcPr>
          <w:p>
            <w:pPr>
              <w:jc w:val="center"/>
              <w:rPr>
                <w:del w:id="520" w:author="Paul Christ" w:date="2022-06-20T13:03:00Z"/>
                <w:rFonts w:cs="Times New Roman"/>
                <w:b/>
                <w:color w:val="000000"/>
                <w:szCs w:val="24"/>
                <w:lang w:eastAsia="de-DE"/>
              </w:rPr>
            </w:pPr>
            <w:del w:id="521" w:author="Paul Christ" w:date="2022-06-20T13:03:00Z">
              <w:r>
                <w:rPr>
                  <w:rFonts w:cs="Times New Roman"/>
                  <w:b/>
                  <w:color w:val="000000"/>
                  <w:szCs w:val="24"/>
                  <w:lang w:eastAsia="de-DE"/>
                </w:rPr>
                <w:delText xml:space="preserve">Semantisch </w:delText>
              </w:r>
            </w:del>
          </w:p>
          <w:p>
            <w:pPr>
              <w:jc w:val="center"/>
              <w:rPr>
                <w:del w:id="522" w:author="Paul Christ" w:date="2022-06-20T13:03:00Z"/>
                <w:rFonts w:cs="Times New Roman"/>
                <w:b/>
                <w:color w:val="000000"/>
                <w:szCs w:val="24"/>
                <w:lang w:eastAsia="de-DE"/>
              </w:rPr>
            </w:pPr>
            <w:ins w:id="523" w:author="Torsten Munkelt" w:date="2022-06-20T00:58:00Z">
              <w:del w:id="524" w:author="Paul Christ" w:date="2022-06-20T13:03:00Z">
                <w:r>
                  <w:rPr>
                    <w:rFonts w:cs="Times New Roman"/>
                    <w:b/>
                    <w:color w:val="000000"/>
                    <w:szCs w:val="24"/>
                    <w:lang w:eastAsia="de-DE"/>
                  </w:rPr>
                  <w:br/>
                </w:r>
              </w:del>
            </w:ins>
            <w:del w:id="525" w:author="Paul Christ" w:date="2022-06-20T13:03:00Z">
              <w:r>
                <w:rPr>
                  <w:rFonts w:cs="Times New Roman"/>
                  <w:b/>
                  <w:color w:val="000000"/>
                  <w:szCs w:val="24"/>
                  <w:lang w:eastAsia="de-DE"/>
                </w:rPr>
                <w:delText>plausibel</w:delText>
              </w:r>
            </w:del>
          </w:p>
        </w:tc>
        <w:tc>
          <w:tcPr>
            <w:tcW w:w="2643" w:type="dxa"/>
          </w:tcPr>
          <w:p>
            <w:pPr>
              <w:jc w:val="center"/>
              <w:rPr>
                <w:del w:id="526" w:author="Paul Christ" w:date="2022-06-20T13:03:00Z"/>
                <w:rFonts w:cs="Times New Roman"/>
                <w:b/>
                <w:color w:val="000000"/>
                <w:szCs w:val="24"/>
                <w:lang w:eastAsia="de-DE"/>
              </w:rPr>
            </w:pPr>
            <w:del w:id="527" w:author="Paul Christ" w:date="2022-06-20T13:03:00Z">
              <w:r>
                <w:rPr>
                  <w:rFonts w:cs="Times New Roman"/>
                  <w:b/>
                  <w:color w:val="000000"/>
                  <w:szCs w:val="24"/>
                  <w:lang w:eastAsia="de-DE"/>
                </w:rPr>
                <w:delText>Selektionsrestriktion eingehalten</w:delText>
              </w:r>
            </w:del>
            <w:ins w:id="528" w:author="Torsten Munkelt" w:date="2022-06-20T00:59:00Z">
              <w:del w:id="529" w:author="Paul Christ" w:date="2022-06-20T13:03:00Z">
                <w:r>
                  <w:rPr>
                    <w:rFonts w:cs="Times New Roman"/>
                    <w:b/>
                    <w:color w:val="000000"/>
                    <w:szCs w:val="24"/>
                    <w:lang w:eastAsia="de-DE"/>
                  </w:rPr>
                  <w:delText xml:space="preserve"> (ausreichende Typikalität)</w:delText>
                </w:r>
              </w:del>
            </w:ins>
          </w:p>
        </w:tc>
      </w:tr>
      <w:tr>
        <w:trPr>
          <w:del w:id="530" w:author="Paul Christ" w:date="2022-06-20T13:03:00Z"/>
        </w:trPr>
        <w:tc>
          <w:tcPr>
            <w:tcW w:w="2642" w:type="dxa"/>
          </w:tcPr>
          <w:p>
            <w:pPr>
              <w:jc w:val="both"/>
              <w:rPr>
                <w:del w:id="531" w:author="Paul Christ" w:date="2022-06-20T13:03:00Z"/>
                <w:rFonts w:cs="Times New Roman"/>
                <w:color w:val="000000"/>
                <w:sz w:val="16"/>
                <w:szCs w:val="24"/>
                <w:lang w:eastAsia="de-DE"/>
              </w:rPr>
            </w:pPr>
            <w:ins w:id="532" w:author="Torsten Munkelt" w:date="2022-06-20T01:00:00Z">
              <w:del w:id="533" w:author="Paul Christ" w:date="2022-06-20T13:03:00Z">
                <w:r>
                  <w:rPr>
                    <w:rFonts w:cs="Times New Roman"/>
                    <w:color w:val="000000"/>
                    <w:szCs w:val="24"/>
                    <w:lang w:eastAsia="de-DE"/>
                  </w:rPr>
                  <w:delText>Mensch schluckt Süßigkeit</w:delText>
                </w:r>
              </w:del>
            </w:ins>
            <w:del w:id="534" w:author="Paul Christ" w:date="2022-06-20T13:03:00Z">
              <w:r>
                <w:rPr>
                  <w:rFonts w:cs="Times New Roman"/>
                  <w:color w:val="000000"/>
                  <w:sz w:val="16"/>
                  <w:szCs w:val="24"/>
                  <w:lang w:eastAsia="de-DE"/>
                </w:rPr>
                <w:delText>CNC-Maschine fräst Autotüre</w:delText>
              </w:r>
            </w:del>
          </w:p>
        </w:tc>
        <w:tc>
          <w:tcPr>
            <w:tcW w:w="2642" w:type="dxa"/>
          </w:tcPr>
          <w:p>
            <w:pPr>
              <w:jc w:val="center"/>
              <w:rPr>
                <w:del w:id="535" w:author="Paul Christ" w:date="2022-06-20T13:03:00Z"/>
                <w:rFonts w:cs="Times New Roman"/>
                <w:color w:val="000000"/>
                <w:sz w:val="16"/>
                <w:szCs w:val="24"/>
                <w:lang w:eastAsia="de-DE"/>
              </w:rPr>
            </w:pPr>
            <w:del w:id="536" w:author="Paul Christ" w:date="2022-06-20T13:03:00Z">
              <w:r>
                <w:rPr>
                  <w:rFonts w:cs="Times New Roman"/>
                  <w:color w:val="000000"/>
                  <w:sz w:val="16"/>
                  <w:szCs w:val="24"/>
                  <w:lang w:eastAsia="de-DE"/>
                </w:rPr>
                <w:sym w:font="Symbol" w:char="F0D6"/>
              </w:r>
            </w:del>
          </w:p>
        </w:tc>
        <w:tc>
          <w:tcPr>
            <w:tcW w:w="2643" w:type="dxa"/>
          </w:tcPr>
          <w:p>
            <w:pPr>
              <w:jc w:val="center"/>
              <w:rPr>
                <w:del w:id="537" w:author="Paul Christ" w:date="2022-06-20T13:03:00Z"/>
                <w:rFonts w:cs="Times New Roman"/>
                <w:color w:val="000000"/>
                <w:sz w:val="16"/>
                <w:szCs w:val="24"/>
                <w:lang w:eastAsia="de-DE"/>
              </w:rPr>
            </w:pPr>
            <w:del w:id="538" w:author="Paul Christ" w:date="2022-06-20T13:03:00Z">
              <w:r>
                <w:rPr>
                  <w:rFonts w:cs="Times New Roman"/>
                  <w:color w:val="000000"/>
                  <w:sz w:val="16"/>
                  <w:szCs w:val="24"/>
                  <w:lang w:eastAsia="de-DE"/>
                </w:rPr>
                <w:sym w:font="Symbol" w:char="F0D6"/>
              </w:r>
            </w:del>
          </w:p>
        </w:tc>
      </w:tr>
      <w:tr>
        <w:trPr>
          <w:del w:id="539" w:author="Paul Christ" w:date="2022-06-20T13:03:00Z"/>
        </w:trPr>
        <w:tc>
          <w:tcPr>
            <w:tcW w:w="2642" w:type="dxa"/>
          </w:tcPr>
          <w:p>
            <w:pPr>
              <w:jc w:val="both"/>
              <w:rPr>
                <w:del w:id="540" w:author="Paul Christ" w:date="2022-06-20T13:03:00Z"/>
                <w:rFonts w:cs="Times New Roman"/>
                <w:color w:val="000000"/>
                <w:sz w:val="16"/>
                <w:szCs w:val="24"/>
                <w:lang w:eastAsia="de-DE"/>
              </w:rPr>
            </w:pPr>
            <w:ins w:id="541" w:author="Torsten Munkelt" w:date="2022-06-20T01:00:00Z">
              <w:del w:id="542" w:author="Paul Christ" w:date="2022-06-20T13:03:00Z">
                <w:r>
                  <w:rPr>
                    <w:rFonts w:cs="Times New Roman"/>
                    <w:color w:val="000000"/>
                    <w:szCs w:val="24"/>
                    <w:lang w:eastAsia="de-DE"/>
                  </w:rPr>
                  <w:delText>Mensch schluckt Wattebausch</w:delText>
                </w:r>
              </w:del>
            </w:ins>
            <w:del w:id="543" w:author="Paul Christ" w:date="2022-06-20T13:03:00Z">
              <w:r>
                <w:rPr>
                  <w:rFonts w:cs="Times New Roman"/>
                  <w:color w:val="000000"/>
                  <w:sz w:val="16"/>
                  <w:szCs w:val="24"/>
                  <w:lang w:eastAsia="de-DE"/>
                </w:rPr>
                <w:delText>CNC-Maschine fräst Nadelöhr</w:delText>
              </w:r>
            </w:del>
          </w:p>
        </w:tc>
        <w:tc>
          <w:tcPr>
            <w:tcW w:w="2642" w:type="dxa"/>
          </w:tcPr>
          <w:p>
            <w:pPr>
              <w:jc w:val="center"/>
              <w:rPr>
                <w:del w:id="544" w:author="Paul Christ" w:date="2022-06-20T13:03:00Z"/>
                <w:rFonts w:cs="Times New Roman"/>
                <w:color w:val="000000"/>
                <w:sz w:val="16"/>
                <w:szCs w:val="24"/>
                <w:lang w:eastAsia="de-DE"/>
              </w:rPr>
            </w:pPr>
            <w:del w:id="545" w:author="Paul Christ" w:date="2022-06-20T13:03:00Z">
              <w:r>
                <w:rPr>
                  <w:rFonts w:cs="Times New Roman"/>
                  <w:color w:val="000000"/>
                  <w:sz w:val="16"/>
                  <w:szCs w:val="24"/>
                  <w:lang w:eastAsia="de-DE"/>
                </w:rPr>
                <w:sym w:font="Symbol" w:char="F0D6"/>
              </w:r>
            </w:del>
          </w:p>
        </w:tc>
        <w:tc>
          <w:tcPr>
            <w:tcW w:w="2643" w:type="dxa"/>
          </w:tcPr>
          <w:p>
            <w:pPr>
              <w:jc w:val="center"/>
              <w:rPr>
                <w:del w:id="546" w:author="Paul Christ" w:date="2022-06-20T13:03:00Z"/>
                <w:rFonts w:cs="Times New Roman"/>
                <w:color w:val="000000"/>
                <w:sz w:val="16"/>
                <w:szCs w:val="24"/>
                <w:lang w:eastAsia="de-DE"/>
              </w:rPr>
            </w:pPr>
            <w:del w:id="547" w:author="Paul Christ" w:date="2022-06-20T13:03:00Z">
              <w:r>
                <w:rPr>
                  <w:rFonts w:cs="Times New Roman"/>
                  <w:color w:val="000000"/>
                  <w:sz w:val="16"/>
                  <w:szCs w:val="24"/>
                  <w:lang w:eastAsia="de-DE"/>
                </w:rPr>
                <w:delText>X</w:delText>
              </w:r>
            </w:del>
          </w:p>
        </w:tc>
      </w:tr>
      <w:tr>
        <w:trPr>
          <w:del w:id="548" w:author="Paul Christ" w:date="2022-06-20T13:03:00Z"/>
        </w:trPr>
        <w:tc>
          <w:tcPr>
            <w:tcW w:w="2642" w:type="dxa"/>
          </w:tcPr>
          <w:p>
            <w:pPr>
              <w:jc w:val="both"/>
              <w:rPr>
                <w:del w:id="549" w:author="Paul Christ" w:date="2022-06-20T13:03:00Z"/>
                <w:rFonts w:cs="Times New Roman"/>
                <w:color w:val="000000"/>
                <w:sz w:val="16"/>
                <w:szCs w:val="24"/>
                <w:lang w:eastAsia="de-DE"/>
              </w:rPr>
            </w:pPr>
            <w:ins w:id="550" w:author="Torsten Munkelt" w:date="2022-06-20T01:00:00Z">
              <w:del w:id="551" w:author="Paul Christ" w:date="2022-06-20T13:03:00Z">
                <w:r>
                  <w:rPr>
                    <w:rFonts w:cs="Times New Roman"/>
                    <w:color w:val="000000"/>
                    <w:szCs w:val="24"/>
                    <w:lang w:eastAsia="de-DE"/>
                  </w:rPr>
                  <w:delText>Mensch schluckt Tisch</w:delText>
                </w:r>
              </w:del>
            </w:ins>
            <w:del w:id="552" w:author="Paul Christ" w:date="2022-06-20T13:03:00Z">
              <w:r>
                <w:rPr>
                  <w:rFonts w:cs="Times New Roman"/>
                  <w:color w:val="000000"/>
                  <w:sz w:val="16"/>
                  <w:szCs w:val="24"/>
                  <w:lang w:eastAsia="de-DE"/>
                </w:rPr>
                <w:delText>CNC-Maschine fräst Motorblock</w:delText>
              </w:r>
            </w:del>
          </w:p>
        </w:tc>
        <w:tc>
          <w:tcPr>
            <w:tcW w:w="2642" w:type="dxa"/>
          </w:tcPr>
          <w:p>
            <w:pPr>
              <w:jc w:val="center"/>
              <w:rPr>
                <w:del w:id="553" w:author="Paul Christ" w:date="2022-06-20T13:03:00Z"/>
                <w:rFonts w:cs="Times New Roman"/>
                <w:color w:val="000000"/>
                <w:sz w:val="16"/>
                <w:szCs w:val="24"/>
                <w:lang w:eastAsia="de-DE"/>
              </w:rPr>
            </w:pPr>
            <w:del w:id="554" w:author="Paul Christ" w:date="2022-06-20T13:03:00Z">
              <w:r>
                <w:rPr>
                  <w:rFonts w:cs="Times New Roman"/>
                  <w:color w:val="000000"/>
                  <w:sz w:val="16"/>
                  <w:szCs w:val="24"/>
                  <w:lang w:eastAsia="de-DE"/>
                </w:rPr>
                <w:delText>X</w:delText>
              </w:r>
            </w:del>
          </w:p>
        </w:tc>
        <w:tc>
          <w:tcPr>
            <w:tcW w:w="2643" w:type="dxa"/>
          </w:tcPr>
          <w:p>
            <w:pPr>
              <w:jc w:val="center"/>
              <w:rPr>
                <w:del w:id="555" w:author="Paul Christ" w:date="2022-06-20T13:03:00Z"/>
                <w:rFonts w:cs="Times New Roman"/>
                <w:color w:val="000000"/>
                <w:sz w:val="16"/>
                <w:szCs w:val="24"/>
                <w:lang w:eastAsia="de-DE"/>
              </w:rPr>
            </w:pPr>
            <w:del w:id="556" w:author="Paul Christ" w:date="2022-06-20T13:03:00Z">
              <w:r>
                <w:rPr>
                  <w:rFonts w:cs="Times New Roman"/>
                  <w:color w:val="000000"/>
                  <w:sz w:val="16"/>
                  <w:szCs w:val="24"/>
                  <w:lang w:eastAsia="de-DE"/>
                </w:rPr>
                <w:delText>X</w:delText>
              </w:r>
            </w:del>
          </w:p>
        </w:tc>
      </w:tr>
    </w:tbl>
    <w:p>
      <w:pPr>
        <w:jc w:val="both"/>
        <w:rPr>
          <w:del w:id="557" w:author="Paul Christ" w:date="2022-06-20T15:10:00Z"/>
          <w:rFonts w:cs="Times New Roman"/>
          <w:color w:val="000000"/>
          <w:szCs w:val="24"/>
          <w:lang w:eastAsia="de-DE"/>
        </w:rPr>
      </w:pPr>
    </w:p>
    <w:p>
      <w:pPr>
        <w:pStyle w:val="-WeLberschrift1-"/>
      </w:pPr>
      <w:r>
        <w:t xml:space="preserve">Umgang mit </w:t>
      </w:r>
      <w:ins w:id="558" w:author="Torsten Munkelt" w:date="2022-06-20T01:00:00Z">
        <w:r>
          <w:t xml:space="preserve">den </w:t>
        </w:r>
      </w:ins>
      <w:r>
        <w:t>didaktischen Herausforderungen in ALADIN II</w:t>
      </w:r>
    </w:p>
    <w:p>
      <w:pPr>
        <w:pStyle w:val="-WeLStandardtextEinzug-"/>
        <w:ind w:firstLine="0"/>
      </w:pPr>
      <w:r>
        <w:t xml:space="preserve">ALADIN II begegnet Herausforderung </w:t>
      </w:r>
      <w:r>
        <w:fldChar w:fldCharType="begin"/>
      </w:r>
      <w:r>
        <w:instrText xml:space="preserve"> REF _Ref105516447 \r \h </w:instrText>
      </w:r>
      <w:r>
        <w:fldChar w:fldCharType="separate"/>
      </w:r>
      <w:r>
        <w:t>2.1.1</w:t>
      </w:r>
      <w:r>
        <w:fldChar w:fldCharType="end"/>
      </w:r>
      <w:r>
        <w:t xml:space="preserve"> mit mehreren Strategien: a) Die Lehrenden verwenden ALADIN II beim Vorführen der Lösungen und dem gemeinsamen Lösen der Aufgaben in den Vorlesungen, um den Studierenden Berührungsängste zu nehmen. b) Sie setzen ALADIN II zumindest in der Einführungsphase in Präsenzübungen und -praktika ein, um die Studierenden im Umgang mit ALADIN II für die Selbstlernphasen zu trainieren.</w:t>
      </w:r>
      <w:del w:id="559" w:author="Paul Christ" w:date="2022-06-20T09:48:00Z">
        <w:r>
          <w:delText xml:space="preserve"> c) </w:delText>
        </w:r>
        <w:commentRangeStart w:id="560"/>
        <w:commentRangeStart w:id="561"/>
        <w:r>
          <w:delText>Lehrende können in ALADIN II Ausschreibungen für begleitendes Material, wie Video-Tutorials, zu den Aufgaben anlegen, welches von Studierenden erstellt wird und für das sie Punkte erhalten. Durch die Einführung dieses Gamification-Elements werden Studierende gehalten</w:delText>
        </w:r>
      </w:del>
      <w:ins w:id="562" w:author="Torsten Munkelt" w:date="2022-06-20T01:01:00Z">
        <w:del w:id="563" w:author="Paul Christ" w:date="2022-06-20T09:48:00Z">
          <w:r>
            <w:delText>,</w:delText>
          </w:r>
        </w:del>
      </w:ins>
      <w:del w:id="564" w:author="Paul Christ" w:date="2022-06-20T09:48:00Z">
        <w:r>
          <w:delText xml:space="preserve"> sich mit der Software und den Aufgaben konzeptionell auseinanderzusetzen</w:delText>
        </w:r>
      </w:del>
      <w:ins w:id="565" w:author="Torsten Munkelt" w:date="2022-06-20T01:02:00Z">
        <w:del w:id="566" w:author="Paul Christ" w:date="2022-06-20T09:48:00Z">
          <w:r>
            <w:delText>,</w:delText>
          </w:r>
        </w:del>
      </w:ins>
      <w:del w:id="567" w:author="Paul Christ" w:date="2022-06-20T09:48:00Z">
        <w:r>
          <w:delText xml:space="preserve"> und eine Kultur zur Selbsthilfe </w:delText>
        </w:r>
      </w:del>
      <w:ins w:id="568" w:author="Torsten Munkelt" w:date="2022-06-20T01:02:00Z">
        <w:del w:id="569" w:author="Paul Christ" w:date="2022-06-20T09:48:00Z">
          <w:r>
            <w:delText xml:space="preserve">wird </w:delText>
          </w:r>
        </w:del>
      </w:ins>
      <w:del w:id="570" w:author="Paul Christ" w:date="2022-06-20T09:48:00Z">
        <w:r>
          <w:delText xml:space="preserve">gefördert </w:delText>
        </w:r>
        <w:r>
          <w:fldChar w:fldCharType="begin"/>
        </w:r>
        <w:r>
          <w:delInstrText xml:space="preserve"> ADDIN ZOTERO_ITEM CSL_CITATION {"citationID":"A3iOO4HB","properties":{"formattedCitation":"(Chi et al., 2014)","plainCitation":"(Chi et al., 2014)","noteIndex":0},"citationItems":[{"id":650,"uris":["http://zotero.org/users/9354499/items/KG33IIJB"],"itemData":{"id":650,"type":"paper-conference","abstract":"In this paper we explore the feasibility of conducting software training in a peer learning context with the aid of student-produced screen casts. Three case studies were conducted to collect data. Wikispaces and Screencast-O-Matic were used during software training sessions to support peer learning in three Information Systems and Technologies (IST) courses. Screen casts were produced by students to promote peer learning. We present the results of our five-month study which suggested that student-produced screen casts were feasible to support software training in a peer learning context.","container-title":"2014 47th Hawaii International Conference on System Sciences","DOI":"10.1109/HICSS.2014.607","event":"2014 47th Hawaii International Conference on System Sciences","note":"ISSN: 1530-1605","page":"4946-4955","source":"IEEE Xplore","title":"Exploring the Feasibility of Conducting Software Training in a Peer Learning Context with the Aid of Student-Produced Screencasts","author":[{"family":"Chi","given":"Tai-Yin"},{"family":"Olfman","given":"Lorne"},{"family":"Lin","given":"Frank"}],"issued":{"date-parts":[["2014",1]]},"citation-key":"chiExploringFeasibilityConducting2014"}}],"schema":"https://github.com/citation-style-language/schema/raw/master/csl-citation.json"} </w:delInstrText>
        </w:r>
        <w:r>
          <w:fldChar w:fldCharType="separate"/>
        </w:r>
        <w:r>
          <w:rPr>
            <w:rFonts w:cs="Arial"/>
          </w:rPr>
          <w:delText>(Chi et al., 2014)</w:delText>
        </w:r>
        <w:r>
          <w:fldChar w:fldCharType="end"/>
        </w:r>
        <w:r>
          <w:delText>.</w:delText>
        </w:r>
        <w:commentRangeEnd w:id="560"/>
        <w:r>
          <w:rPr>
            <w:rStyle w:val="Kommentarzeichen"/>
            <w:rFonts w:cstheme="minorBidi"/>
            <w:color w:val="auto"/>
            <w:lang w:eastAsia="en-US"/>
          </w:rPr>
          <w:commentReference w:id="560"/>
        </w:r>
        <w:commentRangeEnd w:id="561"/>
        <w:r>
          <w:rPr>
            <w:rStyle w:val="Kommentarzeichen"/>
            <w:rFonts w:asciiTheme="minorHAnsi" w:eastAsiaTheme="minorHAnsi" w:hAnsiTheme="minorHAnsi" w:cstheme="minorBidi"/>
            <w:color w:val="auto"/>
            <w:lang w:eastAsia="en-US"/>
          </w:rPr>
          <w:commentReference w:id="561"/>
        </w:r>
      </w:del>
    </w:p>
    <w:p>
      <w:pPr>
        <w:pStyle w:val="-WeLStandardtext-"/>
        <w:rPr>
          <w:del w:id="571" w:author="Paul Christ" w:date="2022-07-01T10:54:00Z"/>
        </w:rPr>
      </w:pPr>
      <w:del w:id="572" w:author="Paul Christ" w:date="2022-06-24T10:47:00Z">
        <w:r>
          <w:rPr>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5306060</wp:posOffset>
                  </wp:positionV>
                  <wp:extent cx="503872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pPr>
                                <w:pStyle w:val="Beschriftung"/>
                                <w:jc w:val="center"/>
                                <w:rPr>
                                  <w:rFonts w:cs="Times New Roman"/>
                                  <w:noProof/>
                                  <w:color w:val="000000"/>
                                  <w:szCs w:val="24"/>
                                </w:rPr>
                              </w:pPr>
                              <w:bookmarkStart w:id="573" w:name="_Ref106630543"/>
                              <w:r>
                                <w:t xml:space="preserve">Abb. </w:t>
                              </w:r>
                              <w:r>
                                <w:rPr>
                                  <w:noProof/>
                                </w:rPr>
                                <w:fldChar w:fldCharType="begin"/>
                              </w:r>
                              <w:r>
                                <w:rPr>
                                  <w:noProof/>
                                </w:rPr>
                                <w:instrText xml:space="preserve"> SEQ Abb. \* ARABIC </w:instrText>
                              </w:r>
                              <w:r>
                                <w:rPr>
                                  <w:noProof/>
                                </w:rPr>
                                <w:fldChar w:fldCharType="separate"/>
                              </w:r>
                              <w:ins w:id="574" w:author="Paul Christ" w:date="2022-07-02T09:55:00Z">
                                <w:r>
                                  <w:rPr>
                                    <w:noProof/>
                                  </w:rPr>
                                  <w:t>2</w:t>
                                </w:r>
                              </w:ins>
                              <w:del w:id="575" w:author="Paul Christ" w:date="2022-07-02T09:55:00Z">
                                <w:r>
                                  <w:rPr>
                                    <w:noProof/>
                                  </w:rPr>
                                  <w:delText>1</w:delText>
                                </w:r>
                              </w:del>
                              <w:r>
                                <w:rPr>
                                  <w:noProof/>
                                </w:rPr>
                                <w:fldChar w:fldCharType="end"/>
                              </w:r>
                              <w:bookmarkEnd w:id="573"/>
                              <w:r>
                                <w:t xml:space="preserve"> 4R-Prinzip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left:0;text-align:left;margin-left:0;margin-top:417.8pt;width:396.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" stroked="f">
                  <v:textbox style="mso-fit-shape-to-text:t" inset="0,0,0,0">
                    <w:txbxContent>
                      <w:p>
                        <w:pPr>
                          <w:pStyle w:val="Beschriftung"/>
                          <w:jc w:val="center"/>
                          <w:rPr>
                            <w:rFonts w:cs="Times New Roman"/>
                            <w:noProof/>
                            <w:color w:val="000000"/>
                            <w:szCs w:val="24"/>
                          </w:rPr>
                        </w:pPr>
                        <w:bookmarkStart w:id="576" w:name="_Ref106630543"/>
                        <w:r>
                          <w:t xml:space="preserve">Abb. </w:t>
                        </w:r>
                        <w:r>
                          <w:rPr>
                            <w:noProof/>
                          </w:rPr>
                          <w:fldChar w:fldCharType="begin"/>
                        </w:r>
                        <w:r>
                          <w:rPr>
                            <w:noProof/>
                          </w:rPr>
                          <w:instrText xml:space="preserve"> SEQ Abb. \* ARABIC </w:instrText>
                        </w:r>
                        <w:r>
                          <w:rPr>
                            <w:noProof/>
                          </w:rPr>
                          <w:fldChar w:fldCharType="separate"/>
                        </w:r>
                        <w:ins w:id="577" w:author="Paul Christ" w:date="2022-07-02T09:55:00Z">
                          <w:r>
                            <w:rPr>
                              <w:noProof/>
                            </w:rPr>
                            <w:t>2</w:t>
                          </w:r>
                        </w:ins>
                        <w:del w:id="578" w:author="Paul Christ" w:date="2022-07-02T09:55:00Z">
                          <w:r>
                            <w:rPr>
                              <w:noProof/>
                            </w:rPr>
                            <w:delText>1</w:delText>
                          </w:r>
                        </w:del>
                        <w:r>
                          <w:rPr>
                            <w:noProof/>
                          </w:rPr>
                          <w:fldChar w:fldCharType="end"/>
                        </w:r>
                        <w:bookmarkEnd w:id="576"/>
                        <w:r>
                          <w:t xml:space="preserve"> 4R-Prinzip</w:t>
                        </w:r>
                      </w:p>
                    </w:txbxContent>
                  </v:textbox>
                  <w10:wrap type="topAndBottom"/>
                </v:shape>
              </w:pict>
            </mc:Fallback>
          </mc:AlternateContent>
        </w: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2887345</wp:posOffset>
              </wp:positionV>
              <wp:extent cx="5038725" cy="2362200"/>
              <wp:effectExtent l="0" t="0" r="952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725"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del>
      <w:r>
        <w:t xml:space="preserve">ALADIN II setzt weitere Gamification-Elemente ein um Herausforderung </w:t>
      </w:r>
      <w:r>
        <w:fldChar w:fldCharType="begin"/>
      </w:r>
      <w:r>
        <w:instrText xml:space="preserve"> REF _Ref105516530 \r \h </w:instrText>
      </w:r>
      <w:r>
        <w:fldChar w:fldCharType="separate"/>
      </w:r>
      <w:r>
        <w:t>2.1.2</w:t>
      </w:r>
      <w:r>
        <w:fldChar w:fldCharType="end"/>
      </w:r>
      <w:r>
        <w:t xml:space="preserve"> zu bewältigen: a) Abgeleitet von </w:t>
      </w:r>
      <w:proofErr w:type="spellStart"/>
      <w:r>
        <w:t>Stackoverflow</w:t>
      </w:r>
      <w:proofErr w:type="spellEnd"/>
      <w:r>
        <w:rPr>
          <w:rStyle w:val="Funotenzeichen"/>
        </w:rPr>
        <w:footnoteReference w:id="1"/>
      </w:r>
      <w:r>
        <w:t xml:space="preserve"> können</w:t>
      </w:r>
      <w:ins w:id="579" w:author="Torsten Munkelt" w:date="2022-06-20T01:02:00Z">
        <w:r>
          <w:t xml:space="preserve"> </w:t>
        </w:r>
      </w:ins>
      <w:ins w:id="580" w:author="Torsten Munkelt" w:date="2022-06-20T01:03:00Z">
        <w:r>
          <w:t>Studierende</w:t>
        </w:r>
      </w:ins>
      <w:r>
        <w:t xml:space="preserve"> Hilfegesuche </w:t>
      </w:r>
      <w:del w:id="581" w:author="Torsten Munkelt" w:date="2022-06-20T01:03:00Z">
        <w:r>
          <w:delText>eröffnet werden</w:delText>
        </w:r>
      </w:del>
      <w:ins w:id="582" w:author="Torsten Munkelt" w:date="2022-06-20T01:03:00Z">
        <w:r>
          <w:t>eröffnen</w:t>
        </w:r>
      </w:ins>
      <w:r>
        <w:t xml:space="preserve">, für deren Lösungen Punkte </w:t>
      </w:r>
      <w:del w:id="583" w:author="Torsten Munkelt" w:date="2022-06-20T01:03:00Z">
        <w:r>
          <w:delText xml:space="preserve">durch </w:delText>
        </w:r>
      </w:del>
      <w:r>
        <w:t xml:space="preserve">andere </w:t>
      </w:r>
      <w:del w:id="584" w:author="Torsten Munkelt" w:date="2022-06-20T01:03:00Z">
        <w:r>
          <w:delText>Nutzer vergeben werden können</w:delText>
        </w:r>
      </w:del>
      <w:ins w:id="585" w:author="Torsten Munkelt" w:date="2022-06-20T01:03:00Z">
        <w:r>
          <w:t>Studierende Punkte erhalten</w:t>
        </w:r>
      </w:ins>
      <w:r>
        <w:t>. Mit den erworbenen Punkten können „</w:t>
      </w:r>
      <w:proofErr w:type="spellStart"/>
      <w:r>
        <w:t>Bounties</w:t>
      </w:r>
      <w:proofErr w:type="spellEnd"/>
      <w:r>
        <w:t xml:space="preserve">“ auf Hilfegesuche ausgeschrieben werden, um anderen Studierenden einen stärkeren Anreiz zur Hilfestellung zu geben. Mit steigender Punktezahl </w:t>
      </w:r>
      <w:del w:id="586" w:author="Torsten Munkelt" w:date="2022-06-20T01:04:00Z">
        <w:r>
          <w:delText>eines Nutzers</w:delText>
        </w:r>
      </w:del>
      <w:ins w:id="587" w:author="Torsten Munkelt" w:date="2022-06-20T01:04:00Z">
        <w:r>
          <w:t>der Studierenden</w:t>
        </w:r>
      </w:ins>
      <w:r>
        <w:t xml:space="preserve"> werden zusätzliche Privilegien freigeschalte</w:t>
      </w:r>
      <w:del w:id="588" w:author="Torsten Munkelt" w:date="2022-06-20T01:04:00Z">
        <w:r>
          <w:delText>n</w:delText>
        </w:r>
      </w:del>
      <w:ins w:id="589" w:author="Torsten Munkelt" w:date="2022-06-20T01:04:00Z">
        <w:r>
          <w:t>t</w:t>
        </w:r>
      </w:ins>
      <w:r>
        <w:t xml:space="preserve"> und „Badges“ für den Rang </w:t>
      </w:r>
      <w:del w:id="590" w:author="Torsten Munkelt" w:date="2022-06-20T01:04:00Z">
        <w:r>
          <w:delText>des Nutzers</w:delText>
        </w:r>
      </w:del>
      <w:ins w:id="591" w:author="Torsten Munkelt" w:date="2022-06-20T01:04:00Z">
        <w:r>
          <w:t>der Studierenden</w:t>
        </w:r>
      </w:ins>
      <w:r>
        <w:t xml:space="preserve"> vergeben. b) ALADIN II verwendet </w:t>
      </w:r>
      <w:proofErr w:type="spellStart"/>
      <w:r>
        <w:t>Spaced</w:t>
      </w:r>
      <w:proofErr w:type="spellEnd"/>
      <w:ins w:id="592" w:author="Torsten Munkelt" w:date="2022-06-20T01:08:00Z">
        <w:r>
          <w:t>-</w:t>
        </w:r>
      </w:ins>
      <w:del w:id="593" w:author="Torsten Munkelt" w:date="2022-06-20T01:05:00Z">
        <w:r>
          <w:delText xml:space="preserve"> </w:delText>
        </w:r>
      </w:del>
      <w:r>
        <w:t>Repetition</w:t>
      </w:r>
      <w:ins w:id="594" w:author="Torsten Munkelt" w:date="2022-06-20T01:08:00Z">
        <w:r>
          <w:t>-</w:t>
        </w:r>
      </w:ins>
      <w:del w:id="595" w:author="Torsten Munkelt" w:date="2022-06-20T01:05:00Z">
        <w:r>
          <w:delText xml:space="preserve"> </w:delText>
        </w:r>
      </w:del>
      <w:r>
        <w:t xml:space="preserve">Algorithmen </w:t>
      </w:r>
      <w:r>
        <w:fldChar w:fldCharType="begin"/>
      </w:r>
      <w:r>
        <w:instrText xml:space="preserve"> ADDIN ZOTERO_ITEM CSL_CITATION {"citationID":"fz56zdNu","properties":{"formattedCitation":"(Schimanke et al., 2015)","plainCitation":"(Schimanke et al., 2015)","noteIndex":0},"citationItems":[{"id":645,"uris":["http://zotero.org/users/9354499/items/LTGGVTGW"],"itemData":{"id":645,"type":"book","abstract":"Forgetting is one of the common problems in learning. While students might grasp an idea when it is being presented in a lecture they might only vaguely remember it two weeks later and they might have completely forgotten it when the final exams are due. One way out of this is concentrated learning right before the test, also called cramming, massing or bulimic learning in order to highlight the fact that knowledge is only retained for a very brief time. Another approach is spaced repetition learning in which learning items are presented in growing intervals in such a way that the students never really forget and that knowledge is reinforced with each repetition. This paper presents a study in which learning items were incorporated into a mobile learning game in order to make the spaced repetition approach as transparent as possible to the students. The game was used in a database lecture and students reported good usability and learning efficiency.","source":"ResearchGate","title":"Using a Spaced-Repetition-Based Mobile Learning Game in Database Lectures","author":[{"family":"Schimanke","given":"Florian"},{"family":"Mertens","given":"Robert"},{"family":"Hallay","given":"Florian"},{"family":"Enders","given":"Arkadij"},{"family":"Vornberger","given":"Oliver"}],"issued":{"date-parts":[["2015",10,21]]}}}],"schema":"https://github.com/citation-style-language/schema/raw/master/csl-citation.json"} </w:instrText>
      </w:r>
      <w:r>
        <w:fldChar w:fldCharType="separate"/>
      </w:r>
      <w:r>
        <w:rPr>
          <w:rFonts w:cs="Arial"/>
        </w:rPr>
        <w:t>(Schimanke et al., 2015)</w:t>
      </w:r>
      <w:r>
        <w:fldChar w:fldCharType="end"/>
      </w:r>
      <w:r>
        <w:t>, um Studierende zu ermutigen</w:t>
      </w:r>
      <w:ins w:id="596" w:author="Torsten Munkelt" w:date="2022-06-20T01:05:00Z">
        <w:r>
          <w:t>,</w:t>
        </w:r>
      </w:ins>
      <w:r>
        <w:t xml:space="preserve"> Lernstrategien wie „</w:t>
      </w:r>
      <w:proofErr w:type="spellStart"/>
      <w:r>
        <w:t>Bulimielernen</w:t>
      </w:r>
      <w:proofErr w:type="spellEnd"/>
      <w:r>
        <w:t>“ zu vermeiden. Stattdessen werden die Studierenden gehalten</w:t>
      </w:r>
      <w:ins w:id="597" w:author="Torsten Munkelt" w:date="2022-06-20T01:05:00Z">
        <w:r>
          <w:t>,</w:t>
        </w:r>
      </w:ins>
      <w:r>
        <w:t xml:space="preserve"> in regelmäßigen Zyklen Aufgaben zu wiederholen, um die aufgebauten Kompetenzen langfristig zu </w:t>
      </w:r>
      <w:del w:id="598" w:author="Torsten Munkelt" w:date="2022-06-20T01:05:00Z">
        <w:r>
          <w:delText>erhalten</w:delText>
        </w:r>
      </w:del>
      <w:ins w:id="599" w:author="Torsten Munkelt" w:date="2022-06-20T01:05:00Z">
        <w:r>
          <w:t>sichern</w:t>
        </w:r>
      </w:ins>
      <w:r>
        <w:t xml:space="preserve">. ALADIN II </w:t>
      </w:r>
      <w:proofErr w:type="spellStart"/>
      <w:r>
        <w:t>incentiviert</w:t>
      </w:r>
      <w:proofErr w:type="spellEnd"/>
      <w:r>
        <w:t xml:space="preserve"> </w:t>
      </w:r>
      <w:del w:id="600" w:author="Torsten Munkelt" w:date="2022-06-20T01:07:00Z">
        <w:r>
          <w:delText xml:space="preserve">dies </w:delText>
        </w:r>
      </w:del>
      <w:ins w:id="601" w:author="Torsten Munkelt" w:date="2022-06-20T01:07:00Z">
        <w:r>
          <w:t xml:space="preserve">regelmäßiges Üben </w:t>
        </w:r>
      </w:ins>
      <w:r>
        <w:t xml:space="preserve">durch eine Kopplung weiterer Gamification-Elemente, wie </w:t>
      </w:r>
      <w:ins w:id="602" w:author="Torsten Munkelt" w:date="2022-06-20T01:07:00Z">
        <w:r>
          <w:t xml:space="preserve">z.  B. </w:t>
        </w:r>
      </w:ins>
      <w:r>
        <w:t xml:space="preserve">einer zusätzlichen Punktebelohnung für das </w:t>
      </w:r>
      <w:del w:id="603" w:author="Torsten Munkelt" w:date="2022-06-20T01:07:00Z">
        <w:r>
          <w:delText xml:space="preserve">Einhalten </w:delText>
        </w:r>
      </w:del>
      <w:ins w:id="604" w:author="Torsten Munkelt" w:date="2022-06-20T01:07:00Z">
        <w:r>
          <w:t xml:space="preserve">Lösen </w:t>
        </w:r>
      </w:ins>
      <w:r>
        <w:t xml:space="preserve">einer Serie von Aufgaben. Der Einsatz von </w:t>
      </w:r>
      <w:proofErr w:type="spellStart"/>
      <w:r>
        <w:t>Spaced</w:t>
      </w:r>
      <w:proofErr w:type="spellEnd"/>
      <w:ins w:id="605" w:author="Torsten Munkelt" w:date="2022-06-20T01:08:00Z">
        <w:r>
          <w:t>-</w:t>
        </w:r>
      </w:ins>
      <w:del w:id="606" w:author="Torsten Munkelt" w:date="2022-06-20T01:08:00Z">
        <w:r>
          <w:delText xml:space="preserve"> </w:delText>
        </w:r>
      </w:del>
      <w:r>
        <w:t>Repetition</w:t>
      </w:r>
      <w:ins w:id="607" w:author="Torsten Munkelt" w:date="2022-06-20T01:08:00Z">
        <w:r>
          <w:t>-</w:t>
        </w:r>
      </w:ins>
      <w:del w:id="608" w:author="Torsten Munkelt" w:date="2022-06-20T01:08:00Z">
        <w:r>
          <w:delText xml:space="preserve"> </w:delText>
        </w:r>
      </w:del>
      <w:r>
        <w:t xml:space="preserve">Algorithmen erlaubt zudem eine automatische </w:t>
      </w:r>
      <w:del w:id="609" w:author="Paul Christ" w:date="2022-06-20T09:54:00Z">
        <w:r>
          <w:delText xml:space="preserve">adaptive </w:delText>
        </w:r>
      </w:del>
      <w:r>
        <w:t>Anpassung des Schwierigkeitsgrades der generierten Aufgaben an das Niveau de</w:t>
      </w:r>
      <w:ins w:id="610" w:author="Torsten Munkelt" w:date="2022-06-20T01:08:00Z">
        <w:r>
          <w:t>r</w:t>
        </w:r>
      </w:ins>
      <w:del w:id="611" w:author="Torsten Munkelt" w:date="2022-06-20T01:08:00Z">
        <w:r>
          <w:delText>s</w:delText>
        </w:r>
      </w:del>
      <w:r>
        <w:t xml:space="preserve"> Studierenden, basierend auf </w:t>
      </w:r>
      <w:del w:id="612" w:author="Torsten Munkelt" w:date="2022-06-20T01:08:00Z">
        <w:r>
          <w:delText xml:space="preserve">seiner </w:delText>
        </w:r>
      </w:del>
      <w:ins w:id="613" w:author="Torsten Munkelt" w:date="2022-06-20T01:08:00Z">
        <w:r>
          <w:t xml:space="preserve">ihrer </w:t>
        </w:r>
      </w:ins>
      <w:r>
        <w:t>Nut</w:t>
      </w:r>
      <w:ins w:id="614" w:author="Torsten Munkelt" w:date="2022-06-20T01:10:00Z">
        <w:r>
          <w:t>z</w:t>
        </w:r>
      </w:ins>
      <w:ins w:id="615" w:author="Torsten Munkelt" w:date="2022-06-20T01:08:00Z">
        <w:r>
          <w:t>ungs</w:t>
        </w:r>
      </w:ins>
      <w:del w:id="616" w:author="Torsten Munkelt" w:date="2022-06-20T01:08:00Z">
        <w:r>
          <w:delText>zer</w:delText>
        </w:r>
      </w:del>
      <w:r>
        <w:t>historie.</w:t>
      </w:r>
      <w:moveToRangeStart w:id="617" w:author="Paul Christ" w:date="2022-07-01T10:39:00Z" w:name="move107564415"/>
      <w:moveTo w:id="618" w:author="Paul Christ" w:date="2022-07-01T10:39:00Z">
        <w:del w:id="619" w:author="Paul Christ" w:date="2022-07-01T10:54:00Z">
          <w:r>
            <w:delText>Mehr Aufgabentypen</w:delText>
          </w:r>
        </w:del>
      </w:moveTo>
    </w:p>
    <w:p>
      <w:pPr>
        <w:pStyle w:val="-WeLStandardtext-"/>
        <w:rPr>
          <w:del w:id="620" w:author="Paul Christ" w:date="2022-07-01T10:54:00Z"/>
        </w:rPr>
      </w:pPr>
      <w:moveTo w:id="621" w:author="Paul Christ" w:date="2022-07-01T10:39:00Z">
        <w:del w:id="622" w:author="Paul Christ" w:date="2022-07-01T10:54:00Z">
          <w:r>
            <w:delText>Visueller Editor</w:delText>
          </w:r>
        </w:del>
      </w:moveTo>
    </w:p>
    <w:p>
      <w:pPr>
        <w:pStyle w:val="-WeLStandardtext-"/>
        <w:rPr>
          <w:del w:id="623" w:author="Paul Christ" w:date="2022-07-01T10:54:00Z"/>
          <w:moveTo w:id="624" w:author="Paul Christ" w:date="2022-07-01T10:39:00Z"/>
        </w:rPr>
        <w:pPrChange w:id="625" w:author="Paul Christ" w:date="2022-07-01T10:54:00Z">
          <w:pPr>
            <w:pStyle w:val="Listenabsatz"/>
            <w:numPr>
              <w:numId w:val="46"/>
            </w:numPr>
            <w:ind w:hanging="360"/>
          </w:pPr>
        </w:pPrChange>
      </w:pPr>
      <w:moveTo w:id="626" w:author="Paul Christ" w:date="2022-07-01T10:39:00Z">
        <w:del w:id="627" w:author="Paul Christ" w:date="2022-07-01T10:54:00Z">
          <w:r>
            <w:delText>Verschiedene Modi: Prüfungsmodus, …</w:delText>
          </w:r>
        </w:del>
      </w:moveTo>
    </w:p>
    <w:moveToRangeEnd w:id="617"/>
    <w:p>
      <w:pPr>
        <w:pStyle w:val="-WeLStandardtext-"/>
        <w:pPrChange w:id="628" w:author="Paul Christ" w:date="2022-07-01T10:54:00Z">
          <w:pPr>
            <w:pStyle w:val="-WeLStandardtext-"/>
            <w:ind w:firstLine="210"/>
          </w:pPr>
        </w:pPrChange>
      </w:pPr>
    </w:p>
    <w:p>
      <w:pPr>
        <w:pStyle w:val="-WeLStandardtextEinzug-"/>
        <w:rPr>
          <w:ins w:id="629" w:author="Paul Christ" w:date="2022-07-01T10:55:00Z"/>
        </w:rPr>
      </w:pPr>
      <w:ins w:id="630" w:author="Paul Christ" w:date="2022-07-01T10:56:00Z">
        <w:r>
          <w:t xml:space="preserve">ALADIN II begegnet Herausforderung </w:t>
        </w:r>
      </w:ins>
      <w:ins w:id="631" w:author="Paul Christ" w:date="2022-07-02T09:44:00Z">
        <w:r>
          <w:fldChar w:fldCharType="begin"/>
        </w:r>
        <w:r>
          <w:instrText xml:space="preserve"> REF _Ref107647464 \r \h </w:instrText>
        </w:r>
      </w:ins>
      <w:r>
        <w:fldChar w:fldCharType="separate"/>
      </w:r>
      <w:ins w:id="632" w:author="Paul Christ" w:date="2022-07-02T09:44:00Z">
        <w:r>
          <w:t>2.2.2</w:t>
        </w:r>
        <w:r>
          <w:fldChar w:fldCharType="end"/>
        </w:r>
      </w:ins>
      <w:ins w:id="633" w:author="Paul Christ" w:date="2022-07-02T09:43:00Z">
        <w:r>
          <w:t xml:space="preserve"> </w:t>
        </w:r>
      </w:ins>
      <w:ins w:id="634" w:author="Paul Christ" w:date="2022-07-01T12:33:00Z">
        <w:r>
          <w:t>in Teilen</w:t>
        </w:r>
      </w:ins>
      <w:ins w:id="635" w:author="Paul Christ" w:date="2022-07-01T10:56:00Z">
        <w:r>
          <w:t xml:space="preserve"> indem es neue Aufgabe</w:t>
        </w:r>
      </w:ins>
      <w:ins w:id="636" w:author="Paul Christ" w:date="2022-07-01T10:57:00Z">
        <w:r>
          <w:t>ntypen implementiert</w:t>
        </w:r>
      </w:ins>
      <w:ins w:id="637" w:author="Paul Christ" w:date="2022-07-01T12:33:00Z">
        <w:r>
          <w:t xml:space="preserve"> und damit den Anwendungsbereich des Systems vergrößert</w:t>
        </w:r>
      </w:ins>
      <w:ins w:id="638" w:author="Paul Christ" w:date="2022-07-01T10:57:00Z">
        <w:r>
          <w:t>.</w:t>
        </w:r>
      </w:ins>
    </w:p>
    <w:p>
      <w:pPr>
        <w:pStyle w:val="-WeLStandardtextEinzug-"/>
      </w:pPr>
      <w:r>
        <w:lastRenderedPageBreak/>
        <w:t xml:space="preserve">Um den Herausforderungen aus den Abschnitten </w:t>
      </w:r>
      <w:ins w:id="639" w:author="Paul Christ" w:date="2022-07-02T09:44:00Z">
        <w:r>
          <w:fldChar w:fldCharType="begin"/>
        </w:r>
        <w:r>
          <w:instrText xml:space="preserve"> REF _Ref107647475 \r \h </w:instrText>
        </w:r>
      </w:ins>
      <w:r>
        <w:fldChar w:fldCharType="separate"/>
      </w:r>
      <w:ins w:id="640" w:author="Paul Christ" w:date="2022-07-02T09:44:00Z">
        <w:r>
          <w:t>2.3</w:t>
        </w:r>
        <w:r>
          <w:fldChar w:fldCharType="end"/>
        </w:r>
      </w:ins>
      <w:del w:id="641" w:author="Paul Christ" w:date="2022-07-02T09:44:00Z">
        <w:r>
          <w:fldChar w:fldCharType="begin"/>
        </w:r>
        <w:r>
          <w:delInstrText xml:space="preserve"> REF _Ref105518937 \r \h </w:delInstrText>
        </w:r>
        <w:r>
          <w:fldChar w:fldCharType="separate"/>
        </w:r>
        <w:r>
          <w:delText>2.2</w:delText>
        </w:r>
        <w:r>
          <w:fldChar w:fldCharType="end"/>
        </w:r>
      </w:del>
      <w:r>
        <w:t xml:space="preserve"> bis </w:t>
      </w:r>
      <w:ins w:id="642" w:author="Paul Christ" w:date="2022-07-02T09:44:00Z">
        <w:r>
          <w:fldChar w:fldCharType="begin"/>
        </w:r>
        <w:r>
          <w:instrText xml:space="preserve"> REF _Ref107647492 \r \h </w:instrText>
        </w:r>
      </w:ins>
      <w:r>
        <w:fldChar w:fldCharType="separate"/>
      </w:r>
      <w:ins w:id="643" w:author="Paul Christ" w:date="2022-07-02T09:44:00Z">
        <w:r>
          <w:t>2.5</w:t>
        </w:r>
        <w:r>
          <w:fldChar w:fldCharType="end"/>
        </w:r>
      </w:ins>
      <w:del w:id="644" w:author="Paul Christ" w:date="2022-07-02T09:44:00Z">
        <w:r>
          <w:fldChar w:fldCharType="begin"/>
        </w:r>
        <w:r>
          <w:delInstrText xml:space="preserve"> REF _Ref105518954 \r \h </w:delInstrText>
        </w:r>
        <w:r>
          <w:fldChar w:fldCharType="separate"/>
        </w:r>
        <w:r>
          <w:delText>2.4</w:delText>
        </w:r>
        <w:r>
          <w:fldChar w:fldCharType="end"/>
        </w:r>
      </w:del>
      <w:r>
        <w:t xml:space="preserve"> zu begegnen, ermöglicht ALADIN II</w:t>
      </w:r>
      <w:ins w:id="645" w:author="Paul Christ" w:date="2022-06-20T15:15:00Z">
        <w:r>
          <w:t>,</w:t>
        </w:r>
      </w:ins>
      <w:ins w:id="646" w:author="Paul Christ" w:date="2022-06-20T15:14:00Z">
        <w:r>
          <w:t xml:space="preserve"> mittels dem </w:t>
        </w:r>
      </w:ins>
      <w:ins w:id="647" w:author="Paul Christ" w:date="2022-06-20T15:15:00Z">
        <w:r>
          <w:t>4R-Prinzip</w:t>
        </w:r>
      </w:ins>
      <w:ins w:id="648" w:author="Paul Christ" w:date="2022-06-24T10:48:00Z">
        <w:r>
          <w:t>:</w:t>
        </w:r>
      </w:ins>
      <w:r>
        <w:t xml:space="preserve"> das Aufzeichnen (</w:t>
      </w:r>
      <w:proofErr w:type="spellStart"/>
      <w:r>
        <w:t>Record</w:t>
      </w:r>
      <w:proofErr w:type="spellEnd"/>
      <w:r>
        <w:t>), Weiterleiten (Redirect), Wiedergeben (Replay) und Wiederaufnehmen (</w:t>
      </w:r>
      <w:proofErr w:type="spellStart"/>
      <w:r>
        <w:t>Resume</w:t>
      </w:r>
      <w:proofErr w:type="spellEnd"/>
      <w:r>
        <w:t xml:space="preserve">) </w:t>
      </w:r>
      <w:del w:id="649" w:author="Torsten Munkelt" w:date="2022-06-20T01:15:00Z">
        <w:r>
          <w:delText xml:space="preserve">aller </w:delText>
        </w:r>
      </w:del>
      <w:ins w:id="650" w:author="Torsten Munkelt" w:date="2022-06-20T01:15:00Z">
        <w:r>
          <w:t xml:space="preserve">der </w:t>
        </w:r>
      </w:ins>
      <w:ins w:id="651" w:author="Torsten Munkelt" w:date="2022-06-20T01:14:00Z">
        <w:r>
          <w:t xml:space="preserve">Lösungsversuche bzw. der </w:t>
        </w:r>
      </w:ins>
      <w:r>
        <w:t xml:space="preserve">Interaktionen </w:t>
      </w:r>
      <w:ins w:id="652" w:author="Torsten Munkelt" w:date="2022-06-20T01:15:00Z">
        <w:r>
          <w:t xml:space="preserve">der </w:t>
        </w:r>
      </w:ins>
      <w:ins w:id="653" w:author="Torsten Munkelt" w:date="2022-06-20T01:14:00Z">
        <w:r>
          <w:t xml:space="preserve">Studierenden </w:t>
        </w:r>
      </w:ins>
      <w:r>
        <w:t>mit einer interaktiven Aufgabe</w:t>
      </w:r>
      <w:del w:id="654" w:author="Paul Christ" w:date="2022-06-20T15:15:00Z">
        <w:r>
          <w:delText xml:space="preserve"> </w:delText>
        </w:r>
      </w:del>
      <w:del w:id="655" w:author="Torsten Munkelt" w:date="2022-06-20T01:14:00Z">
        <w:r>
          <w:delText xml:space="preserve">durch einen Studierenden </w:delText>
        </w:r>
      </w:del>
      <w:del w:id="656" w:author="Paul Christ" w:date="2022-06-20T15:15:00Z">
        <w:r>
          <w:delText>(4R)</w:delText>
        </w:r>
      </w:del>
      <w:r>
        <w:t>. Das 4R-Prinzip erlaubt Studierenden somit</w:t>
      </w:r>
      <w:ins w:id="657" w:author="Torsten Munkelt" w:date="2022-06-20T01:16:00Z">
        <w:r>
          <w:t>,</w:t>
        </w:r>
      </w:ins>
      <w:r>
        <w:t xml:space="preserve"> ihre Lösungsversuche aufzuzeichnen</w:t>
      </w:r>
      <w:ins w:id="658" w:author="Torsten Munkelt" w:date="2022-06-20T01:13:00Z">
        <w:r>
          <w:t>,</w:t>
        </w:r>
      </w:ins>
      <w:r>
        <w:t xml:space="preserve"> um diese zu einem späteren Zeitpunkt fortzuführen, aber auch</w:t>
      </w:r>
      <w:ins w:id="659" w:author="Torsten Munkelt" w:date="2022-06-20T01:13:00Z">
        <w:r>
          <w:t>,</w:t>
        </w:r>
      </w:ins>
      <w:r>
        <w:t xml:space="preserve"> ihre </w:t>
      </w:r>
      <w:del w:id="660" w:author="Torsten Munkelt" w:date="2022-06-20T01:15:00Z">
        <w:r>
          <w:delText xml:space="preserve">Interaktionen </w:delText>
        </w:r>
      </w:del>
      <w:ins w:id="661" w:author="Torsten Munkelt" w:date="2022-06-20T01:15:00Z">
        <w:r>
          <w:t>L</w:t>
        </w:r>
      </w:ins>
      <w:ins w:id="662" w:author="Torsten Munkelt" w:date="2022-06-20T01:16:00Z">
        <w:r>
          <w:t>ösungsversuche</w:t>
        </w:r>
      </w:ins>
      <w:ins w:id="663" w:author="Torsten Munkelt" w:date="2022-06-20T01:15:00Z">
        <w:r>
          <w:t xml:space="preserve"> </w:t>
        </w:r>
      </w:ins>
      <w:ins w:id="664" w:author="Torsten Munkelt" w:date="2022-06-20T01:13:00Z">
        <w:r>
          <w:t>an andere Studierende</w:t>
        </w:r>
      </w:ins>
      <w:ins w:id="665" w:author="Torsten Munkelt" w:date="2022-06-20T01:16:00Z">
        <w:r>
          <w:t xml:space="preserve"> oder an Lehrende weiterzuleiten und sie somit </w:t>
        </w:r>
      </w:ins>
      <w:r>
        <w:t xml:space="preserve">mit </w:t>
      </w:r>
      <w:del w:id="666" w:author="Torsten Munkelt" w:date="2022-06-20T01:16:00Z">
        <w:r>
          <w:delText xml:space="preserve">anderen Nutzern </w:delText>
        </w:r>
      </w:del>
      <w:ins w:id="667" w:author="Torsten Munkelt" w:date="2022-06-20T01:16:00Z">
        <w:r>
          <w:t xml:space="preserve">ihnen </w:t>
        </w:r>
      </w:ins>
      <w:r>
        <w:t>zu teilen</w:t>
      </w:r>
      <w:ins w:id="668" w:author="Torsten Munkelt" w:date="2022-06-20T01:16:00Z">
        <w:r>
          <w:t>,</w:t>
        </w:r>
      </w:ins>
      <w:r>
        <w:t xml:space="preserve"> um Feedback von </w:t>
      </w:r>
      <w:del w:id="669" w:author="Torsten Munkelt" w:date="2022-06-20T01:16:00Z">
        <w:r>
          <w:delText xml:space="preserve">Menschen </w:delText>
        </w:r>
      </w:del>
      <w:ins w:id="670" w:author="Torsten Munkelt" w:date="2022-06-20T01:16:00Z">
        <w:r>
          <w:t xml:space="preserve">ihnen </w:t>
        </w:r>
      </w:ins>
      <w:r>
        <w:t>einzuholen.</w:t>
      </w:r>
    </w:p>
    <w:p>
      <w:pPr>
        <w:pStyle w:val="-WeLStandardtextEinzug-"/>
        <w:rPr>
          <w:ins w:id="671" w:author="Paul Christ" w:date="2022-06-21T16:06:00Z"/>
        </w:rPr>
      </w:pPr>
      <w:r>
        <w:t>ALADIN II wertet die</w:t>
      </w:r>
      <w:del w:id="672" w:author="Torsten Munkelt" w:date="2022-06-20T01:17:00Z">
        <w:r>
          <w:delText>,</w:delText>
        </w:r>
      </w:del>
      <w:r>
        <w:t xml:space="preserve"> </w:t>
      </w:r>
      <w:del w:id="673" w:author="Torsten Munkelt" w:date="2022-06-20T01:17:00Z">
        <w:r>
          <w:delText xml:space="preserve">mithilfe der durch das 4R-Prinzip ermöglichten, </w:delText>
        </w:r>
      </w:del>
      <w:r>
        <w:t xml:space="preserve">Aufzeichnung der Lösungsversuche aus und erstellt automatisiert Statistiken und Visualisierungen, </w:t>
      </w:r>
      <w:del w:id="674" w:author="Torsten Munkelt" w:date="2022-06-20T01:18:00Z">
        <w:r>
          <w:delText>wobei diese</w:delText>
        </w:r>
      </w:del>
      <w:ins w:id="675" w:author="Torsten Munkelt" w:date="2022-06-20T01:18:00Z">
        <w:r>
          <w:t>die</w:t>
        </w:r>
      </w:ins>
      <w:r>
        <w:t xml:space="preserve"> Einblicke in die Lösungsversuche</w:t>
      </w:r>
      <w:del w:id="676" w:author="Torsten Munkelt" w:date="2022-06-20T01:18:00Z">
        <w:r>
          <w:delText>,</w:delText>
        </w:r>
      </w:del>
      <w:r>
        <w:t xml:space="preserve"> sowohl in aggregierter Form</w:t>
      </w:r>
      <w:del w:id="677" w:author="Torsten Munkelt" w:date="2022-06-20T01:18:00Z">
        <w:r>
          <w:delText>,</w:delText>
        </w:r>
      </w:del>
      <w:r>
        <w:t xml:space="preserve"> als auch anonymisiert in einzelne Lösungsversuche </w:t>
      </w:r>
      <w:del w:id="678" w:author="Torsten Munkelt" w:date="2022-06-20T01:18:00Z">
        <w:r>
          <w:delText>ermöglicht</w:delText>
        </w:r>
      </w:del>
      <w:ins w:id="679" w:author="Torsten Munkelt" w:date="2022-06-20T01:18:00Z">
        <w:r>
          <w:t>gewähren</w:t>
        </w:r>
      </w:ins>
      <w:r>
        <w:t xml:space="preserve">. ALADIN II verwendet zudem Methoden des </w:t>
      </w:r>
      <w:proofErr w:type="spellStart"/>
      <w:r>
        <w:t>Process</w:t>
      </w:r>
      <w:proofErr w:type="spellEnd"/>
      <w:r>
        <w:t xml:space="preserve"> Mining um Verklemmungen in den Lösungsversuchen der Studierenden sichtbar zu machen </w:t>
      </w:r>
      <w:r>
        <w:fldChar w:fldCharType="begin"/>
      </w:r>
      <w:r>
        <w:instrText xml:space="preserve"> ADDIN ZOTERO_ITEM CSL_CITATION {"citationID":"kZyq5Cgo","properties":{"formattedCitation":"(Hakim et al., 2019)","plainCitation":"(Hakim et al., 2019)","noteIndex":0},"citationItems":[{"id":655,"uris":["http://zotero.org/users/9354499/items/R7EIQ7ZU"],"itemData":{"id":655,"type":"article-journal","abstract":"In Learning Management System (LMS) setting, event log is a historical record which contains a series of user activities that recorded on the system. Process mining is applied to discover e-Learning usage patterns. In this research, heuristic review algorithm is used to create a process model to do analysis. The process mining tools that used are Disco and ProM, their work will be finding the process model and evaluating it. The object of research are two different courses, System Defined Network (SDN) and Basic Telecommunication System (BTS) in different levels (Diploma and Bachelor). In order to know the pattern of using e-Learning at different level, Heuristic Miner can model the event log into the process model well. The measurement of fitness value for SDN and BTS are 0.974 and 0.986. Moreover, SDN course tends to access assignment module as many as 938 times. While BTS course tends to access Forum module with the highest frequency is 639 times.","container-title":"Journal of Physics: Conference Series","DOI":"10.1088/1742-6596/1193/1/012020","ISSN":"1742-6596","journalAbbreviation":"J. Phys.: Conf. Ser.","language":"en","note":"publisher: IOP Publishing","page":"012020","source":"Institute of Physics","title":"E-learning process analysis to determining student learning patterns using process mining approach","volume":"1193","author":[{"family":"Hakim","given":"A. R."},{"family":"Hasibuan","given":"M. A."},{"family":"Andreswari","given":"R."}],"issued":{"date-parts":[["2019",4]]}}}],"schema":"https://github.com/citation-style-language/schema/raw/master/csl-citation.json"} </w:instrText>
      </w:r>
      <w:r>
        <w:fldChar w:fldCharType="separate"/>
      </w:r>
      <w:r>
        <w:rPr>
          <w:rFonts w:cs="Arial"/>
        </w:rPr>
        <w:t>(Hakim et al., 2019)</w:t>
      </w:r>
      <w:r>
        <w:fldChar w:fldCharType="end"/>
      </w:r>
      <w:r>
        <w:t>.</w:t>
      </w:r>
    </w:p>
    <w:p>
      <w:pPr>
        <w:pStyle w:val="-WeLStandardtextEinzug-"/>
      </w:pPr>
      <w:ins w:id="680" w:author="Paul Christ" w:date="2022-06-21T16:06:00Z">
        <w:r>
          <w:t xml:space="preserve">ALADIN II begegnet </w:t>
        </w:r>
      </w:ins>
      <w:ins w:id="681" w:author="Paul Christ" w:date="2022-06-21T16:07:00Z">
        <w:r>
          <w:t>den</w:t>
        </w:r>
      </w:ins>
      <w:ins w:id="682" w:author="Paul Christ" w:date="2022-06-21T16:09:00Z">
        <w:del w:id="683" w:author="Torsten Munkelt [2]" w:date="2022-06-22T10:59:00Z">
          <w:r>
            <w:delText>,</w:delText>
          </w:r>
        </w:del>
      </w:ins>
      <w:ins w:id="684" w:author="Paul Christ" w:date="2022-06-21T16:07:00Z">
        <w:r>
          <w:t xml:space="preserve"> in </w:t>
        </w:r>
      </w:ins>
      <w:ins w:id="685" w:author="Paul Christ" w:date="2022-06-21T16:09:00Z">
        <w:r>
          <w:t>den Abschnitten</w:t>
        </w:r>
      </w:ins>
      <w:ins w:id="686" w:author="Paul Christ" w:date="2022-07-02T09:44:00Z">
        <w:r>
          <w:t xml:space="preserve"> </w:t>
        </w:r>
        <w:r>
          <w:fldChar w:fldCharType="begin"/>
        </w:r>
        <w:r>
          <w:instrText xml:space="preserve"> REF _Ref107647511 \r \h </w:instrText>
        </w:r>
      </w:ins>
      <w:r>
        <w:fldChar w:fldCharType="separate"/>
      </w:r>
      <w:ins w:id="687" w:author="Paul Christ" w:date="2022-07-02T09:44:00Z">
        <w:r>
          <w:t>2.2</w:t>
        </w:r>
        <w:r>
          <w:fldChar w:fldCharType="end"/>
        </w:r>
      </w:ins>
      <w:ins w:id="688" w:author="Paul Christ" w:date="2022-07-01T10:54:00Z">
        <w:r>
          <w:t>,</w:t>
        </w:r>
      </w:ins>
      <w:ins w:id="689" w:author="Paul Christ" w:date="2022-06-21T16:07:00Z">
        <w:r>
          <w:t xml:space="preserve"> </w:t>
        </w:r>
      </w:ins>
      <w:ins w:id="690" w:author="Paul Christ" w:date="2022-07-02T09:45:00Z">
        <w:r>
          <w:fldChar w:fldCharType="begin"/>
        </w:r>
        <w:r>
          <w:instrText xml:space="preserve"> REF _Ref106720166 \r \h </w:instrText>
        </w:r>
      </w:ins>
      <w:r>
        <w:fldChar w:fldCharType="separate"/>
      </w:r>
      <w:ins w:id="691" w:author="Paul Christ" w:date="2022-07-02T09:45:00Z">
        <w:r>
          <w:t>2.6</w:t>
        </w:r>
        <w:r>
          <w:fldChar w:fldCharType="end"/>
        </w:r>
        <w:r>
          <w:t xml:space="preserve"> </w:t>
        </w:r>
      </w:ins>
      <w:ins w:id="692" w:author="Paul Christ" w:date="2022-06-21T16:07:00Z">
        <w:r>
          <w:t>und</w:t>
        </w:r>
      </w:ins>
      <w:ins w:id="693" w:author="Paul Christ" w:date="2022-06-21T16:09:00Z">
        <w:r>
          <w:t xml:space="preserve"> </w:t>
        </w:r>
      </w:ins>
      <w:ins w:id="694" w:author="Paul Christ" w:date="2022-07-02T09:45:00Z">
        <w:r>
          <w:fldChar w:fldCharType="begin"/>
        </w:r>
        <w:r>
          <w:instrText xml:space="preserve"> REF _Ref105519118 \r \h </w:instrText>
        </w:r>
      </w:ins>
      <w:r>
        <w:fldChar w:fldCharType="separate"/>
      </w:r>
      <w:ins w:id="695" w:author="Paul Christ" w:date="2022-07-02T09:45:00Z">
        <w:r>
          <w:t>2.7</w:t>
        </w:r>
        <w:r>
          <w:fldChar w:fldCharType="end"/>
        </w:r>
      </w:ins>
      <w:ins w:id="696" w:author="Paul Christ" w:date="2022-06-21T16:07:00Z">
        <w:r>
          <w:t xml:space="preserve"> </w:t>
        </w:r>
      </w:ins>
      <w:ins w:id="697" w:author="Paul Christ" w:date="2022-06-21T16:09:00Z">
        <w:r>
          <w:t>beschriebenen</w:t>
        </w:r>
        <w:del w:id="698" w:author="Torsten Munkelt [2]" w:date="2022-06-22T10:59:00Z">
          <w:r>
            <w:delText>,</w:delText>
          </w:r>
        </w:del>
      </w:ins>
      <w:ins w:id="699" w:author="Paul Christ" w:date="2022-06-21T16:07:00Z">
        <w:r>
          <w:t xml:space="preserve"> Herausforderungen </w:t>
        </w:r>
      </w:ins>
      <w:ins w:id="700" w:author="Paul Christ" w:date="2022-06-21T16:08:00Z">
        <w:r>
          <w:t xml:space="preserve">aufgrund </w:t>
        </w:r>
        <w:del w:id="701" w:author="Torsten Munkelt [2]" w:date="2022-06-22T10:59:00Z">
          <w:r>
            <w:delText>deren</w:delText>
          </w:r>
        </w:del>
      </w:ins>
      <w:ins w:id="702" w:author="Torsten Munkelt [2]" w:date="2022-06-22T10:59:00Z">
        <w:r>
          <w:t>ihrer</w:t>
        </w:r>
      </w:ins>
      <w:ins w:id="703" w:author="Paul Christ" w:date="2022-06-21T16:08:00Z">
        <w:r>
          <w:t xml:space="preserve"> Komplexität </w:t>
        </w:r>
      </w:ins>
      <w:ins w:id="704" w:author="Torsten Munkelt [2]" w:date="2022-06-22T10:59:00Z">
        <w:r>
          <w:t xml:space="preserve">noch </w:t>
        </w:r>
      </w:ins>
      <w:ins w:id="705" w:author="Paul Christ" w:date="2022-06-21T16:07:00Z">
        <w:r>
          <w:t>nicht unmittelbar</w:t>
        </w:r>
      </w:ins>
      <w:ins w:id="706" w:author="Paul Christ" w:date="2022-07-01T10:55:00Z">
        <w:r>
          <w:t xml:space="preserve"> oder nur in Teilen</w:t>
        </w:r>
      </w:ins>
      <w:ins w:id="707" w:author="Paul Christ" w:date="2022-06-21T16:08:00Z">
        <w:r>
          <w:t>. Mögliche</w:t>
        </w:r>
      </w:ins>
      <w:ins w:id="708" w:author="Paul Christ" w:date="2022-07-01T10:55:00Z">
        <w:r>
          <w:t xml:space="preserve"> ergänzende</w:t>
        </w:r>
      </w:ins>
      <w:ins w:id="709" w:author="Paul Christ" w:date="2022-06-21T16:08:00Z">
        <w:r>
          <w:t xml:space="preserve"> </w:t>
        </w:r>
        <w:del w:id="710" w:author="Torsten Munkelt [2]" w:date="2022-06-22T11:00:00Z">
          <w:r>
            <w:delText xml:space="preserve">zukünftige </w:delText>
          </w:r>
        </w:del>
        <w:r>
          <w:t xml:space="preserve">Lösungsvorschläge </w:t>
        </w:r>
        <w:del w:id="711" w:author="Torsten Munkelt [2]" w:date="2022-06-22T11:00:00Z">
          <w:r>
            <w:delText>werden</w:delText>
          </w:r>
        </w:del>
      </w:ins>
      <w:ins w:id="712" w:author="Torsten Munkelt [2]" w:date="2022-06-22T11:00:00Z">
        <w:r>
          <w:t>unterbreitet</w:t>
        </w:r>
      </w:ins>
      <w:ins w:id="713" w:author="Paul Christ" w:date="2022-06-21T16:08:00Z">
        <w:r>
          <w:t xml:space="preserve"> </w:t>
        </w:r>
        <w:del w:id="714" w:author="Torsten Munkelt [2]" w:date="2022-06-22T11:00:00Z">
          <w:r>
            <w:delText xml:space="preserve">jedoch in </w:delText>
          </w:r>
        </w:del>
        <w:r>
          <w:t xml:space="preserve">Kapitel </w:t>
        </w:r>
      </w:ins>
      <w:ins w:id="715" w:author="Paul Christ" w:date="2022-06-21T16:09:00Z">
        <w:r>
          <w:fldChar w:fldCharType="begin"/>
        </w:r>
        <w:r>
          <w:instrText xml:space="preserve"> REF _Ref106720191 \r \h </w:instrText>
        </w:r>
      </w:ins>
      <w:r>
        <w:fldChar w:fldCharType="separate"/>
      </w:r>
      <w:ins w:id="716" w:author="Paul Christ" w:date="2022-06-21T16:09:00Z">
        <w:r>
          <w:t>5</w:t>
        </w:r>
        <w:r>
          <w:fldChar w:fldCharType="end"/>
        </w:r>
      </w:ins>
      <w:ins w:id="717" w:author="Paul Christ" w:date="2022-06-21T16:08:00Z">
        <w:del w:id="718" w:author="Torsten Munkelt [2]" w:date="2022-06-22T11:00:00Z">
          <w:r>
            <w:delText xml:space="preserve"> benannt</w:delText>
          </w:r>
        </w:del>
        <w:r>
          <w:t>.</w:t>
        </w:r>
      </w:ins>
    </w:p>
    <w:p>
      <w:pPr>
        <w:pStyle w:val="-WeLberschrift1-"/>
      </w:pPr>
      <w:r>
        <w:t xml:space="preserve">Aufgabentypen und </w:t>
      </w:r>
      <w:bookmarkStart w:id="719" w:name="_Hlk106787295"/>
      <w:r>
        <w:t xml:space="preserve">fachliche Einsatzgebiete von ALADIN </w:t>
      </w:r>
      <w:del w:id="720" w:author="Torsten Munkelt" w:date="2022-06-20T01:31:00Z">
        <w:r>
          <w:delText xml:space="preserve">&amp; </w:delText>
        </w:r>
      </w:del>
      <w:ins w:id="721" w:author="Torsten Munkelt" w:date="2022-06-20T01:31:00Z">
        <w:r>
          <w:t xml:space="preserve">und </w:t>
        </w:r>
      </w:ins>
      <w:r>
        <w:t>ALADIN II</w:t>
      </w:r>
      <w:bookmarkEnd w:id="719"/>
    </w:p>
    <w:p>
      <w:pPr>
        <w:pStyle w:val="-WeLberschrift2-"/>
        <w:rPr>
          <w:ins w:id="722" w:author="Torsten Munkelt [2]" w:date="2022-06-22T10:45:00Z"/>
          <w:rPrChange w:id="723" w:author="Torsten Munkelt [2]" w:date="2022-06-22T10:46:00Z">
            <w:rPr>
              <w:ins w:id="724" w:author="Torsten Munkelt [2]" w:date="2022-06-22T10:45:00Z"/>
              <w:rStyle w:val="fontstyle01"/>
            </w:rPr>
          </w:rPrChange>
        </w:rPr>
        <w:pPrChange w:id="725" w:author="Torsten Munkelt [2]" w:date="2022-06-22T10:46:00Z">
          <w:pPr>
            <w:pStyle w:val="-WeLStandardtext-"/>
          </w:pPr>
        </w:pPrChange>
      </w:pPr>
      <w:ins w:id="726" w:author="Torsten Munkelt [2]" w:date="2022-06-22T10:45:00Z">
        <w:r>
          <w:rPr>
            <w:rPrChange w:id="727" w:author="Torsten Munkelt [2]" w:date="2022-06-22T10:46:00Z">
              <w:rPr>
                <w:rStyle w:val="fontstyle01"/>
              </w:rPr>
            </w:rPrChange>
          </w:rPr>
          <w:t>Von ALADIN</w:t>
        </w:r>
      </w:ins>
      <w:ins w:id="728" w:author="Torsten Munkelt [2]" w:date="2022-06-22T10:46:00Z">
        <w:r>
          <w:rPr>
            <w:rPrChange w:id="729" w:author="Torsten Munkelt [2]" w:date="2022-06-22T10:46:00Z">
              <w:rPr>
                <w:rStyle w:val="fontstyle01"/>
              </w:rPr>
            </w:rPrChange>
          </w:rPr>
          <w:t xml:space="preserve"> und ALADIN II unterst</w:t>
        </w:r>
        <w:r>
          <w:rPr>
            <w:rFonts w:hint="eastAsia"/>
            <w:rPrChange w:id="730" w:author="Torsten Munkelt [2]" w:date="2022-06-22T10:46:00Z">
              <w:rPr>
                <w:rStyle w:val="fontstyle01"/>
                <w:rFonts w:hint="eastAsia"/>
              </w:rPr>
            </w:rPrChange>
          </w:rPr>
          <w:t>ü</w:t>
        </w:r>
        <w:r>
          <w:rPr>
            <w:rPrChange w:id="731" w:author="Torsten Munkelt [2]" w:date="2022-06-22T10:46:00Z">
              <w:rPr>
                <w:rStyle w:val="fontstyle01"/>
              </w:rPr>
            </w:rPrChange>
          </w:rPr>
          <w:t xml:space="preserve">tzte </w:t>
        </w:r>
      </w:ins>
      <w:ins w:id="732" w:author="Torsten Munkelt [2]" w:date="2022-06-22T10:45:00Z">
        <w:r>
          <w:rPr>
            <w:rPrChange w:id="733" w:author="Torsten Munkelt [2]" w:date="2022-06-22T10:46:00Z">
              <w:rPr>
                <w:rStyle w:val="fontstyle01"/>
              </w:rPr>
            </w:rPrChange>
          </w:rPr>
          <w:t>Aufgabentypen</w:t>
        </w:r>
      </w:ins>
    </w:p>
    <w:p>
      <w:pPr>
        <w:pStyle w:val="-WeLStandardtext-"/>
        <w:rPr>
          <w:ins w:id="734" w:author="Torsten Munkelt [2]" w:date="2022-06-22T10:47:00Z"/>
          <w:rStyle w:val="fontstyle01"/>
        </w:rPr>
      </w:pPr>
      <w:r>
        <w:rPr>
          <w:rStyle w:val="fontstyle01"/>
        </w:rPr>
        <w:t xml:space="preserve">ALADIN umfasst bereits die Aufgabentypen „Stücklistenauflösung“, „SQL Abfragen“, „Interpolationsverfahren zur Georeferenzierung“, und „Finden kürzester Pfade“. ALADIN II ergänzt ALADIN </w:t>
      </w:r>
      <w:del w:id="735" w:author="Torsten Munkelt" w:date="2022-06-20T01:21:00Z">
        <w:r>
          <w:rPr>
            <w:rStyle w:val="fontstyle01"/>
          </w:rPr>
          <w:delText xml:space="preserve">zudem </w:delText>
        </w:r>
      </w:del>
      <w:r>
        <w:rPr>
          <w:rStyle w:val="fontstyle01"/>
        </w:rPr>
        <w:t>um die Aufgabentypen „</w:t>
      </w:r>
      <w:proofErr w:type="spellStart"/>
      <w:r>
        <w:rPr>
          <w:rStyle w:val="fontstyle01"/>
        </w:rPr>
        <w:t>Spatial</w:t>
      </w:r>
      <w:proofErr w:type="spellEnd"/>
      <w:r>
        <w:rPr>
          <w:rStyle w:val="fontstyle01"/>
        </w:rPr>
        <w:t xml:space="preserve"> SQL-Abfragen“, „Datenfluss-, ERM- und UML-Modellierung“ und „Terminierung und Netzplantechniken“. Die Aufgabentypen „Stücklistenauflösung“, „SQL Abfragen“ </w:t>
      </w:r>
      <w:del w:id="736" w:author="Torsten Munkelt [2]" w:date="2022-06-22T10:17:00Z">
        <w:r>
          <w:rPr>
            <w:rStyle w:val="fontstyle01"/>
          </w:rPr>
          <w:delText xml:space="preserve">und „Terminierung und Netzplantechniken“ </w:delText>
        </w:r>
      </w:del>
      <w:del w:id="737" w:author="Torsten Munkelt" w:date="2022-06-20T01:21:00Z">
        <w:r>
          <w:rPr>
            <w:rStyle w:val="fontstyle01"/>
          </w:rPr>
          <w:delText>wurden bereits vorgestellt</w:delText>
        </w:r>
      </w:del>
      <w:ins w:id="738" w:author="Torsten Munkelt" w:date="2022-06-20T01:21:00Z">
        <w:r>
          <w:rPr>
            <w:rStyle w:val="fontstyle01"/>
          </w:rPr>
          <w:t>stellen</w:t>
        </w:r>
      </w:ins>
      <w:r>
        <w:rPr>
          <w:rStyle w:val="fontstyle01"/>
        </w:rPr>
        <w:t xml:space="preserve"> </w:t>
      </w:r>
      <w:r>
        <w:rPr>
          <w:rStyle w:val="fontstyle01"/>
        </w:rPr>
        <w:fldChar w:fldCharType="begin"/>
      </w:r>
      <w:r>
        <w:rPr>
          <w:rStyle w:val="fontstyle01"/>
        </w:rPr>
        <w:instrText xml:space="preserve"> ADDIN ZOTERO_ITEM CSL_CITATION {"citationID":"djuHTjIK","properties":{"formattedCitation":"(Christ, Paul et al., 2022)","plainCitation":"(Christ, Paul et al., 2022)","noteIndex":0},"citationItems":[{"id":657,"uris":["http://zotero.org/users/9354499/items/8R7GRG3H"],"itemData":{"id":657,"type":"paper-conference","abstract":"Das Erlernen von F</w:instrText>
      </w:r>
      <w:r>
        <w:rPr>
          <w:rStyle w:val="fontstyle01"/>
          <w:rFonts w:hint="eastAsia"/>
        </w:rPr>
        <w:instrText>ä</w:instrText>
      </w:r>
      <w:r>
        <w:rPr>
          <w:rStyle w:val="fontstyle01"/>
        </w:rPr>
        <w:instrText>higkeiten zur Modellbildung ist eine grundlegende Zielstellung in\nvielen Studieng</w:instrText>
      </w:r>
      <w:r>
        <w:rPr>
          <w:rStyle w:val="fontstyle01"/>
          <w:rFonts w:hint="eastAsia"/>
        </w:rPr>
        <w:instrText>ä</w:instrText>
      </w:r>
      <w:r>
        <w:rPr>
          <w:rStyle w:val="fontstyle01"/>
        </w:rPr>
        <w:instrText>ngen. Insbesondere in der Informatik und angrenzenden Disziplinen lassen sich\nviele Modellierungsaufgaben mittels Graphen repr</w:instrText>
      </w:r>
      <w:r>
        <w:rPr>
          <w:rStyle w:val="fontstyle01"/>
          <w:rFonts w:hint="eastAsia"/>
        </w:rPr>
        <w:instrText>ä</w:instrText>
      </w:r>
      <w:r>
        <w:rPr>
          <w:rStyle w:val="fontstyle01"/>
        </w:rPr>
        <w:instrText>sentieren, was das computergest</w:instrText>
      </w:r>
      <w:r>
        <w:rPr>
          <w:rStyle w:val="fontstyle01"/>
          <w:rFonts w:hint="eastAsia"/>
        </w:rPr>
        <w:instrText>ü</w:instrText>
      </w:r>
      <w:r>
        <w:rPr>
          <w:rStyle w:val="fontstyle01"/>
        </w:rPr>
        <w:instrText>tzte Generieren\nsolcher Graphen und entsprechender Aufgaben und L</w:instrText>
      </w:r>
      <w:r>
        <w:rPr>
          <w:rStyle w:val="fontstyle01"/>
          <w:rFonts w:hint="eastAsia"/>
        </w:rPr>
        <w:instrText>ö</w:instrText>
      </w:r>
      <w:r>
        <w:rPr>
          <w:rStyle w:val="fontstyle01"/>
        </w:rPr>
        <w:instrText>sung(shilf)en auf Grundlage bestehender Graphenalgorithmen erlaubt. Dieser Beitrag stellt das Framework ALADIN vor, welches graphenbasierte\nModelle und Aufgaben f</w:instrText>
      </w:r>
      <w:r>
        <w:rPr>
          <w:rStyle w:val="fontstyle01"/>
          <w:rFonts w:hint="eastAsia"/>
        </w:rPr>
        <w:instrText>ü</w:instrText>
      </w:r>
      <w:r>
        <w:rPr>
          <w:rStyle w:val="fontstyle01"/>
        </w:rPr>
        <w:instrText>r Probleme aus verschiedenen Fachbereichen generiert und Studenten bei der\nL</w:instrText>
      </w:r>
      <w:r>
        <w:rPr>
          <w:rStyle w:val="fontstyle01"/>
          <w:rFonts w:hint="eastAsia"/>
        </w:rPr>
        <w:instrText>ö</w:instrText>
      </w:r>
      <w:r>
        <w:rPr>
          <w:rStyle w:val="fontstyle01"/>
        </w:rPr>
        <w:instrText>sung der Probleme unterst</w:instrText>
      </w:r>
      <w:r>
        <w:rPr>
          <w:rStyle w:val="fontstyle01"/>
          <w:rFonts w:hint="eastAsia"/>
        </w:rPr>
        <w:instrText>ü</w:instrText>
      </w:r>
      <w:r>
        <w:rPr>
          <w:rStyle w:val="fontstyle01"/>
        </w:rPr>
        <w:instrText>tzt. Die Generierung erfolgt parametrisiert, um dem Anforderungsprofil\nder Bearbeiter zu entsprechen. ALADIN erm</w:instrText>
      </w:r>
      <w:r>
        <w:rPr>
          <w:rStyle w:val="fontstyle01"/>
          <w:rFonts w:hint="eastAsia"/>
        </w:rPr>
        <w:instrText>ö</w:instrText>
      </w:r>
      <w:r>
        <w:rPr>
          <w:rStyle w:val="fontstyle01"/>
        </w:rPr>
        <w:instrText>glicht eine zeit- und ortsunabh</w:instrText>
      </w:r>
      <w:r>
        <w:rPr>
          <w:rStyle w:val="fontstyle01"/>
          <w:rFonts w:hint="eastAsia"/>
        </w:rPr>
        <w:instrText>ä</w:instrText>
      </w:r>
      <w:r>
        <w:rPr>
          <w:rStyle w:val="fontstyle01"/>
        </w:rPr>
        <w:instrText xml:space="preserve">ngige Bearbeitung\nvon </w:instrText>
      </w:r>
      <w:r>
        <w:rPr>
          <w:rStyle w:val="fontstyle01"/>
          <w:rFonts w:hint="eastAsia"/>
        </w:rPr>
        <w:instrText>Ü</w:instrText>
      </w:r>
      <w:r>
        <w:rPr>
          <w:rStyle w:val="fontstyle01"/>
        </w:rPr>
        <w:instrText>bungsaufgaben. Zudem pr</w:instrText>
      </w:r>
      <w:r>
        <w:rPr>
          <w:rStyle w:val="fontstyle01"/>
          <w:rFonts w:hint="eastAsia"/>
        </w:rPr>
        <w:instrText>ü</w:instrText>
      </w:r>
      <w:r>
        <w:rPr>
          <w:rStyle w:val="fontstyle01"/>
        </w:rPr>
        <w:instrText>ft ALADIN die L</w:instrText>
      </w:r>
      <w:r>
        <w:rPr>
          <w:rStyle w:val="fontstyle01"/>
          <w:rFonts w:hint="eastAsia"/>
        </w:rPr>
        <w:instrText>ö</w:instrText>
      </w:r>
      <w:r>
        <w:rPr>
          <w:rStyle w:val="fontstyle01"/>
        </w:rPr>
        <w:instrText>sungen direkt auf Korrektheit, ohne Lehrpersonal zu binden. Aufzeichnungs- und Wiedergabefunktionalit</w:instrText>
      </w:r>
      <w:r>
        <w:rPr>
          <w:rStyle w:val="fontstyle01"/>
          <w:rFonts w:hint="eastAsia"/>
        </w:rPr>
        <w:instrText>ä</w:instrText>
      </w:r>
      <w:r>
        <w:rPr>
          <w:rStyle w:val="fontstyle01"/>
        </w:rPr>
        <w:instrText>t erh</w:instrText>
      </w:r>
      <w:r>
        <w:rPr>
          <w:rStyle w:val="fontstyle01"/>
          <w:rFonts w:hint="eastAsia"/>
        </w:rPr>
        <w:instrText>ö</w:instrText>
      </w:r>
      <w:r>
        <w:rPr>
          <w:rStyle w:val="fontstyle01"/>
        </w:rPr>
        <w:instrText>ht den Nutzen von ALADIN in\nBlended-Learning-Szenarien.","container-title":"Workshop zur Modellierung in der Hochschulbildung (MoHoL 2022) co-located with Modellierung 2022, Hamburg, Germany","event-place":"Hamburg","language":"deutsch","publisher":"Gesellschaft f</w:instrText>
      </w:r>
      <w:r>
        <w:rPr>
          <w:rStyle w:val="fontstyle01"/>
          <w:rFonts w:hint="eastAsia"/>
        </w:rPr>
        <w:instrText>ü</w:instrText>
      </w:r>
      <w:r>
        <w:rPr>
          <w:rStyle w:val="fontstyle01"/>
        </w:rPr>
        <w:instrText xml:space="preserve">r Informatik e.V.","publisher-place":"Hamburg","title":"ALADIN </w:instrText>
      </w:r>
      <w:r>
        <w:rPr>
          <w:rStyle w:val="fontstyle01"/>
          <w:rFonts w:hint="eastAsia"/>
        </w:rPr>
        <w:instrText>–</w:instrText>
      </w:r>
      <w:r>
        <w:rPr>
          <w:rStyle w:val="fontstyle01"/>
        </w:rPr>
        <w:instrText xml:space="preserve"> Generator f</w:instrText>
      </w:r>
      <w:r>
        <w:rPr>
          <w:rStyle w:val="fontstyle01"/>
          <w:rFonts w:hint="eastAsia"/>
        </w:rPr>
        <w:instrText>ü</w:instrText>
      </w:r>
      <w:r>
        <w:rPr>
          <w:rStyle w:val="fontstyle01"/>
        </w:rPr>
        <w:instrText>r Aufgaben und L</w:instrText>
      </w:r>
      <w:r>
        <w:rPr>
          <w:rStyle w:val="fontstyle01"/>
          <w:rFonts w:hint="eastAsia"/>
        </w:rPr>
        <w:instrText>ö</w:instrText>
      </w:r>
      <w:r>
        <w:rPr>
          <w:rStyle w:val="fontstyle01"/>
        </w:rPr>
        <w:instrText xml:space="preserve">sung(shilf)en aus der Informatik und angrenzenden Disziplinen","author":[{"literal":"Christ, Paul"},{"literal":"Laue, Ralf"},{"literal":"Munkelt, Torsten"}],"issued":{"date-parts":[["2022"]]}}}],"schema":"https://github.com/citation-style-language/schema/raw/master/csl-citation.json"} </w:instrText>
      </w:r>
      <w:r>
        <w:rPr>
          <w:rStyle w:val="fontstyle01"/>
        </w:rPr>
        <w:fldChar w:fldCharType="separate"/>
      </w:r>
      <w:r>
        <w:rPr>
          <w:rFonts w:ascii="ArialMT" w:hAnsi="ArialMT"/>
        </w:rPr>
        <w:t>(Christ, Paul et al., 2022)</w:t>
      </w:r>
      <w:r>
        <w:rPr>
          <w:rStyle w:val="fontstyle01"/>
        </w:rPr>
        <w:fldChar w:fldCharType="end"/>
      </w:r>
      <w:ins w:id="739" w:author="Torsten Munkelt" w:date="2022-06-20T01:22:00Z">
        <w:r>
          <w:rPr>
            <w:rStyle w:val="fontstyle01"/>
          </w:rPr>
          <w:t xml:space="preserve"> bereits </w:t>
        </w:r>
      </w:ins>
      <w:ins w:id="740" w:author="Torsten Munkelt [2]" w:date="2022-06-22T10:18:00Z">
        <w:r>
          <w:rPr>
            <w:rStyle w:val="fontstyle01"/>
          </w:rPr>
          <w:t xml:space="preserve">kurz </w:t>
        </w:r>
      </w:ins>
      <w:ins w:id="741" w:author="Torsten Munkelt" w:date="2022-06-20T01:22:00Z">
        <w:r>
          <w:rPr>
            <w:rStyle w:val="fontstyle01"/>
          </w:rPr>
          <w:t>vor</w:t>
        </w:r>
      </w:ins>
      <w:r>
        <w:rPr>
          <w:rStyle w:val="fontstyle01"/>
        </w:rPr>
        <w:t>.</w:t>
      </w:r>
      <w:ins w:id="742" w:author="Torsten Munkelt [2]" w:date="2022-06-22T10:17:00Z">
        <w:r>
          <w:rPr>
            <w:rStyle w:val="fontstyle01"/>
          </w:rPr>
          <w:t xml:space="preserve"> Im Folgenden </w:t>
        </w:r>
      </w:ins>
      <w:ins w:id="743" w:author="Torsten Munkelt [2]" w:date="2022-06-22T10:18:00Z">
        <w:r>
          <w:rPr>
            <w:rStyle w:val="fontstyle01"/>
          </w:rPr>
          <w:t xml:space="preserve">wird </w:t>
        </w:r>
      </w:ins>
      <w:ins w:id="744" w:author="Torsten Munkelt [2]" w:date="2022-06-22T10:17:00Z">
        <w:r>
          <w:rPr>
            <w:rStyle w:val="fontstyle01"/>
          </w:rPr>
          <w:t>exemplarisch</w:t>
        </w:r>
      </w:ins>
      <w:ins w:id="745" w:author="Torsten Munkelt [2]" w:date="2022-06-22T10:18:00Z">
        <w:r>
          <w:rPr>
            <w:rStyle w:val="fontstyle01"/>
          </w:rPr>
          <w:t xml:space="preserve"> ein weiterer Aufgabentyp „Terminierung und Netzplantechniken“ vorgestellt:</w:t>
        </w:r>
      </w:ins>
    </w:p>
    <w:p>
      <w:pPr>
        <w:pStyle w:val="-WeLberschrift2-"/>
        <w:rPr>
          <w:rPrChange w:id="746" w:author="Torsten Munkelt [2]" w:date="2022-06-22T10:47:00Z">
            <w:rPr>
              <w:rStyle w:val="fontstyle01"/>
            </w:rPr>
          </w:rPrChange>
        </w:rPr>
        <w:pPrChange w:id="747" w:author="Torsten Munkelt [2]" w:date="2022-06-22T10:47:00Z">
          <w:pPr>
            <w:pStyle w:val="-WeLStandardtext-"/>
          </w:pPr>
        </w:pPrChange>
      </w:pPr>
      <w:ins w:id="748" w:author="Torsten Munkelt [2]" w:date="2022-06-22T10:47:00Z">
        <w:r>
          <w:t>Exemplarische Vorstellung des Aufgabentyps „</w:t>
        </w:r>
        <w:r>
          <w:rPr>
            <w:rPrChange w:id="749" w:author="Torsten Munkelt [2]" w:date="2022-06-22T10:47:00Z">
              <w:rPr>
                <w:rStyle w:val="fontstyle01"/>
              </w:rPr>
            </w:rPrChange>
          </w:rPr>
          <w:t>Terminierung und Netzplantechniken</w:t>
        </w:r>
        <w:r>
          <w:t>“</w:t>
        </w:r>
      </w:ins>
    </w:p>
    <w:p>
      <w:pPr>
        <w:pStyle w:val="-WeLStandardtextEinzug-"/>
        <w:ind w:firstLine="0"/>
        <w:rPr>
          <w:ins w:id="750" w:author="Paul Christ" w:date="2022-06-22T01:56:00Z"/>
        </w:rPr>
        <w:pPrChange w:id="751" w:author="Paul Christ" w:date="2022-06-24T10:49:00Z">
          <w:pPr>
            <w:pStyle w:val="-WeLStandardtextEinzug-"/>
          </w:pPr>
        </w:pPrChange>
      </w:pPr>
      <w:ins w:id="752" w:author="Paul Christ" w:date="2022-06-21T16:18:00Z">
        <w:del w:id="753" w:author="Torsten Munkelt [2]" w:date="2022-06-22T10:25:00Z">
          <w:r>
            <w:delText>Die</w:delText>
          </w:r>
        </w:del>
      </w:ins>
      <w:ins w:id="754" w:author="Torsten Munkelt [2]" w:date="2022-06-22T10:25:00Z">
        <w:r>
          <w:t>Bei der</w:t>
        </w:r>
      </w:ins>
      <w:ins w:id="755" w:author="Paul Christ" w:date="2022-06-21T16:18:00Z">
        <w:r>
          <w:t xml:space="preserve"> Terminplanung kann hinsichtlich </w:t>
        </w:r>
      </w:ins>
      <w:ins w:id="756" w:author="Paul Christ" w:date="2022-06-21T18:44:00Z">
        <w:r>
          <w:t>ihres Zweck</w:t>
        </w:r>
      </w:ins>
      <w:ins w:id="757" w:author="Paul Christ" w:date="2022-06-21T18:51:00Z">
        <w:r>
          <w:t>s</w:t>
        </w:r>
      </w:ins>
      <w:ins w:id="758" w:author="Paul Christ" w:date="2022-06-21T18:50:00Z">
        <w:r>
          <w:t xml:space="preserve"> (produktionsorientiert oder projektorientiert)</w:t>
        </w:r>
      </w:ins>
      <w:ins w:id="759" w:author="Paul Christ" w:date="2022-06-21T18:48:00Z">
        <w:r>
          <w:t>, der Terminierung</w:t>
        </w:r>
      </w:ins>
      <w:ins w:id="760" w:author="Paul Christ" w:date="2022-06-21T18:49:00Z">
        <w:r>
          <w:t>srichtung</w:t>
        </w:r>
      </w:ins>
      <w:ins w:id="761" w:author="Paul Christ" w:date="2022-06-21T18:50:00Z">
        <w:r>
          <w:t xml:space="preserve"> (progressiv oder retrograd)</w:t>
        </w:r>
      </w:ins>
      <w:ins w:id="762" w:author="Paul Christ" w:date="2022-06-21T18:49:00Z">
        <w:r>
          <w:t>, und der Dars</w:t>
        </w:r>
      </w:ins>
      <w:ins w:id="763" w:author="Paul Christ" w:date="2022-06-21T18:50:00Z">
        <w:r>
          <w:t xml:space="preserve">tellungsmethode </w:t>
        </w:r>
      </w:ins>
      <w:ins w:id="764" w:author="Paul Christ" w:date="2022-06-21T18:51:00Z">
        <w:r>
          <w:t xml:space="preserve">(Terminliste, Balkenplan, Netzplan, etc.) </w:t>
        </w:r>
      </w:ins>
      <w:ins w:id="765" w:author="Paul Christ" w:date="2022-06-21T18:50:00Z">
        <w:r>
          <w:t>unterschieden werden</w:t>
        </w:r>
      </w:ins>
      <w:ins w:id="766" w:author="Paul Christ" w:date="2022-06-21T18:54:00Z">
        <w:r>
          <w:t xml:space="preserve"> </w:t>
        </w:r>
      </w:ins>
      <w:r>
        <w:fldChar w:fldCharType="begin"/>
      </w:r>
      <w:r>
        <w:instrText xml:space="preserve"> ADDIN ZOTERO_ITEM CSL_CITATION {"citationID":"bbiongDR","properties":{"formattedCitation":"(Bielefeld, 2017)","plainCitation":"(Bielefeld, 2017)","noteIndex":0},"citationItems":[{"id":666,"uris":["http://zotero.org/users/9354499/items/DHEV3DVW"],"itemData":{"id":666,"type":"book","abstract":"Aufgrund von engen Zeitvorgaben und stark vernetzten Abl&amp;#228;ufen im Planungs- und Bauprozess ist die Terminplanung eine wichtige Voraussetzung f&amp;#252;r die erfolgreiche Projektdurchf&amp;#252;hrung. Architekten sind in der Pflicht, alle Beteiligten zielorientiert zu steuern und deren Leistungen zum richtigen Zeitpunkt abzurufen. Dabei ist eine konsequente und an die Arbeitsabl&amp;#228;ufe angepasste Planung der Termine ein notwendiges Arbeitsinstrument, um in der t&amp;#228;glichen Arbeit die Komplexit&amp;#228;t eines Bauprojektes steuern und &amp;#252;berwachen zu k&amp;#246;nnen. Themen: Organisation des Planungs- und Bauablauf Grundlagen der Terminplanung Zweckorientierte Darstellungsarten und -tiefen Aufstellen eines Terminplans Nutzung von Terminpl&amp;#228;nen in der Praxis","ISBN":"978-3-0356-1264-6","language":"de","note":"DOI: 10.1515/9783035612646\ncontainer-title: Basics Terminplanung","publisher":"Birkhäuser","source":"www.degruyter.com","title":"Basics Terminplanung","URL":"https://www.degruyter.com/document/doi/10.1515/9783035612646/html?lang=de","author":[{"family":"Bielefeld","given":"Bert"}],"accessed":{"date-parts":[["2022",6,21]]},"issued":{"date-parts":[["2017",5,22]]}}}],"schema":"https://github.com/citation-style-language/schema/raw/master/csl-citation.json"} </w:instrText>
      </w:r>
      <w:r>
        <w:fldChar w:fldCharType="separate"/>
      </w:r>
      <w:r>
        <w:rPr>
          <w:rFonts w:cs="Arial"/>
        </w:rPr>
        <w:t>(Bielefeld, 2017)</w:t>
      </w:r>
      <w:r>
        <w:fldChar w:fldCharType="end"/>
      </w:r>
      <w:ins w:id="767" w:author="Paul Christ" w:date="2022-06-21T18:50:00Z">
        <w:r>
          <w:t>.</w:t>
        </w:r>
      </w:ins>
      <w:ins w:id="768" w:author="Paul Christ" w:date="2022-06-21T23:09:00Z">
        <w:r>
          <w:t xml:space="preserve"> Herkömmlich </w:t>
        </w:r>
      </w:ins>
      <w:ins w:id="769" w:author="Paul Christ" w:date="2022-06-21T23:10:00Z">
        <w:r>
          <w:t>erfordert die Unterstützung dieser unterschiedliche</w:t>
        </w:r>
      </w:ins>
      <w:ins w:id="770" w:author="Torsten Munkelt [2]" w:date="2022-06-22T10:27:00Z">
        <w:r>
          <w:t>r</w:t>
        </w:r>
      </w:ins>
      <w:ins w:id="771" w:author="Paul Christ" w:date="2022-06-21T23:10:00Z">
        <w:del w:id="772" w:author="Torsten Munkelt [2]" w:date="2022-06-22T10:27:00Z">
          <w:r>
            <w:delText>n</w:delText>
          </w:r>
        </w:del>
        <w:r>
          <w:t xml:space="preserve"> </w:t>
        </w:r>
        <w:del w:id="773" w:author="Torsten Munkelt [2]" w:date="2022-06-22T10:27:00Z">
          <w:r>
            <w:delText>Repräsentationen</w:delText>
          </w:r>
        </w:del>
      </w:ins>
      <w:ins w:id="774" w:author="Torsten Munkelt [2]" w:date="2022-06-22T10:27:00Z">
        <w:r>
          <w:t>Terminplanungsarten</w:t>
        </w:r>
      </w:ins>
      <w:ins w:id="775" w:author="Paul Christ" w:date="2022-06-21T23:10:00Z">
        <w:r>
          <w:t xml:space="preserve"> die Entwicklung </w:t>
        </w:r>
      </w:ins>
      <w:ins w:id="776" w:author="Paul Christ" w:date="2022-06-21T23:11:00Z">
        <w:r>
          <w:t xml:space="preserve">eigenständiger Systeme </w:t>
        </w:r>
      </w:ins>
      <w:r>
        <w:fldChar w:fldCharType="begin"/>
      </w:r>
      <w:r>
        <w:instrText xml:space="preserve"> ADDIN ZOTERO_ITEM CSL_CITATION {"citationID":"Ereu03lI","properties":{"formattedCitation":"(Siepermann et al., 2013)","plainCitation":"(Siepermann et al., 2013)","noteIndex":0},"citationItems":[{"id":664,"uris":["http://zotero.org/users/9354499/items/KVRRLDAL"],"itemData":{"id":664,"type":"paper-conference","abstract":"Digital Library","event":"15th International Conference on Enterprise Information Systems","ISBN":"978-989-8565-60-0","page":"435-442","source":"www.scitepress.org","title":"Electronic Exercises for the Metra Potential Method","URL":"https://www.scitepress.org/Link.aspx?doi=10.5220/0004421504350442","author":[{"family":"Siepermann","given":"Markus"},{"family":"Siepermann","given":"Christoph"},{"family":"Lackes","given":"Richard"}],"accessed":{"date-parts":[["2022",6,20]]},"issued":{"date-parts":[["2013"]]}}}],"schema":"https://github.com/citation-style-language/schema/raw/master/csl-citation.json"} </w:instrText>
      </w:r>
      <w:r>
        <w:fldChar w:fldCharType="separate"/>
      </w:r>
      <w:r>
        <w:rPr>
          <w:rFonts w:cs="Arial"/>
        </w:rPr>
        <w:t>(</w:t>
      </w:r>
      <w:proofErr w:type="spellStart"/>
      <w:r>
        <w:rPr>
          <w:rFonts w:cs="Arial"/>
        </w:rPr>
        <w:t>Siepermann</w:t>
      </w:r>
      <w:proofErr w:type="spellEnd"/>
      <w:r>
        <w:rPr>
          <w:rFonts w:cs="Arial"/>
        </w:rPr>
        <w:t xml:space="preserve"> et al., 2013)</w:t>
      </w:r>
      <w:r>
        <w:fldChar w:fldCharType="end"/>
      </w:r>
      <w:ins w:id="777" w:author="Paul Christ" w:date="2022-06-21T23:11:00Z">
        <w:r>
          <w:t>.</w:t>
        </w:r>
      </w:ins>
      <w:ins w:id="778" w:author="Paul Christ" w:date="2022-06-21T19:02:00Z">
        <w:r>
          <w:t xml:space="preserve"> </w:t>
        </w:r>
      </w:ins>
      <w:ins w:id="779" w:author="Paul Christ" w:date="2022-06-21T18:55:00Z">
        <w:r>
          <w:t xml:space="preserve">ALADIN </w:t>
        </w:r>
      </w:ins>
      <w:ins w:id="780" w:author="Paul Christ" w:date="2022-06-21T23:11:00Z">
        <w:r>
          <w:t xml:space="preserve">hingegen </w:t>
        </w:r>
      </w:ins>
      <w:ins w:id="781" w:author="Paul Christ" w:date="2022-06-21T18:55:00Z">
        <w:del w:id="782" w:author="Torsten Munkelt [2]" w:date="2022-06-22T10:32:00Z">
          <w:r>
            <w:delText xml:space="preserve">erlaubt </w:delText>
          </w:r>
        </w:del>
      </w:ins>
      <w:ins w:id="783" w:author="Torsten Munkelt [2]" w:date="2022-06-22T10:32:00Z">
        <w:r>
          <w:t>gener</w:t>
        </w:r>
      </w:ins>
      <w:ins w:id="784" w:author="Torsten Munkelt [2]" w:date="2022-06-22T10:33:00Z">
        <w:r>
          <w:t xml:space="preserve">iert </w:t>
        </w:r>
      </w:ins>
      <w:ins w:id="785" w:author="Torsten Munkelt [2]" w:date="2022-06-22T10:29:00Z">
        <w:r>
          <w:t xml:space="preserve">Aufgaben </w:t>
        </w:r>
      </w:ins>
      <w:ins w:id="786" w:author="Torsten Munkelt [2]" w:date="2022-06-22T10:28:00Z">
        <w:r>
          <w:t>unterschiedlicher Termin</w:t>
        </w:r>
      </w:ins>
      <w:ins w:id="787" w:author="Torsten Munkelt [2]" w:date="2022-06-22T10:29:00Z">
        <w:r>
          <w:t>plan</w:t>
        </w:r>
      </w:ins>
      <w:ins w:id="788" w:author="Torsten Munkelt [2]" w:date="2022-06-22T10:28:00Z">
        <w:r>
          <w:t>ungs</w:t>
        </w:r>
      </w:ins>
      <w:ins w:id="789" w:author="Torsten Munkelt [2]" w:date="2022-06-22T10:29:00Z">
        <w:r>
          <w:t>arten</w:t>
        </w:r>
      </w:ins>
      <w:ins w:id="790" w:author="Torsten Munkelt [2]" w:date="2022-06-22T10:27:00Z">
        <w:r>
          <w:t xml:space="preserve"> </w:t>
        </w:r>
      </w:ins>
      <w:ins w:id="791" w:author="Torsten Munkelt [2]" w:date="2022-06-22T10:28:00Z">
        <w:r>
          <w:t>mittels</w:t>
        </w:r>
      </w:ins>
      <w:ins w:id="792" w:author="Torsten Munkelt [2]" w:date="2022-06-22T10:27:00Z">
        <w:r>
          <w:t xml:space="preserve"> </w:t>
        </w:r>
      </w:ins>
      <w:ins w:id="793" w:author="Torsten Munkelt [2]" w:date="2022-06-22T10:35:00Z">
        <w:r>
          <w:t xml:space="preserve">nur </w:t>
        </w:r>
      </w:ins>
      <w:ins w:id="794" w:author="Torsten Munkelt [2]" w:date="2022-06-22T10:27:00Z">
        <w:r>
          <w:t xml:space="preserve">eines </w:t>
        </w:r>
      </w:ins>
      <w:ins w:id="795" w:author="Torsten Munkelt [2]" w:date="2022-06-22T10:33:00Z">
        <w:r>
          <w:t>Algorithmus</w:t>
        </w:r>
      </w:ins>
      <w:ins w:id="796" w:author="Torsten Munkelt [2]" w:date="2022-06-22T10:28:00Z">
        <w:r>
          <w:t xml:space="preserve">, </w:t>
        </w:r>
      </w:ins>
      <w:ins w:id="797" w:author="Torsten Munkelt [2]" w:date="2022-06-22T10:29:00Z">
        <w:r>
          <w:t>d</w:t>
        </w:r>
      </w:ins>
      <w:ins w:id="798" w:author="Torsten Munkelt [2]" w:date="2022-06-22T10:30:00Z">
        <w:r>
          <w:t xml:space="preserve">a </w:t>
        </w:r>
      </w:ins>
      <w:ins w:id="799" w:author="Torsten Munkelt [2]" w:date="2022-06-22T10:29:00Z">
        <w:r>
          <w:t>es</w:t>
        </w:r>
      </w:ins>
      <w:ins w:id="800" w:author="Torsten Munkelt [2]" w:date="2022-06-22T10:33:00Z">
        <w:r>
          <w:t xml:space="preserve"> </w:t>
        </w:r>
      </w:ins>
      <w:ins w:id="801" w:author="Paul Christ" w:date="2022-06-21T18:55:00Z">
        <w:del w:id="802" w:author="Torsten Munkelt [2]" w:date="2022-06-22T10:29:00Z">
          <w:r>
            <w:delText xml:space="preserve">aufgrund der Entkopplung </w:delText>
          </w:r>
        </w:del>
      </w:ins>
      <w:ins w:id="803" w:author="Paul Christ" w:date="2022-06-21T19:00:00Z">
        <w:del w:id="804" w:author="Torsten Munkelt [2]" w:date="2022-06-22T10:29:00Z">
          <w:r>
            <w:delText>de</w:delText>
          </w:r>
        </w:del>
      </w:ins>
      <w:ins w:id="805" w:author="Paul Christ" w:date="2022-06-21T22:53:00Z">
        <w:del w:id="806" w:author="Torsten Munkelt [2]" w:date="2022-06-22T10:29:00Z">
          <w:r>
            <w:delText>r</w:delText>
          </w:r>
        </w:del>
      </w:ins>
      <w:ins w:id="807" w:author="Paul Christ" w:date="2022-06-21T19:00:00Z">
        <w:del w:id="808" w:author="Torsten Munkelt [2]" w:date="2022-06-22T10:29:00Z">
          <w:r>
            <w:delText xml:space="preserve"> </w:delText>
          </w:r>
        </w:del>
      </w:ins>
      <w:ins w:id="809" w:author="Torsten Munkelt [2]" w:date="2022-06-22T10:35:00Z">
        <w:r>
          <w:t xml:space="preserve">den </w:t>
        </w:r>
      </w:ins>
      <w:ins w:id="810" w:author="Paul Christ" w:date="2022-06-21T19:01:00Z">
        <w:r>
          <w:t>Algorithm</w:t>
        </w:r>
      </w:ins>
      <w:ins w:id="811" w:author="Torsten Munkelt [2]" w:date="2022-06-22T10:35:00Z">
        <w:r>
          <w:t>us</w:t>
        </w:r>
      </w:ins>
      <w:ins w:id="812" w:author="Paul Christ" w:date="2022-06-21T22:53:00Z">
        <w:del w:id="813" w:author="Torsten Munkelt [2]" w:date="2022-06-22T10:35:00Z">
          <w:r>
            <w:delText>en</w:delText>
          </w:r>
        </w:del>
      </w:ins>
      <w:ins w:id="814" w:author="Paul Christ" w:date="2022-06-21T19:01:00Z">
        <w:r>
          <w:t xml:space="preserve"> zur Generierung der </w:t>
        </w:r>
      </w:ins>
      <w:ins w:id="815" w:author="Torsten Munkelt [2]" w:date="2022-06-22T10:31:00Z">
        <w:r>
          <w:t xml:space="preserve">den Aufgaben </w:t>
        </w:r>
      </w:ins>
      <w:ins w:id="816" w:author="Paul Christ" w:date="2022-06-21T19:01:00Z">
        <w:del w:id="817" w:author="Torsten Munkelt [2]" w:date="2022-06-22T10:19:00Z">
          <w:r>
            <w:delText>grundlegenden</w:delText>
          </w:r>
        </w:del>
      </w:ins>
      <w:ins w:id="818" w:author="Torsten Munkelt [2]" w:date="2022-06-22T10:19:00Z">
        <w:r>
          <w:t>zugrundeliegenden</w:t>
        </w:r>
      </w:ins>
      <w:ins w:id="819" w:author="Paul Christ" w:date="2022-06-21T19:01:00Z">
        <w:r>
          <w:t xml:space="preserve"> Datenstruktur</w:t>
        </w:r>
      </w:ins>
      <w:ins w:id="820" w:author="Paul Christ" w:date="2022-06-21T19:49:00Z">
        <w:del w:id="821" w:author="Torsten Munkelt [2]" w:date="2022-06-22T10:33:00Z">
          <w:r>
            <w:delText xml:space="preserve"> </w:delText>
          </w:r>
        </w:del>
        <w:del w:id="822" w:author="Torsten Munkelt [2]" w:date="2022-06-22T10:31:00Z">
          <w:r>
            <w:delText>der Aufgabe</w:delText>
          </w:r>
        </w:del>
      </w:ins>
      <w:ins w:id="823" w:author="Torsten Munkelt [2]" w:date="2022-06-22T10:33:00Z">
        <w:r>
          <w:t xml:space="preserve">, die der </w:t>
        </w:r>
      </w:ins>
      <w:ins w:id="824" w:author="Paul Christ" w:date="2022-06-21T22:53:00Z">
        <w:del w:id="825" w:author="Torsten Munkelt [2]" w:date="2022-06-22T10:31:00Z">
          <w:r>
            <w:delText>n</w:delText>
          </w:r>
        </w:del>
      </w:ins>
      <w:ins w:id="826" w:author="Paul Christ" w:date="2022-06-21T19:01:00Z">
        <w:del w:id="827" w:author="Torsten Munkelt [2]" w:date="2022-06-22T10:30:00Z">
          <w:r>
            <w:delText xml:space="preserve"> </w:delText>
          </w:r>
        </w:del>
      </w:ins>
      <w:ins w:id="828" w:author="Paul Christ" w:date="2022-06-21T19:48:00Z">
        <w:del w:id="829" w:author="Torsten Munkelt [2]" w:date="2022-06-22T10:33:00Z">
          <w:r>
            <w:delText>von de</w:delText>
          </w:r>
        </w:del>
      </w:ins>
      <w:ins w:id="830" w:author="Paul Christ" w:date="2022-06-21T22:53:00Z">
        <w:del w:id="831" w:author="Torsten Munkelt [2]" w:date="2022-06-22T10:33:00Z">
          <w:r>
            <w:delText>n</w:delText>
          </w:r>
        </w:del>
      </w:ins>
      <w:ins w:id="832" w:author="Torsten Munkelt [2]" w:date="2022-06-22T10:33:00Z">
        <w:r>
          <w:t xml:space="preserve">Terminplanungsart </w:t>
        </w:r>
      </w:ins>
      <w:ins w:id="833" w:author="Paul Christ" w:date="2022-06-21T22:53:00Z">
        <w:del w:id="834" w:author="Torsten Munkelt [2]" w:date="2022-06-22T10:30:00Z">
          <w:r>
            <w:delText xml:space="preserve"> </w:delText>
          </w:r>
        </w:del>
        <w:r>
          <w:t xml:space="preserve">zugehörigen </w:t>
        </w:r>
      </w:ins>
      <w:ins w:id="835" w:author="Paul Christ" w:date="2022-06-21T19:01:00Z">
        <w:r>
          <w:t>Darstellungsform</w:t>
        </w:r>
      </w:ins>
      <w:ins w:id="836" w:author="Paul Christ" w:date="2022-06-21T22:53:00Z">
        <w:r>
          <w:t>en</w:t>
        </w:r>
      </w:ins>
      <w:ins w:id="837" w:author="Paul Christ" w:date="2022-06-21T19:08:00Z">
        <w:r>
          <w:t xml:space="preserve"> </w:t>
        </w:r>
        <w:del w:id="838" w:author="Torsten Munkelt [2]" w:date="2022-06-22T10:34:00Z">
          <w:r>
            <w:delText xml:space="preserve">der </w:delText>
          </w:r>
        </w:del>
        <w:del w:id="839" w:author="Torsten Munkelt [2]" w:date="2022-06-22T10:31:00Z">
          <w:r>
            <w:delText>Aufgabe</w:delText>
          </w:r>
        </w:del>
      </w:ins>
      <w:ins w:id="840" w:author="Paul Christ" w:date="2022-06-21T19:48:00Z">
        <w:del w:id="841" w:author="Torsten Munkelt [2]" w:date="2022-06-22T10:31:00Z">
          <w:r>
            <w:delText>nstruktur</w:delText>
          </w:r>
        </w:del>
        <w:del w:id="842" w:author="Torsten Munkelt [2]" w:date="2022-06-22T10:33:00Z">
          <w:r>
            <w:delText xml:space="preserve"> </w:delText>
          </w:r>
        </w:del>
        <w:r>
          <w:t xml:space="preserve">und </w:t>
        </w:r>
        <w:del w:id="843" w:author="Torsten Munkelt [2]" w:date="2022-06-22T10:30:00Z">
          <w:r>
            <w:delText>de</w:delText>
          </w:r>
        </w:del>
      </w:ins>
      <w:ins w:id="844" w:author="Paul Christ" w:date="2022-06-21T22:53:00Z">
        <w:del w:id="845" w:author="Torsten Munkelt [2]" w:date="2022-06-22T10:30:00Z">
          <w:r>
            <w:delText>r</w:delText>
          </w:r>
        </w:del>
      </w:ins>
      <w:ins w:id="846" w:author="Paul Christ" w:date="2022-06-21T19:48:00Z">
        <w:del w:id="847" w:author="Torsten Munkelt [2]" w:date="2022-06-22T10:30:00Z">
          <w:r>
            <w:delText xml:space="preserve"> </w:delText>
          </w:r>
        </w:del>
      </w:ins>
      <w:ins w:id="848" w:author="Torsten Munkelt [2]" w:date="2022-06-22T10:34:00Z">
        <w:r>
          <w:t>die</w:t>
        </w:r>
      </w:ins>
      <w:ins w:id="849" w:author="Torsten Munkelt [2]" w:date="2022-06-22T10:30:00Z">
        <w:r>
          <w:t xml:space="preserve"> </w:t>
        </w:r>
      </w:ins>
      <w:ins w:id="850" w:author="Torsten Munkelt [2]" w:date="2022-06-22T10:31:00Z">
        <w:r>
          <w:t xml:space="preserve">jeweiligen </w:t>
        </w:r>
      </w:ins>
      <w:ins w:id="851" w:author="Paul Christ" w:date="2022-06-21T19:48:00Z">
        <w:del w:id="852" w:author="Torsten Munkelt [2]" w:date="2022-06-22T10:34:00Z">
          <w:r>
            <w:delText>Lösungs</w:delText>
          </w:r>
        </w:del>
      </w:ins>
      <w:ins w:id="853" w:author="Torsten Munkelt [2]" w:date="2022-06-22T10:34:00Z">
        <w:r>
          <w:t>Terminplanungs</w:t>
        </w:r>
      </w:ins>
      <w:ins w:id="854" w:author="Paul Christ" w:date="2022-06-21T19:48:00Z">
        <w:r>
          <w:t>algorithm</w:t>
        </w:r>
      </w:ins>
      <w:ins w:id="855" w:author="Paul Christ" w:date="2022-06-21T22:53:00Z">
        <w:r>
          <w:t>en</w:t>
        </w:r>
      </w:ins>
      <w:ins w:id="856" w:author="Torsten Munkelt [2]" w:date="2022-06-22T10:30:00Z">
        <w:r>
          <w:t xml:space="preserve"> </w:t>
        </w:r>
      </w:ins>
      <w:ins w:id="857" w:author="Torsten Munkelt [2]" w:date="2022-06-22T10:34:00Z">
        <w:r>
          <w:t xml:space="preserve">voneinander </w:t>
        </w:r>
      </w:ins>
      <w:ins w:id="858" w:author="Torsten Munkelt [2]" w:date="2022-06-22T10:30:00Z">
        <w:r>
          <w:t>trennt</w:t>
        </w:r>
      </w:ins>
      <w:ins w:id="859" w:author="Paul Christ" w:date="2022-06-21T19:50:00Z">
        <w:del w:id="860" w:author="Torsten Munkelt [2]" w:date="2022-06-22T10:30:00Z">
          <w:r>
            <w:delText>,</w:delText>
          </w:r>
        </w:del>
        <w:del w:id="861" w:author="Torsten Munkelt [2]" w:date="2022-06-22T10:27:00Z">
          <w:r>
            <w:delText xml:space="preserve"> die </w:delText>
          </w:r>
        </w:del>
      </w:ins>
      <w:ins w:id="862" w:author="Paul Christ" w:date="2022-06-21T23:08:00Z">
        <w:del w:id="863" w:author="Torsten Munkelt [2]" w:date="2022-06-22T10:27:00Z">
          <w:r>
            <w:delText xml:space="preserve">Generierung </w:delText>
          </w:r>
        </w:del>
      </w:ins>
      <w:ins w:id="864" w:author="Paul Christ" w:date="2022-06-21T23:12:00Z">
        <w:del w:id="865" w:author="Torsten Munkelt [2]" w:date="2022-06-22T10:27:00Z">
          <w:r>
            <w:delText xml:space="preserve">von Aufgaben hinsichtlich der unterschiedlichen Repräsentationen </w:delText>
          </w:r>
        </w:del>
      </w:ins>
      <w:ins w:id="866" w:author="Paul Christ" w:date="2022-06-21T23:41:00Z">
        <w:del w:id="867" w:author="Torsten Munkelt [2]" w:date="2022-06-22T10:27:00Z">
          <w:r>
            <w:delText xml:space="preserve">mithilfe eines </w:delText>
          </w:r>
        </w:del>
      </w:ins>
      <w:ins w:id="868" w:author="Paul Christ" w:date="2022-06-21T23:42:00Z">
        <w:del w:id="869" w:author="Torsten Munkelt [2]" w:date="2022-06-22T10:27:00Z">
          <w:r>
            <w:delText>Systems</w:delText>
          </w:r>
        </w:del>
        <w:r>
          <w:t>. Dabei ist</w:t>
        </w:r>
      </w:ins>
      <w:ins w:id="870" w:author="Paul Christ" w:date="2022-06-21T23:43:00Z">
        <w:r>
          <w:t xml:space="preserve"> neben der Implementation des </w:t>
        </w:r>
      </w:ins>
      <w:ins w:id="871" w:author="Paul Christ" w:date="2022-06-21T23:44:00Z">
        <w:r>
          <w:lastRenderedPageBreak/>
          <w:t>Generierungsalgorithmus</w:t>
        </w:r>
      </w:ins>
      <w:ins w:id="872" w:author="Paul Christ" w:date="2022-06-21T23:42:00Z">
        <w:r>
          <w:t xml:space="preserve"> lediglich die </w:t>
        </w:r>
      </w:ins>
      <w:ins w:id="873" w:author="Paul Christ" w:date="2022-06-22T00:33:00Z">
        <w:r>
          <w:t xml:space="preserve">deklarative </w:t>
        </w:r>
      </w:ins>
      <w:ins w:id="874" w:author="Paul Christ" w:date="2022-06-22T00:34:00Z">
        <w:r>
          <w:t>Konfiguration</w:t>
        </w:r>
      </w:ins>
      <w:ins w:id="875" w:author="Paul Christ" w:date="2022-06-21T23:42:00Z">
        <w:r>
          <w:t xml:space="preserve"> </w:t>
        </w:r>
      </w:ins>
      <w:ins w:id="876" w:author="Paul Christ" w:date="2022-06-21T23:44:00Z">
        <w:r>
          <w:t xml:space="preserve">der </w:t>
        </w:r>
      </w:ins>
      <w:ins w:id="877" w:author="Paul Christ" w:date="2022-06-22T00:34:00Z">
        <w:r>
          <w:t xml:space="preserve">interaktiven </w:t>
        </w:r>
      </w:ins>
      <w:ins w:id="878" w:author="Paul Christ" w:date="2022-06-22T00:33:00Z">
        <w:del w:id="879" w:author="Torsten Munkelt [2]" w:date="2022-06-22T10:36:00Z">
          <w:r>
            <w:delText>Nutzer</w:delText>
          </w:r>
        </w:del>
      </w:ins>
      <w:ins w:id="880" w:author="Torsten Munkelt [2]" w:date="2022-06-22T10:36:00Z">
        <w:r>
          <w:t xml:space="preserve">grafischen </w:t>
        </w:r>
      </w:ins>
      <w:ins w:id="881" w:author="Paul Christ" w:date="2022-06-22T00:33:00Z">
        <w:del w:id="882" w:author="Torsten Munkelt [2]" w:date="2022-06-22T10:36:00Z">
          <w:r>
            <w:delText>b</w:delText>
          </w:r>
        </w:del>
      </w:ins>
      <w:ins w:id="883" w:author="Torsten Munkelt [2]" w:date="2022-06-22T10:36:00Z">
        <w:r>
          <w:t>B</w:t>
        </w:r>
      </w:ins>
      <w:ins w:id="884" w:author="Paul Christ" w:date="2022-06-22T00:33:00Z">
        <w:r>
          <w:t>edienelemente</w:t>
        </w:r>
      </w:ins>
      <w:ins w:id="885" w:author="Paul Christ" w:date="2022-06-22T00:34:00Z">
        <w:r>
          <w:t xml:space="preserve"> zur Modellierung der </w:t>
        </w:r>
      </w:ins>
      <w:ins w:id="886" w:author="Paul Christ" w:date="2022-06-22T00:35:00Z">
        <w:r>
          <w:t>Darstellungs- und Lösungs</w:t>
        </w:r>
      </w:ins>
      <w:ins w:id="887" w:author="Paul Christ" w:date="2022-06-22T00:34:00Z">
        <w:r>
          <w:t>methode</w:t>
        </w:r>
      </w:ins>
      <w:ins w:id="888" w:author="Paul Christ" w:date="2022-06-22T00:35:00Z">
        <w:r>
          <w:t xml:space="preserve"> erforderlich.</w:t>
        </w:r>
        <w:del w:id="889" w:author="Torsten Munkelt [2]" w:date="2022-06-22T10:36:00Z">
          <w:r>
            <w:delText xml:space="preserve"> </w:delText>
          </w:r>
        </w:del>
      </w:ins>
    </w:p>
    <w:p>
      <w:pPr>
        <w:pStyle w:val="-WeLStandardtextEinzug-"/>
        <w:rPr>
          <w:ins w:id="890" w:author="Paul Christ" w:date="2022-06-22T02:26:00Z"/>
        </w:rPr>
      </w:pPr>
      <w:ins w:id="891" w:author="Paul Christ" w:date="2022-06-22T00:35:00Z">
        <w:r>
          <w:t>ALADIN II implementiert</w:t>
        </w:r>
      </w:ins>
      <w:ins w:id="892" w:author="Paul Christ" w:date="2022-06-22T01:53:00Z">
        <w:r>
          <w:t xml:space="preserve"> </w:t>
        </w:r>
      </w:ins>
      <w:ins w:id="893" w:author="Paul Christ" w:date="2022-06-22T02:14:00Z">
        <w:r>
          <w:t>einen</w:t>
        </w:r>
      </w:ins>
      <w:ins w:id="894" w:author="Paul Christ" w:date="2022-06-22T02:09:00Z">
        <w:r>
          <w:t xml:space="preserve"> Algorithmus zur Generierung </w:t>
        </w:r>
      </w:ins>
      <w:ins w:id="895" w:author="Paul Christ" w:date="2022-06-22T02:10:00Z">
        <w:r>
          <w:t xml:space="preserve">eines </w:t>
        </w:r>
      </w:ins>
      <w:ins w:id="896" w:author="Paul Christ" w:date="2022-06-22T02:12:00Z">
        <w:r>
          <w:t>zufällig</w:t>
        </w:r>
      </w:ins>
      <w:ins w:id="897" w:author="Paul Christ" w:date="2022-06-22T02:13:00Z">
        <w:r>
          <w:t xml:space="preserve">en </w:t>
        </w:r>
      </w:ins>
      <w:ins w:id="898" w:author="Paul Christ" w:date="2022-06-22T02:14:00Z">
        <w:r>
          <w:t>Graphen</w:t>
        </w:r>
      </w:ins>
      <w:ins w:id="899" w:author="Paul Christ" w:date="2022-06-22T02:13:00Z">
        <w:r>
          <w:t xml:space="preserve">, bestehend aus </w:t>
        </w:r>
      </w:ins>
      <w:ins w:id="900" w:author="Paul Christ" w:date="2022-06-22T02:14:00Z">
        <w:r>
          <w:t>Vorgängen</w:t>
        </w:r>
      </w:ins>
      <w:ins w:id="901" w:author="Paul Christ" w:date="2022-06-22T02:15:00Z">
        <w:r>
          <w:t xml:space="preserve"> als Knoten mit den Attributen</w:t>
        </w:r>
      </w:ins>
      <w:ins w:id="902" w:author="Paul Christ" w:date="2022-06-22T02:28:00Z">
        <w:r>
          <w:t xml:space="preserve"> Dauer,</w:t>
        </w:r>
      </w:ins>
      <w:ins w:id="903" w:author="Paul Christ" w:date="2022-06-22T02:15:00Z">
        <w:r>
          <w:t xml:space="preserve"> Frühester Anfangszeitpun</w:t>
        </w:r>
      </w:ins>
      <w:ins w:id="904" w:author="Paul Christ" w:date="2022-06-22T02:16:00Z">
        <w:r>
          <w:t>kt (FAZ), Frühester Endzeitpunkt (FEZ), Spätester Endzeitpunkt (SEZ)</w:t>
        </w:r>
      </w:ins>
      <w:ins w:id="905" w:author="Paul Christ" w:date="2022-06-22T02:28:00Z">
        <w:r>
          <w:t xml:space="preserve">, </w:t>
        </w:r>
      </w:ins>
      <w:ins w:id="906" w:author="Paul Christ" w:date="2022-06-22T02:16:00Z">
        <w:r>
          <w:t>Spätester Anfangszeitpunkt (SAZ)</w:t>
        </w:r>
      </w:ins>
      <w:ins w:id="907" w:author="Paul Christ" w:date="2022-06-22T02:28:00Z">
        <w:r>
          <w:t xml:space="preserve"> Gesamtpuffer (GP) und freier Puffer (FP)</w:t>
        </w:r>
      </w:ins>
      <w:ins w:id="908" w:author="Paul Christ" w:date="2022-06-22T02:18:00Z">
        <w:r>
          <w:t>, und</w:t>
        </w:r>
      </w:ins>
      <w:ins w:id="909" w:author="Paul Christ" w:date="2022-06-22T02:19:00Z">
        <w:r>
          <w:t xml:space="preserve"> Anordnungsbeziehungen als</w:t>
        </w:r>
      </w:ins>
      <w:ins w:id="910" w:author="Paul Christ" w:date="2022-06-22T02:18:00Z">
        <w:r>
          <w:t xml:space="preserve"> Kanten</w:t>
        </w:r>
      </w:ins>
      <w:ins w:id="911" w:author="Paul Christ" w:date="2022-06-22T02:19:00Z">
        <w:r>
          <w:t xml:space="preserve"> mit den möglichen Ausprägungen Ende-Anfang</w:t>
        </w:r>
      </w:ins>
      <w:ins w:id="912" w:author="Paul Christ" w:date="2022-06-22T02:20:00Z">
        <w:r>
          <w:t xml:space="preserve"> (EA)</w:t>
        </w:r>
      </w:ins>
      <w:ins w:id="913" w:author="Paul Christ" w:date="2022-06-22T02:19:00Z">
        <w:r>
          <w:t>, Anfang-Anfang</w:t>
        </w:r>
      </w:ins>
      <w:ins w:id="914" w:author="Paul Christ" w:date="2022-06-22T02:20:00Z">
        <w:r>
          <w:t xml:space="preserve"> (AA)</w:t>
        </w:r>
      </w:ins>
      <w:ins w:id="915" w:author="Paul Christ" w:date="2022-06-22T02:19:00Z">
        <w:r>
          <w:t>, Anfang-Ende</w:t>
        </w:r>
      </w:ins>
      <w:ins w:id="916" w:author="Paul Christ" w:date="2022-06-22T02:20:00Z">
        <w:r>
          <w:t xml:space="preserve"> (AE)</w:t>
        </w:r>
      </w:ins>
      <w:ins w:id="917" w:author="Paul Christ" w:date="2022-06-22T02:19:00Z">
        <w:r>
          <w:t xml:space="preserve"> und Ende-Ende</w:t>
        </w:r>
      </w:ins>
      <w:ins w:id="918" w:author="Paul Christ" w:date="2022-06-22T02:20:00Z">
        <w:r>
          <w:t xml:space="preserve"> (EE)</w:t>
        </w:r>
      </w:ins>
      <w:ins w:id="919" w:author="Paul Christ" w:date="2022-06-22T02:19:00Z">
        <w:r>
          <w:t xml:space="preserve">. </w:t>
        </w:r>
      </w:ins>
      <w:ins w:id="920" w:author="Paul Christ" w:date="2022-06-22T02:21:00Z">
        <w:r>
          <w:t>Der generierte Graph wird anschließend vorwärts- und rückwärtsterminiert</w:t>
        </w:r>
      </w:ins>
      <w:ins w:id="921" w:author="Torsten Munkelt [2]" w:date="2022-06-22T10:36:00Z">
        <w:r>
          <w:t xml:space="preserve">, </w:t>
        </w:r>
      </w:ins>
      <w:ins w:id="922" w:author="Paul Christ" w:date="2022-06-22T02:21:00Z">
        <w:del w:id="923" w:author="Torsten Munkelt [2]" w:date="2022-06-22T10:36:00Z">
          <w:r>
            <w:delText xml:space="preserve"> </w:delText>
          </w:r>
        </w:del>
        <w:r>
          <w:t xml:space="preserve">um die Pufferzeiten und </w:t>
        </w:r>
        <w:del w:id="924" w:author="Torsten Munkelt [2]" w:date="2022-06-22T10:37:00Z">
          <w:r>
            <w:delText xml:space="preserve">den </w:delText>
          </w:r>
        </w:del>
        <w:del w:id="925" w:author="Torsten Munkelt [2]" w:date="2022-06-22T10:38:00Z">
          <w:r>
            <w:delText>eventuell</w:delText>
          </w:r>
        </w:del>
      </w:ins>
      <w:ins w:id="926" w:author="Torsten Munkelt [2]" w:date="2022-06-22T10:38:00Z">
        <w:r>
          <w:t>ggf.</w:t>
        </w:r>
      </w:ins>
      <w:ins w:id="927" w:author="Paul Christ" w:date="2022-06-22T02:21:00Z">
        <w:r>
          <w:t xml:space="preserve"> </w:t>
        </w:r>
      </w:ins>
      <w:ins w:id="928" w:author="Torsten Munkelt [2]" w:date="2022-06-22T10:37:00Z">
        <w:r>
          <w:t xml:space="preserve">die </w:t>
        </w:r>
      </w:ins>
      <w:ins w:id="929" w:author="Paul Christ" w:date="2022-06-22T02:21:00Z">
        <w:r>
          <w:t>kritischen Pfad</w:t>
        </w:r>
      </w:ins>
      <w:ins w:id="930" w:author="Torsten Munkelt [2]" w:date="2022-06-22T10:37:00Z">
        <w:r>
          <w:t>e</w:t>
        </w:r>
      </w:ins>
      <w:ins w:id="931" w:author="Paul Christ" w:date="2022-06-22T02:22:00Z">
        <w:r>
          <w:t xml:space="preserve"> zu bestimmen.</w:t>
        </w:r>
      </w:ins>
    </w:p>
    <w:p>
      <w:pPr>
        <w:pStyle w:val="-WeLStandardtextEinzug-"/>
        <w:rPr>
          <w:ins w:id="932" w:author="Paul Christ" w:date="2022-06-22T02:09:00Z"/>
        </w:rPr>
      </w:pPr>
      <w:ins w:id="933" w:author="Paul Christ" w:date="2022-06-22T02:26:00Z">
        <w:r>
          <w:t>Der Algo</w:t>
        </w:r>
      </w:ins>
      <w:ins w:id="934" w:author="Paul Christ" w:date="2022-06-22T02:27:00Z">
        <w:r>
          <w:t xml:space="preserve">rithmus erlaubt </w:t>
        </w:r>
        <w:del w:id="935" w:author="Torsten Munkelt [2]" w:date="2022-06-22T10:37:00Z">
          <w:r>
            <w:delText xml:space="preserve">dabei </w:delText>
          </w:r>
        </w:del>
        <w:r>
          <w:t xml:space="preserve">die Parametrisierung </w:t>
        </w:r>
        <w:del w:id="936" w:author="Torsten Munkelt [2]" w:date="2022-06-22T10:40:00Z">
          <w:r>
            <w:delText xml:space="preserve">bezüglich </w:delText>
          </w:r>
        </w:del>
      </w:ins>
      <w:ins w:id="937" w:author="Paul Christ" w:date="2022-06-22T02:28:00Z">
        <w:r>
          <w:t xml:space="preserve">der </w:t>
        </w:r>
      </w:ins>
      <w:ins w:id="938" w:author="Torsten Munkelt [2]" w:date="2022-06-22T10:40:00Z">
        <w:r>
          <w:t xml:space="preserve">Intervalle </w:t>
        </w:r>
      </w:ins>
      <w:ins w:id="939" w:author="Paul Christ" w:date="2022-06-22T02:28:00Z">
        <w:r>
          <w:t>mögliche</w:t>
        </w:r>
      </w:ins>
      <w:ins w:id="940" w:author="Torsten Munkelt [2]" w:date="2022-06-22T10:40:00Z">
        <w:r>
          <w:t>r</w:t>
        </w:r>
      </w:ins>
      <w:ins w:id="941" w:author="Paul Christ" w:date="2022-06-22T02:28:00Z">
        <w:del w:id="942" w:author="Torsten Munkelt [2]" w:date="2022-06-22T10:40:00Z">
          <w:r>
            <w:delText>n</w:delText>
          </w:r>
        </w:del>
        <w:r>
          <w:t xml:space="preserve"> Werte</w:t>
        </w:r>
        <w:del w:id="943" w:author="Torsten Munkelt [2]" w:date="2022-06-22T10:40:00Z">
          <w:r>
            <w:delText>intervalle</w:delText>
          </w:r>
        </w:del>
        <w:r>
          <w:t xml:space="preserve"> </w:t>
        </w:r>
      </w:ins>
      <w:ins w:id="944" w:author="Paul Christ" w:date="2022-06-22T02:29:00Z">
        <w:del w:id="945" w:author="Torsten Munkelt [2]" w:date="2022-06-22T10:40:00Z">
          <w:r>
            <w:delText>der</w:delText>
          </w:r>
        </w:del>
      </w:ins>
      <w:ins w:id="946" w:author="Torsten Munkelt [2]" w:date="2022-06-22T10:40:00Z">
        <w:r>
          <w:t>für</w:t>
        </w:r>
      </w:ins>
      <w:ins w:id="947" w:author="Paul Christ" w:date="2022-06-22T02:29:00Z">
        <w:r>
          <w:t xml:space="preserve"> Knotenattribute, der möglichen Anordnungsbeziehungen</w:t>
        </w:r>
      </w:ins>
      <w:ins w:id="948" w:author="Torsten Munkelt [2]" w:date="2022-06-22T10:40:00Z">
        <w:r>
          <w:t xml:space="preserve"> zwischen den Knoten</w:t>
        </w:r>
      </w:ins>
      <w:ins w:id="949" w:author="Paul Christ" w:date="2022-06-22T02:29:00Z">
        <w:r>
          <w:t>, der Knotenanzahl</w:t>
        </w:r>
      </w:ins>
      <w:ins w:id="950" w:author="Paul Christ" w:date="2022-06-22T02:30:00Z">
        <w:r>
          <w:t xml:space="preserve"> und de</w:t>
        </w:r>
      </w:ins>
      <w:ins w:id="951" w:author="Torsten Munkelt [2]" w:date="2022-06-22T10:40:00Z">
        <w:r>
          <w:t>r</w:t>
        </w:r>
      </w:ins>
      <w:ins w:id="952" w:author="Paul Christ" w:date="2022-06-22T02:30:00Z">
        <w:del w:id="953" w:author="Torsten Munkelt [2]" w:date="2022-06-22T10:40:00Z">
          <w:r>
            <w:delText>s</w:delText>
          </w:r>
        </w:del>
        <w:r>
          <w:t xml:space="preserve"> Knotengrade</w:t>
        </w:r>
        <w:del w:id="954" w:author="Torsten Munkelt [2]" w:date="2022-06-22T10:40:00Z">
          <w:r>
            <w:delText>s</w:delText>
          </w:r>
        </w:del>
        <w:r>
          <w:t xml:space="preserve">, um </w:t>
        </w:r>
        <w:del w:id="955" w:author="Torsten Munkelt [2]" w:date="2022-06-22T10:41:00Z">
          <w:r>
            <w:delText xml:space="preserve">zum einen </w:delText>
          </w:r>
        </w:del>
      </w:ins>
      <w:ins w:id="956" w:author="Paul Christ" w:date="2022-06-22T02:31:00Z">
        <w:r>
          <w:t xml:space="preserve">eine </w:t>
        </w:r>
      </w:ins>
      <w:ins w:id="957" w:author="Torsten Munkelt [2]" w:date="2022-06-22T10:42:00Z">
        <w:r>
          <w:t xml:space="preserve">benutzerspezifische </w:t>
        </w:r>
      </w:ins>
      <w:ins w:id="958" w:author="Paul Christ" w:date="2022-06-22T02:31:00Z">
        <w:del w:id="959" w:author="Torsten Munkelt [2]" w:date="2022-06-22T10:42:00Z">
          <w:r>
            <w:delText xml:space="preserve">Individualisierung der </w:delText>
          </w:r>
        </w:del>
      </w:ins>
      <w:ins w:id="960" w:author="Torsten Munkelt [2]" w:date="2022-06-22T10:42:00Z">
        <w:r>
          <w:t xml:space="preserve">Fokussierung auf bestimmte </w:t>
        </w:r>
      </w:ins>
      <w:ins w:id="961" w:author="Paul Christ" w:date="2022-06-22T02:31:00Z">
        <w:del w:id="962" w:author="Torsten Munkelt [2]" w:date="2022-06-22T10:42:00Z">
          <w:r>
            <w:delText>Aufgabenfokussierung</w:delText>
          </w:r>
        </w:del>
      </w:ins>
      <w:ins w:id="963" w:author="Torsten Munkelt [2]" w:date="2022-06-22T10:42:00Z">
        <w:r>
          <w:t>Terminplanungsaspekte</w:t>
        </w:r>
      </w:ins>
      <w:ins w:id="964" w:author="Paul Christ" w:date="2022-06-22T02:31:00Z">
        <w:r>
          <w:t xml:space="preserve"> und </w:t>
        </w:r>
        <w:del w:id="965" w:author="Torsten Munkelt [2]" w:date="2022-06-22T10:41:00Z">
          <w:r>
            <w:delText>zum anderen</w:delText>
          </w:r>
        </w:del>
      </w:ins>
      <w:ins w:id="966" w:author="Paul Christ" w:date="2022-06-22T02:32:00Z">
        <w:del w:id="967" w:author="Torsten Munkelt [2]" w:date="2022-06-22T10:41:00Z">
          <w:r>
            <w:delText xml:space="preserve"> </w:delText>
          </w:r>
        </w:del>
        <w:r>
          <w:t>eine Anpassung der Aufgabenkomplexität zu ermöglichen.</w:t>
        </w:r>
      </w:ins>
    </w:p>
    <w:p>
      <w:pPr>
        <w:pStyle w:val="-WeLStandardtextEinzug-"/>
        <w:rPr>
          <w:ins w:id="968" w:author="Paul Christ" w:date="2022-06-22T02:32:00Z"/>
        </w:rPr>
      </w:pPr>
      <w:ins w:id="969" w:author="Paul Christ" w:date="2022-06-22T02:22:00Z">
        <w:r>
          <w:t xml:space="preserve">Weiterhin implementiert ALADIN II </w:t>
        </w:r>
      </w:ins>
      <w:ins w:id="970" w:author="Paul Christ" w:date="2022-06-22T01:53:00Z">
        <w:r>
          <w:t xml:space="preserve">die </w:t>
        </w:r>
      </w:ins>
      <w:ins w:id="971" w:author="Torsten Munkelt [2]" w:date="2022-06-22T10:43:00Z">
        <w:r>
          <w:t>be</w:t>
        </w:r>
      </w:ins>
      <w:ins w:id="972" w:author="Paul Christ" w:date="2022-06-22T01:57:00Z">
        <w:r>
          <w:t>nötig</w:t>
        </w:r>
      </w:ins>
      <w:ins w:id="973" w:author="Torsten Munkelt [2]" w:date="2022-06-22T10:43:00Z">
        <w:r>
          <w:t>ten</w:t>
        </w:r>
      </w:ins>
      <w:ins w:id="974" w:author="Paul Christ" w:date="2022-06-22T01:57:00Z">
        <w:del w:id="975" w:author="Torsten Munkelt [2]" w:date="2022-06-22T10:43:00Z">
          <w:r>
            <w:delText>en</w:delText>
          </w:r>
        </w:del>
        <w:r>
          <w:t xml:space="preserve"> </w:t>
        </w:r>
      </w:ins>
      <w:ins w:id="976" w:author="Paul Christ" w:date="2022-06-22T01:53:00Z">
        <w:r>
          <w:t>Bedienelemente</w:t>
        </w:r>
      </w:ins>
      <w:ins w:id="977" w:author="Paul Christ" w:date="2022-06-22T01:57:00Z">
        <w:r>
          <w:t xml:space="preserve"> zur Modellierung von Aufgaben der unterschiedlichen Darstellungs</w:t>
        </w:r>
        <w:del w:id="978" w:author="Torsten Munkelt [2]" w:date="2022-06-22T10:43:00Z">
          <w:r>
            <w:delText>methoden</w:delText>
          </w:r>
        </w:del>
      </w:ins>
      <w:ins w:id="979" w:author="Torsten Munkelt [2]" w:date="2022-06-22T10:43:00Z">
        <w:r>
          <w:t>formen</w:t>
        </w:r>
      </w:ins>
      <w:ins w:id="980" w:author="Paul Christ" w:date="2022-06-22T02:07:00Z">
        <w:r>
          <w:t xml:space="preserve"> der Terminplanung:</w:t>
        </w:r>
      </w:ins>
      <w:ins w:id="981" w:author="Paul Christ" w:date="2022-06-22T01:54:00Z">
        <w:r>
          <w:t xml:space="preserve"> </w:t>
        </w:r>
      </w:ins>
      <w:ins w:id="982" w:author="Paul Christ" w:date="2022-06-22T01:57:00Z">
        <w:del w:id="983" w:author="Torsten Munkelt [2]" w:date="2022-06-22T10:44:00Z">
          <w:r>
            <w:delText>D</w:delText>
          </w:r>
        </w:del>
      </w:ins>
      <w:ins w:id="984" w:author="Torsten Munkelt [2]" w:date="2022-06-22T10:44:00Z">
        <w:r>
          <w:t>d</w:t>
        </w:r>
      </w:ins>
      <w:ins w:id="985" w:author="Paul Christ" w:date="2022-06-22T01:57:00Z">
        <w:r>
          <w:t>ie</w:t>
        </w:r>
      </w:ins>
      <w:ins w:id="986" w:author="Paul Christ" w:date="2022-06-22T01:54:00Z">
        <w:r>
          <w:t xml:space="preserve"> manuelle Konstruktion von </w:t>
        </w:r>
      </w:ins>
      <w:ins w:id="987" w:author="Paul Christ" w:date="2022-06-22T01:55:00Z">
        <w:r>
          <w:t>Graphen</w:t>
        </w:r>
      </w:ins>
      <w:ins w:id="988" w:author="Paul Christ" w:date="2022-06-22T02:33:00Z">
        <w:r>
          <w:t xml:space="preserve"> einer definierten Form</w:t>
        </w:r>
      </w:ins>
      <w:ins w:id="989" w:author="Paul Christ" w:date="2022-06-22T01:55:00Z">
        <w:r>
          <w:t xml:space="preserve"> durch den Nutzer, </w:t>
        </w:r>
      </w:ins>
      <w:ins w:id="990" w:author="Paul Christ" w:date="2022-06-22T01:57:00Z">
        <w:r>
          <w:t xml:space="preserve">die </w:t>
        </w:r>
      </w:ins>
      <w:ins w:id="991" w:author="Paul Christ" w:date="2022-06-22T01:55:00Z">
        <w:r>
          <w:t xml:space="preserve">manuelle Beschriftung von Knoten </w:t>
        </w:r>
      </w:ins>
      <w:ins w:id="992" w:author="Paul Christ" w:date="2022-06-22T02:33:00Z">
        <w:r>
          <w:t xml:space="preserve">und Kanten </w:t>
        </w:r>
      </w:ins>
      <w:ins w:id="993" w:author="Paul Christ" w:date="2022-06-22T01:55:00Z">
        <w:r>
          <w:t>des konstruierten Graphen un</w:t>
        </w:r>
      </w:ins>
      <w:ins w:id="994" w:author="Paul Christ" w:date="2022-06-22T01:56:00Z">
        <w:r>
          <w:t>d d</w:t>
        </w:r>
      </w:ins>
      <w:ins w:id="995" w:author="Paul Christ" w:date="2022-06-22T01:58:00Z">
        <w:r>
          <w:t>ie</w:t>
        </w:r>
      </w:ins>
      <w:ins w:id="996" w:author="Paul Christ" w:date="2022-06-22T01:56:00Z">
        <w:r>
          <w:t xml:space="preserve"> Manipulation eines Balkendiagramms</w:t>
        </w:r>
      </w:ins>
      <w:ins w:id="997" w:author="Paul Christ" w:date="2022-06-22T01:58:00Z">
        <w:r>
          <w:t xml:space="preserve"> anhand von Einfüge- und Löschoperationen</w:t>
        </w:r>
      </w:ins>
      <w:ins w:id="998" w:author="Paul Christ" w:date="2022-06-22T01:56:00Z">
        <w:r>
          <w:t>.</w:t>
        </w:r>
      </w:ins>
      <w:ins w:id="999" w:author="Paul Christ" w:date="2022-06-22T01:58:00Z">
        <w:del w:id="1000" w:author="Torsten Munkelt [2]" w:date="2022-06-22T10:44:00Z">
          <w:r>
            <w:delText xml:space="preserve"> </w:delText>
          </w:r>
        </w:del>
      </w:ins>
    </w:p>
    <w:p>
      <w:pPr>
        <w:pStyle w:val="-WeLStandardtextEinzug-"/>
      </w:pPr>
      <w:ins w:id="1001" w:author="Paul Christ" w:date="2022-06-22T02:35:00Z">
        <w:r>
          <w:t xml:space="preserve">ALADIN II unterstützt im Aufgabentyp „Terminierung und Netzplantechniken“ </w:t>
        </w:r>
        <w:del w:id="1002" w:author="Torsten Munkelt [2]" w:date="2022-06-22T10:44:00Z">
          <w:r>
            <w:delText>die</w:delText>
          </w:r>
        </w:del>
      </w:ins>
      <w:ins w:id="1003" w:author="Torsten Munkelt [2]" w:date="2022-06-22T10:44:00Z">
        <w:r>
          <w:t>folgende</w:t>
        </w:r>
      </w:ins>
      <w:ins w:id="1004" w:author="Paul Christ" w:date="2022-06-22T02:35:00Z">
        <w:r>
          <w:t xml:space="preserve"> </w:t>
        </w:r>
      </w:ins>
      <w:ins w:id="1005" w:author="Paul Christ" w:date="2022-06-22T02:38:00Z">
        <w:r>
          <w:t>Lösungs- und Darstellungsv</w:t>
        </w:r>
      </w:ins>
      <w:ins w:id="1006" w:author="Paul Christ" w:date="2022-06-22T02:35:00Z">
        <w:r>
          <w:t>erfahren</w:t>
        </w:r>
      </w:ins>
      <w:ins w:id="1007" w:author="Paul Christ" w:date="2022-06-22T02:36:00Z">
        <w:r>
          <w:t>: Gantt-Diagramm, Critical-Path-Methode</w:t>
        </w:r>
      </w:ins>
      <w:ins w:id="1008" w:author="Paul Christ" w:date="2022-06-22T02:37:00Z">
        <w:r>
          <w:t xml:space="preserve"> (CPM)</w:t>
        </w:r>
      </w:ins>
      <w:ins w:id="1009" w:author="Paul Christ" w:date="2022-06-22T02:36:00Z">
        <w:r>
          <w:t>, Metra-Potential-Methode</w:t>
        </w:r>
      </w:ins>
      <w:ins w:id="1010" w:author="Paul Christ" w:date="2022-06-22T02:37:00Z">
        <w:r>
          <w:t xml:space="preserve"> (MPM)</w:t>
        </w:r>
      </w:ins>
      <w:ins w:id="1011" w:author="Paul Christ" w:date="2022-06-22T02:36:00Z">
        <w:r>
          <w:t xml:space="preserve"> und </w:t>
        </w:r>
      </w:ins>
      <w:proofErr w:type="spellStart"/>
      <w:ins w:id="1012" w:author="Paul Christ" w:date="2022-06-22T02:37:00Z">
        <w:r>
          <w:t>Program</w:t>
        </w:r>
        <w:proofErr w:type="spellEnd"/>
        <w:r>
          <w:t xml:space="preserve"> Evaluation Research Task (PERT).</w:t>
        </w:r>
      </w:ins>
      <w:del w:id="1013" w:author="Paul Christ" w:date="2022-06-24T10:48:00Z">
        <w:r>
          <w:delText>&lt;Kurze Beschreibungen für Aufgaben einfügen&gt;</w:delText>
        </w:r>
      </w:del>
    </w:p>
    <w:p>
      <w:pPr>
        <w:pStyle w:val="-WeLberschrift2-"/>
        <w:rPr>
          <w:ins w:id="1014" w:author="Torsten Munkelt [2]" w:date="2022-06-22T10:48:00Z"/>
          <w:rPrChange w:id="1015" w:author="Torsten Munkelt [2]" w:date="2022-06-22T10:48:00Z">
            <w:rPr>
              <w:ins w:id="1016" w:author="Torsten Munkelt [2]" w:date="2022-06-22T10:48:00Z"/>
              <w:rStyle w:val="fontstyle01"/>
            </w:rPr>
          </w:rPrChange>
        </w:rPr>
        <w:pPrChange w:id="1017" w:author="Torsten Munkelt [2]" w:date="2022-06-22T10:48:00Z">
          <w:pPr>
            <w:pStyle w:val="-WeLStandardtext-"/>
            <w:ind w:firstLine="397"/>
          </w:pPr>
        </w:pPrChange>
      </w:pPr>
      <w:ins w:id="1018" w:author="Torsten Munkelt [2]" w:date="2022-06-22T10:48:00Z">
        <w:r>
          <w:t>F</w:t>
        </w:r>
        <w:r>
          <w:rPr>
            <w:rPrChange w:id="1019" w:author="Torsten Munkelt [2]" w:date="2022-06-22T10:48:00Z">
              <w:rPr>
                <w:rStyle w:val="fontstyle01"/>
              </w:rPr>
            </w:rPrChange>
          </w:rPr>
          <w:t>achliche Einsatzgebiete von ALADIN und ALADIN II</w:t>
        </w:r>
      </w:ins>
    </w:p>
    <w:p>
      <w:pPr>
        <w:pStyle w:val="-WeLStandardtext-"/>
        <w:rPr>
          <w:rFonts w:ascii="ArialMT" w:hAnsi="ArialMT"/>
          <w:szCs w:val="22"/>
        </w:rPr>
        <w:pPrChange w:id="1020" w:author="Paul Christ" w:date="2022-06-24T10:49:00Z">
          <w:pPr>
            <w:pStyle w:val="-WeLStandardtext-"/>
            <w:ind w:firstLine="397"/>
          </w:pPr>
        </w:pPrChange>
      </w:pPr>
      <w:r>
        <w:rPr>
          <w:rStyle w:val="fontstyle01"/>
        </w:rPr>
        <w:t xml:space="preserve">ALADIN </w:t>
      </w:r>
      <w:del w:id="1021" w:author="Torsten Munkelt [2]" w:date="2022-06-22T10:48:00Z">
        <w:r>
          <w:rPr>
            <w:rStyle w:val="fontstyle01"/>
          </w:rPr>
          <w:delText xml:space="preserve">II </w:delText>
        </w:r>
      </w:del>
      <w:r>
        <w:rPr>
          <w:rStyle w:val="fontstyle01"/>
        </w:rPr>
        <w:t xml:space="preserve">bedient beispielsweise die Studiengänge Wirtschaftsinformatik, Betriebswirtschaftslehre, Wirtschaftsingenieurwesen und Geoinformatik und eignet sich für den Einsatz in den Modulen Betriebliche Informationssysteme, Grundlagen der Wirtschaftsinformatik, </w:t>
      </w:r>
      <w:del w:id="1022" w:author="Paul Christ" w:date="2022-07-01T10:02:00Z">
        <w:r>
          <w:rPr>
            <w:rStyle w:val="fontstyle01"/>
          </w:rPr>
          <w:delText xml:space="preserve">Geschäftsprozessmodellierung, </w:delText>
        </w:r>
      </w:del>
      <w:r>
        <w:rPr>
          <w:rStyle w:val="fontstyle01"/>
        </w:rPr>
        <w:t>Produktionswirtschaft, Geoinformationssysteme</w:t>
      </w:r>
      <w:ins w:id="1023" w:author="Paul Christ" w:date="2022-07-01T10:03:00Z">
        <w:r>
          <w:rPr>
            <w:rStyle w:val="fontstyle01"/>
          </w:rPr>
          <w:t xml:space="preserve"> und</w:t>
        </w:r>
      </w:ins>
      <w:del w:id="1024" w:author="Paul Christ" w:date="2022-07-01T10:03:00Z">
        <w:r>
          <w:rPr>
            <w:rStyle w:val="fontstyle01"/>
          </w:rPr>
          <w:delText>,</w:delText>
        </w:r>
      </w:del>
      <w:r>
        <w:rPr>
          <w:rStyle w:val="fontstyle01"/>
        </w:rPr>
        <w:t xml:space="preserve"> </w:t>
      </w:r>
      <w:del w:id="1025" w:author="Paul Christ" w:date="2022-07-01T10:03:00Z">
        <w:r>
          <w:rPr>
            <w:rStyle w:val="fontstyle01"/>
          </w:rPr>
          <w:delText xml:space="preserve">Geodatenmanagement und </w:delText>
        </w:r>
      </w:del>
      <w:r>
        <w:rPr>
          <w:rStyle w:val="fontstyle01"/>
        </w:rPr>
        <w:t>Datenbanksysteme.</w:t>
      </w:r>
      <w:ins w:id="1026" w:author="Torsten Munkelt [2]" w:date="2022-06-22T10:48:00Z">
        <w:r>
          <w:rPr>
            <w:rStyle w:val="fontstyle01"/>
          </w:rPr>
          <w:t xml:space="preserve"> ALADIN II </w:t>
        </w:r>
        <w:del w:id="1027" w:author="Paul Christ" w:date="2022-07-01T10:02:00Z">
          <w:r>
            <w:rPr>
              <w:rStyle w:val="fontstyle01"/>
            </w:rPr>
            <w:delText>…</w:delText>
          </w:r>
        </w:del>
      </w:ins>
      <w:ins w:id="1028" w:author="Torsten Munkelt [2]" w:date="2022-06-22T10:49:00Z">
        <w:del w:id="1029" w:author="Paul Christ" w:date="2022-07-01T10:02:00Z">
          <w:r>
            <w:rPr>
              <w:rStyle w:val="fontstyle01"/>
            </w:rPr>
            <w:delText xml:space="preserve"> Musik, Chemie, Jura</w:delText>
          </w:r>
        </w:del>
      </w:ins>
      <w:ins w:id="1030" w:author="Paul Christ" w:date="2022-07-01T10:04:00Z">
        <w:r>
          <w:rPr>
            <w:rStyle w:val="fontstyle01"/>
          </w:rPr>
          <w:t>erlaubt</w:t>
        </w:r>
      </w:ins>
      <w:ins w:id="1031" w:author="Paul Christ" w:date="2022-07-01T10:02:00Z">
        <w:r>
          <w:rPr>
            <w:rStyle w:val="fontstyle01"/>
          </w:rPr>
          <w:t xml:space="preserve"> </w:t>
        </w:r>
      </w:ins>
      <w:ins w:id="1032" w:author="Paul Christ" w:date="2022-07-01T10:03:00Z">
        <w:r>
          <w:rPr>
            <w:rStyle w:val="fontstyle01"/>
          </w:rPr>
          <w:t>die Einsatzmöglichkeit unter anderem</w:t>
        </w:r>
      </w:ins>
      <w:ins w:id="1033" w:author="Paul Christ" w:date="2022-07-01T10:02:00Z">
        <w:r>
          <w:rPr>
            <w:rStyle w:val="fontstyle01"/>
          </w:rPr>
          <w:t xml:space="preserve"> </w:t>
        </w:r>
      </w:ins>
      <w:ins w:id="1034" w:author="Paul Christ" w:date="2022-07-01T10:04:00Z">
        <w:r>
          <w:rPr>
            <w:rStyle w:val="fontstyle01"/>
          </w:rPr>
          <w:t>in den</w:t>
        </w:r>
      </w:ins>
      <w:ins w:id="1035" w:author="Paul Christ" w:date="2022-07-01T10:02:00Z">
        <w:r>
          <w:rPr>
            <w:rStyle w:val="fontstyle01"/>
          </w:rPr>
          <w:t xml:space="preserve"> Module</w:t>
        </w:r>
      </w:ins>
      <w:ins w:id="1036" w:author="Paul Christ" w:date="2022-07-01T10:04:00Z">
        <w:r>
          <w:rPr>
            <w:rStyle w:val="fontstyle01"/>
          </w:rPr>
          <w:t>n</w:t>
        </w:r>
      </w:ins>
      <w:ins w:id="1037" w:author="Paul Christ" w:date="2022-07-01T10:02:00Z">
        <w:r>
          <w:rPr>
            <w:rStyle w:val="fontstyle01"/>
          </w:rPr>
          <w:t xml:space="preserve"> </w:t>
        </w:r>
        <w:r>
          <w:rPr>
            <w:rStyle w:val="fontstyle01"/>
          </w:rPr>
          <w:t>Geschäftsprozessmodellierung</w:t>
        </w:r>
      </w:ins>
      <w:ins w:id="1038" w:author="Paul Christ" w:date="2022-07-01T10:03:00Z">
        <w:r>
          <w:rPr>
            <w:rStyle w:val="fontstyle01"/>
          </w:rPr>
          <w:t xml:space="preserve">, </w:t>
        </w:r>
        <w:r>
          <w:rPr>
            <w:rStyle w:val="fontstyle01"/>
          </w:rPr>
          <w:t>Geodatenmanagement</w:t>
        </w:r>
        <w:r>
          <w:rPr>
            <w:rStyle w:val="fontstyle01"/>
          </w:rPr>
          <w:t xml:space="preserve"> und Projektmanagement.</w:t>
        </w:r>
      </w:ins>
    </w:p>
    <w:p>
      <w:pPr>
        <w:pStyle w:val="-WeLberschrift1-"/>
      </w:pPr>
      <w:bookmarkStart w:id="1039" w:name="_Ref106720191"/>
      <w:r>
        <w:t>Zusammenfassung und Ausblick</w:t>
      </w:r>
      <w:bookmarkEnd w:id="1039"/>
    </w:p>
    <w:p>
      <w:pPr>
        <w:pStyle w:val="-WeLStandardtextEinzug-"/>
        <w:ind w:firstLine="0"/>
      </w:pPr>
      <w:r>
        <w:t xml:space="preserve">ALADIN generiert Übungs- und Prüfungsaufgaben und bietet sie Studenten digital dar, so dass sie die Aufgaben selbständig, zu beliebiger Zeit, an beliebigem Ort und in passendem Schwierigkeitsgrad lösen können. ALADIN reduziert den Aufwand des </w:t>
      </w:r>
      <w:del w:id="1040" w:author="Torsten Munkelt" w:date="2022-06-20T01:34:00Z">
        <w:r>
          <w:delText xml:space="preserve">Lehrpersonal </w:delText>
        </w:r>
      </w:del>
      <w:ins w:id="1041" w:author="Torsten Munkelt" w:date="2022-06-20T01:34:00Z">
        <w:r>
          <w:t xml:space="preserve">Lehrenden </w:t>
        </w:r>
      </w:ins>
      <w:r>
        <w:t xml:space="preserve">bezüglich der </w:t>
      </w:r>
      <w:del w:id="1042" w:author="Torsten Munkelt" w:date="2022-06-20T01:32:00Z">
        <w:r>
          <w:delText xml:space="preserve">Erzeugung </w:delText>
        </w:r>
      </w:del>
      <w:ins w:id="1043" w:author="Torsten Munkelt" w:date="2022-06-20T01:32:00Z">
        <w:r>
          <w:t xml:space="preserve">Erstellung </w:t>
        </w:r>
      </w:ins>
      <w:r>
        <w:t xml:space="preserve">von Übungsaufgaben, der Korrektur der Lösungen und der Betreuung der </w:t>
      </w:r>
      <w:del w:id="1044" w:author="Torsten Munkelt" w:date="2022-06-20T01:34:00Z">
        <w:r>
          <w:delText xml:space="preserve">Studenten </w:delText>
        </w:r>
      </w:del>
      <w:ins w:id="1045" w:author="Torsten Munkelt" w:date="2022-06-20T01:34:00Z">
        <w:r>
          <w:t xml:space="preserve">Studierenden </w:t>
        </w:r>
      </w:ins>
      <w:r>
        <w:t xml:space="preserve">während der Lösung der </w:t>
      </w:r>
      <w:r>
        <w:lastRenderedPageBreak/>
        <w:t xml:space="preserve">Aufgaben. ALADIN II ergänzt ALADIN mithilfe des 4R-Prinzip um eine asynchrone Interaktionsmöglichkeit zwischen </w:t>
      </w:r>
      <w:del w:id="1046" w:author="Torsten Munkelt" w:date="2022-06-20T01:33:00Z">
        <w:r>
          <w:delText xml:space="preserve">Studenten </w:delText>
        </w:r>
      </w:del>
      <w:ins w:id="1047" w:author="Torsten Munkelt" w:date="2022-06-20T01:33:00Z">
        <w:r>
          <w:t xml:space="preserve">Studierenden </w:t>
        </w:r>
      </w:ins>
      <w:r>
        <w:t xml:space="preserve">und </w:t>
      </w:r>
      <w:del w:id="1048" w:author="Torsten Munkelt" w:date="2022-06-20T01:35:00Z">
        <w:r>
          <w:delText xml:space="preserve">Lehrpersonal </w:delText>
        </w:r>
      </w:del>
      <w:ins w:id="1049" w:author="Torsten Munkelt" w:date="2022-06-20T01:35:00Z">
        <w:r>
          <w:t xml:space="preserve">Lehrenden </w:t>
        </w:r>
      </w:ins>
      <w:r>
        <w:t xml:space="preserve">und erlaubt eine </w:t>
      </w:r>
      <w:del w:id="1050" w:author="Torsten Munkelt" w:date="2022-06-20T01:36:00Z">
        <w:r>
          <w:delText xml:space="preserve">skalierbare </w:delText>
        </w:r>
      </w:del>
      <w:r>
        <w:t>statistische Auswertung aufgezeichneter Lösungsversuche</w:t>
      </w:r>
      <w:ins w:id="1051" w:author="Torsten Munkelt" w:date="2022-06-20T01:36:00Z">
        <w:r>
          <w:t xml:space="preserve"> und die Eliminierung von Verzerrungseffekten bei der Kompetenzmessung</w:t>
        </w:r>
      </w:ins>
      <w:r>
        <w:t>. Durch Einführung verschiedener Gamification-</w:t>
      </w:r>
      <w:del w:id="1052" w:author="Torsten Munkelt" w:date="2022-06-20T01:37:00Z">
        <w:r>
          <w:delText xml:space="preserve">Aspekte </w:delText>
        </w:r>
      </w:del>
      <w:ins w:id="1053" w:author="Torsten Munkelt" w:date="2022-06-20T01:37:00Z">
        <w:r>
          <w:t xml:space="preserve">Elemente </w:t>
        </w:r>
      </w:ins>
      <w:r>
        <w:t>erhöht ALADIN II die Motivation der Studierenden das System auch langfristig zu verwenden und fördert eine Selbsthilfe</w:t>
      </w:r>
      <w:ins w:id="1054" w:author="Torsten Munkelt" w:date="2022-06-20T01:38:00Z">
        <w:r>
          <w:t>k</w:t>
        </w:r>
      </w:ins>
      <w:del w:id="1055" w:author="Torsten Munkelt" w:date="2022-06-20T01:38:00Z">
        <w:r>
          <w:delText>-K</w:delText>
        </w:r>
      </w:del>
      <w:r>
        <w:t xml:space="preserve">ultur. ALADIN II fügt zudem neue Aufgabentypen hinzu, um das Anwendungsspektrum </w:t>
      </w:r>
      <w:del w:id="1056" w:author="Torsten Munkelt" w:date="2022-06-20T01:38:00Z">
        <w:r>
          <w:delText xml:space="preserve">des Systems </w:delText>
        </w:r>
      </w:del>
      <w:r>
        <w:t>zu erweitern.</w:t>
      </w:r>
    </w:p>
    <w:p>
      <w:pPr>
        <w:pStyle w:val="-WeLStandardtextEinzug-"/>
        <w:rPr>
          <w:ins w:id="1057" w:author="Paul Christ" w:date="2022-07-01T10:51:00Z"/>
        </w:rPr>
      </w:pPr>
      <w:del w:id="1058" w:author="Torsten Munkelt" w:date="2022-06-20T01:39:00Z">
        <w:r>
          <w:delText>Weitere z</w:delText>
        </w:r>
      </w:del>
      <w:ins w:id="1059" w:author="Torsten Munkelt" w:date="2022-06-20T01:39:00Z">
        <w:r>
          <w:t>Z</w:t>
        </w:r>
      </w:ins>
      <w:r>
        <w:t xml:space="preserve">ukünftig geplante fachliche Einsatzgebiete </w:t>
      </w:r>
      <w:del w:id="1060" w:author="Torsten Munkelt" w:date="2022-06-20T01:39:00Z">
        <w:r>
          <w:delText xml:space="preserve">umschließen </w:delText>
        </w:r>
      </w:del>
      <w:ins w:id="1061" w:author="Torsten Munkelt" w:date="2022-06-20T01:39:00Z">
        <w:r>
          <w:t xml:space="preserve">umfassen </w:t>
        </w:r>
      </w:ins>
      <w:r>
        <w:t xml:space="preserve">beispielsweise Aufgaben aus der Juristerei, </w:t>
      </w:r>
      <w:ins w:id="1062" w:author="Torsten Munkelt" w:date="2022-06-20T01:39:00Z">
        <w:r>
          <w:t xml:space="preserve">der </w:t>
        </w:r>
      </w:ins>
      <w:r>
        <w:t>Chemie und der Musiktheorie, wie Prüfmuster und Paragraphennetzwerke zu Rechtsfällen</w:t>
      </w:r>
      <w:ins w:id="1063" w:author="Paul Christ" w:date="2022-06-22T00:49:00Z">
        <w:r>
          <w:t xml:space="preserve"> </w:t>
        </w:r>
      </w:ins>
      <w:r>
        <w:fldChar w:fldCharType="begin"/>
      </w:r>
      <w:r>
        <w:instrText xml:space="preserve"> ADDIN ZOTERO_ITEM CSL_CITATION {"citationID":"bCHbhZdn","properties":{"formattedCitation":"(Burton, 2017)","plainCitation":"(Burton, 2017)","noteIndex":0},"citationItems":[{"id":677,"uris":["http://zotero.org/users/9354499/items/5PCERBJW"],"itemData":{"id":677,"type":"article-journal","abstract":"The Australian Learning and Teaching Council’s Bachelor of Laws Learning and Teaching Academic Standards Statement identified “thinking skills” as one of the six threshold learning outcomes for a Bachelor of Laws Program, which reinforced the significance of learning, teaching and assessing “thinking skills” in law schools (Kift, Israel &amp; Field, 2010). The fundamental conceptions underpinning “thinking skills” in a legal education context are “legal reasoning,” “critical analysis” and “creative thinking.”  These conceptions shed light on what it means to “think like a lawyer” and help shape a professional legal identity. This paper identifies a number of acronyms used to teach traditional “legal reasoning,” drawing particular attention to IRAC, which is commonly understood within the legal academy as Issue, Rule, Application and Conclusion. An incremental development approach to learning, teaching and assessing IRAC is recommended whereby first year law students use a legal reasoning grid to a simple problem-based question before applying IRAC to a more complicated problem-based question in the form of barrister’s advice. An example of a criterion-referenced assessment rubric that breaks IRAC down into five performance standards is shared with the community of practice.","DOI":"10.5204/JLD.V10I2.229","source":"Semantic Scholar","title":"\"Think Like a Lawyer\" Using a Legal Reasoning Grid and Criterion-Referenced Assessment Rubric on IRAC (Issue, Rule, Application, Conclusion).","author":[{"family":"Burton","given":"Kelley J."}],"issued":{"date-parts":[["2017"]]}}}],"schema":"https://github.com/citation-style-language/schema/raw/master/csl-citation.json"} </w:instrText>
      </w:r>
      <w:r>
        <w:fldChar w:fldCharType="separate"/>
      </w:r>
      <w:r>
        <w:rPr>
          <w:rFonts w:cs="Arial"/>
        </w:rPr>
        <w:t>(Burton, 2017)</w:t>
      </w:r>
      <w:r>
        <w:fldChar w:fldCharType="end"/>
      </w:r>
      <w:r>
        <w:t>, chemische Strukturformeln von Molekülverbindungen</w:t>
      </w:r>
      <w:ins w:id="1064" w:author="Paul Christ" w:date="2022-06-22T00:45:00Z">
        <w:r>
          <w:t xml:space="preserve"> </w:t>
        </w:r>
      </w:ins>
      <w:r>
        <w:fldChar w:fldCharType="begin"/>
      </w:r>
      <w:r>
        <w:instrText xml:space="preserve"> ADDIN ZOTERO_ITEM CSL_CITATION {"citationID":"gL00ralN","properties":{"formattedCitation":"(Zheng et al., 2020)","plainCitation":"(Zheng et al., 2020)","noteIndex":0},"citationItems":[{"id":676,"uris":["http://zotero.org/users/9354499/items/YTDV8CCH"],"itemData":{"id":676,"type":"article-journal","abstract":"Pharmaceutical analysis, as the core curriculum of chemistry, chemical engineering, and pharmaceutical engineering, contains broad and in-depth knowledge that leads to massive learning and teaching loads. There are more than 100 analytical methods of medicines in this course. As such, this subject is a big challenge for both students and lecturers. A novel chemical structure teaching (CST) method was developed on the basis of our long-term teaching experience to cope with these challenges. It has been shown in practice that this CST method can significantly unload the stress of students and lecturers simultaneously. The survey about the improvement of students’ interests was carried out and listed in the form of questionnaire. The outcome of CST indicates that it can help students to form abilities of critical and logical thinking, motivate them to discuss with their peers and lecturers, and eventually improve comprehensive abilities such as synthesizing information, thinking logically, and analyzing problems independently as well as the average score. Furthermore, CST can be beneficial for lecturers who teach other relevant curricula in chemical or pharmaceutical engineering to improve the teaching outcome, such as organic chemistry, spectrum analysis, pharmaceutical synthesis, and medicinal chemistry. This CST model can also help students cultivate a life-long learning ability as active learners from the cognitive perspective view.","container-title":"Journal of Chemical Education","DOI":"10.1021/acs.jchemed.9b00551","ISSN":"0021-9584","issue":"2","journalAbbreviation":"J. Chem. Educ.","note":"publisher: American Chemical Society","page":"421-426","source":"ACS Publications","title":"Applying a Chemical Structure Teaching Method in the Pharmaceutical Analysis Curriculum to Improve Student Engagement and Learning","volume":"97","author":[{"family":"Zheng","given":"Hui"},{"family":"Hu","given":"Binjing"},{"family":"Sun","given":"Qiang"},{"family":"Cao","given":"Jun"},{"family":"Liu","given":"Fangmin"}],"issued":{"date-parts":[["2020",2,11]]}}}],"schema":"https://github.com/citation-style-language/schema/raw/master/csl-citation.json"} </w:instrText>
      </w:r>
      <w:r>
        <w:fldChar w:fldCharType="separate"/>
      </w:r>
      <w:r>
        <w:rPr>
          <w:rFonts w:cs="Arial"/>
        </w:rPr>
        <w:t>(Zheng et al., 2020)</w:t>
      </w:r>
      <w:r>
        <w:fldChar w:fldCharType="end"/>
      </w:r>
      <w:r>
        <w:t xml:space="preserve"> und triadische Transformationen in der neo-</w:t>
      </w:r>
      <w:proofErr w:type="spellStart"/>
      <w:r>
        <w:t>Riemannschen</w:t>
      </w:r>
      <w:proofErr w:type="spellEnd"/>
      <w:r>
        <w:t xml:space="preserve"> Theorie</w:t>
      </w:r>
      <w:ins w:id="1065" w:author="Paul Christ" w:date="2022-06-22T00:42:00Z">
        <w:r>
          <w:t xml:space="preserve"> </w:t>
        </w:r>
      </w:ins>
      <w:r>
        <w:fldChar w:fldCharType="begin"/>
      </w:r>
      <w:r>
        <w:instrText xml:space="preserve"> ADDIN ZOTERO_ITEM CSL_CITATION {"citationID":"qoyGB4zb","properties":{"formattedCitation":"(Mamedov, 2019)","plainCitation":"(Mamedov, 2019)","noteIndex":0},"citationItems":[{"id":673,"uris":["http://zotero.org/users/9354499/items/CT7UFZ92"],"itemData":{"id":673,"type":"article-journal","container-title":"International Journal of Information and Education Technology","DOI":"10.18178/ijiet.2019.9.9.1273","journalAbbreviation":"International Journal of Information and Education Technology","page":"594-598","source":"ResearchGate","title":"Introducing Neo-Riemannian Theory in AP Curriculum through Liszt’s Liebestraum No. 3","volume":"9","author":[{"family":"Mamedov","given":"Nikita"}],"issued":{"date-parts":[["2019",1,1]]}}}],"schema":"https://github.com/citation-style-language/schema/raw/master/csl-citation.json"} </w:instrText>
      </w:r>
      <w:r>
        <w:fldChar w:fldCharType="separate"/>
      </w:r>
      <w:r>
        <w:rPr>
          <w:rFonts w:cs="Arial"/>
        </w:rPr>
        <w:t>(Mamedov, 2019)</w:t>
      </w:r>
      <w:r>
        <w:fldChar w:fldCharType="end"/>
      </w:r>
      <w:del w:id="1066" w:author="Paul Christ" w:date="2022-06-22T00:43:00Z">
        <w:r>
          <w:fldChar w:fldCharType="begin"/>
        </w:r>
        <w:r>
          <w:delInstrText xml:space="preserve"> ADDIN ZOTERO_ITEM CSL_CITATION {"citationID":"MAiAi4wt","properties":{"formattedCitation":"(Anonymous, 2016)","plainCitation":"(Anonymous, 2016)","noteIndex":0},"citationItems":[{"id":670,"uris":["http://zotero.org/users/9354499/items/GQQP5FGF"],"itemData":{"id":670,"type":"webpage","container-title":"Transformational Theory in the Undergraduate Curriculum - A Case for Teaching the Neo-Riemannian Approach","genre":"Text","language":"en","title":"Transformational Theory in the Undergraduate Curriculum - A Case for Teaching the Neo-Riemannian Approach","URL":"https://jmtp.appstate.edu/transformational-theory-undergraduate-curriculum-case-teaching-neo-riemannian-approach","author":[{"family":"Anonymous","given":""}],"accessed":{"date-parts":[["2022",6,22]]},"issued":{"date-parts":[["2016",4,13]]}}}],"schema":"https://github.com/citation-style-language/schema/raw/master/csl-citation.json"} </w:delInstrText>
        </w:r>
        <w:r>
          <w:fldChar w:fldCharType="separate"/>
        </w:r>
        <w:r>
          <w:rPr>
            <w:rFonts w:cs="Arial"/>
          </w:rPr>
          <w:delText>(Anonymous, 2016)</w:delText>
        </w:r>
        <w:r>
          <w:fldChar w:fldCharType="end"/>
        </w:r>
      </w:del>
      <w:r>
        <w:t>.</w:t>
      </w:r>
    </w:p>
    <w:p>
      <w:pPr>
        <w:pStyle w:val="-WeLStandardtextEinzug-"/>
        <w:pPrChange w:id="1067" w:author="Paul Christ" w:date="2022-07-01T10:50:00Z">
          <w:pPr>
            <w:pStyle w:val="-WeLStandardtextEinzug-"/>
          </w:pPr>
        </w:pPrChange>
      </w:pPr>
      <w:ins w:id="1068" w:author="Paul Christ" w:date="2022-07-01T10:51:00Z">
        <w:r>
          <w:t xml:space="preserve">Um Herausforderung </w:t>
        </w:r>
      </w:ins>
      <w:ins w:id="1069" w:author="Paul Christ" w:date="2022-07-02T09:45:00Z">
        <w:r>
          <w:fldChar w:fldCharType="begin"/>
        </w:r>
        <w:r>
          <w:instrText xml:space="preserve"> REF _Ref107647556 \r \h </w:instrText>
        </w:r>
      </w:ins>
      <w:r>
        <w:fldChar w:fldCharType="separate"/>
      </w:r>
      <w:ins w:id="1070" w:author="Paul Christ" w:date="2022-07-02T09:45:00Z">
        <w:r>
          <w:t>2.2.1</w:t>
        </w:r>
        <w:r>
          <w:fldChar w:fldCharType="end"/>
        </w:r>
        <w:r>
          <w:t xml:space="preserve"> </w:t>
        </w:r>
      </w:ins>
      <w:ins w:id="1071" w:author="Paul Christ" w:date="2022-07-01T10:51:00Z">
        <w:r>
          <w:t>zu begegnen ist zukünftig die Einführung verschiedener interaktiver Bearbeitungsmodi in ALADIN geplant, wie beispielsweise ein Kollaborations- und Prüfungsmodus</w:t>
        </w:r>
      </w:ins>
      <w:ins w:id="1072" w:author="Paul Christ" w:date="2022-07-01T10:52:00Z">
        <w:r>
          <w:t xml:space="preserve">. Zudem soll ALADIN mittels </w:t>
        </w:r>
      </w:ins>
      <w:ins w:id="1073" w:author="Paul Christ" w:date="2022-07-01T10:53:00Z">
        <w:r>
          <w:t xml:space="preserve">einer LTI-Schnittstelle an Lehrmanagementsysteme wie OPAL und </w:t>
        </w:r>
        <w:proofErr w:type="spellStart"/>
        <w:r>
          <w:t>Moodle</w:t>
        </w:r>
        <w:proofErr w:type="spellEnd"/>
        <w:r>
          <w:t xml:space="preserve"> angebunden werden können, um </w:t>
        </w:r>
      </w:ins>
      <w:ins w:id="1074" w:author="Paul Christ" w:date="2022-07-02T09:46:00Z">
        <w:r>
          <w:t xml:space="preserve">die Einbindung von </w:t>
        </w:r>
      </w:ins>
      <w:ins w:id="1075" w:author="Paul Christ" w:date="2022-07-01T10:53:00Z">
        <w:r>
          <w:t>ALADIN</w:t>
        </w:r>
      </w:ins>
      <w:ins w:id="1076" w:author="Paul Christ" w:date="2022-07-02T09:46:00Z">
        <w:r>
          <w:t xml:space="preserve"> in die bestehende Lehre zu vereinfachen</w:t>
        </w:r>
      </w:ins>
      <w:ins w:id="1077" w:author="Paul Christ" w:date="2022-07-01T10:53:00Z">
        <w:r>
          <w:t xml:space="preserve"> </w:t>
        </w:r>
      </w:ins>
      <w:ins w:id="1078" w:author="Paul Christ" w:date="2022-07-02T09:46:00Z">
        <w:r>
          <w:t xml:space="preserve">und </w:t>
        </w:r>
      </w:ins>
      <w:ins w:id="1079" w:author="Paul Christ" w:date="2022-07-01T10:53:00Z">
        <w:r>
          <w:t>hochschulübergreifend nutzbar zu machen.</w:t>
        </w:r>
      </w:ins>
    </w:p>
    <w:p>
      <w:pPr>
        <w:pStyle w:val="-WeLStandardtextEinzug-"/>
        <w:rPr>
          <w:del w:id="1080" w:author="Paul Christ" w:date="2022-07-01T10:47:00Z"/>
        </w:rPr>
      </w:pPr>
      <w:del w:id="1081" w:author="Paul Christ" w:date="2022-07-01T10:47:00Z">
        <w:r>
          <w:delText>Für Herausforderungen</w:delText>
        </w:r>
      </w:del>
      <w:ins w:id="1082" w:author="Torsten Munkelt" w:date="2022-06-20T01:40:00Z">
        <w:del w:id="1083" w:author="Paul Christ" w:date="2022-07-01T10:47:00Z">
          <w:r>
            <w:delText>,</w:delText>
          </w:r>
        </w:del>
      </w:ins>
      <w:del w:id="1084" w:author="Paul Christ" w:date="2022-07-01T10:47:00Z">
        <w:r>
          <w:delText xml:space="preserve"> welche nicht von </w:delText>
        </w:r>
      </w:del>
      <w:ins w:id="1085" w:author="Torsten Munkelt" w:date="2022-06-20T01:40:00Z">
        <w:del w:id="1086" w:author="Paul Christ" w:date="2022-07-01T10:47:00Z">
          <w:r>
            <w:delText xml:space="preserve">denen </w:delText>
          </w:r>
        </w:del>
      </w:ins>
      <w:del w:id="1087" w:author="Paul Christ" w:date="2022-07-01T10:47:00Z">
        <w:r>
          <w:delText>ALADIN II bearbeitet werden</w:delText>
        </w:r>
      </w:del>
      <w:ins w:id="1088" w:author="Torsten Munkelt" w:date="2022-06-20T01:41:00Z">
        <w:del w:id="1089" w:author="Paul Christ" w:date="2022-07-01T10:47:00Z">
          <w:r>
            <w:delText xml:space="preserve">noch nicht begegnet (siehe </w:delText>
          </w:r>
        </w:del>
        <w:del w:id="1090" w:author="Paul Christ" w:date="2022-06-22T02:24:00Z">
          <w:r>
            <w:delText>Kapitel</w:delText>
          </w:r>
        </w:del>
        <w:del w:id="1091" w:author="Paul Christ" w:date="2022-07-01T10:47:00Z">
          <w:r>
            <w:delText xml:space="preserve"> 2.</w:delText>
          </w:r>
        </w:del>
        <w:del w:id="1092" w:author="Paul Christ" w:date="2022-06-22T02:24:00Z">
          <w:r>
            <w:delText>4</w:delText>
          </w:r>
        </w:del>
        <w:del w:id="1093" w:author="Paul Christ" w:date="2022-07-01T10:47:00Z">
          <w:r>
            <w:delText xml:space="preserve"> und 2.</w:delText>
          </w:r>
        </w:del>
        <w:del w:id="1094" w:author="Paul Christ" w:date="2022-06-22T02:24:00Z">
          <w:r>
            <w:delText>5</w:delText>
          </w:r>
        </w:del>
      </w:ins>
      <w:ins w:id="1095" w:author="Torsten Munkelt" w:date="2022-06-20T01:43:00Z">
        <w:del w:id="1096" w:author="Paul Christ" w:date="2022-07-01T10:47:00Z">
          <w:r>
            <w:delText>)</w:delText>
          </w:r>
        </w:del>
      </w:ins>
      <w:ins w:id="1097" w:author="Torsten Munkelt" w:date="2022-06-20T01:40:00Z">
        <w:del w:id="1098" w:author="Paul Christ" w:date="2022-07-01T10:47:00Z">
          <w:r>
            <w:delText>,</w:delText>
          </w:r>
        </w:del>
      </w:ins>
      <w:del w:id="1099" w:author="Paul Christ" w:date="2022-07-01T10:47:00Z">
        <w:r>
          <w:delText xml:space="preserve"> sind zukünftig folgende Maßnahmen geplant: </w:delText>
        </w:r>
      </w:del>
    </w:p>
    <w:p>
      <w:pPr>
        <w:pStyle w:val="-WeLStandardtextEinzug-"/>
        <w:rPr>
          <w:del w:id="1100" w:author="Paul Christ" w:date="2022-07-01T10:47:00Z"/>
        </w:rPr>
      </w:pPr>
      <w:del w:id="1101" w:author="Paul Christ" w:date="2022-07-01T10:47:00Z">
        <w:r>
          <w:delText xml:space="preserve">Zur Bewältigung der Herausforderungen </w:delText>
        </w:r>
        <w:r>
          <w:fldChar w:fldCharType="begin"/>
        </w:r>
        <w:r>
          <w:delInstrText xml:space="preserve"> REF _Ref105519108 \r \h </w:delInstrText>
        </w:r>
        <w:r>
          <w:fldChar w:fldCharType="separate"/>
        </w:r>
        <w:r>
          <w:delText>2.5.1</w:delText>
        </w:r>
        <w:r>
          <w:fldChar w:fldCharType="end"/>
        </w:r>
        <w:r>
          <w:delText xml:space="preserve"> und </w:delText>
        </w:r>
        <w:r>
          <w:fldChar w:fldCharType="begin"/>
        </w:r>
        <w:r>
          <w:delInstrText xml:space="preserve"> REF _Ref105519118 \r \h </w:delInstrText>
        </w:r>
        <w:r>
          <w:fldChar w:fldCharType="separate"/>
        </w:r>
        <w:r>
          <w:delText>2.6</w:delText>
        </w:r>
        <w:r>
          <w:fldChar w:fldCharType="end"/>
        </w:r>
        <w:r>
          <w:delText xml:space="preserve"> soll </w:delText>
        </w:r>
      </w:del>
      <w:ins w:id="1102" w:author="Torsten Munkelt" w:date="2022-06-20T01:44:00Z">
        <w:del w:id="1103" w:author="Paul Christ" w:date="2022-07-01T10:47:00Z">
          <w:r>
            <w:delText xml:space="preserve">wird </w:delText>
          </w:r>
        </w:del>
      </w:ins>
      <w:del w:id="1104" w:author="Paul Christ" w:date="2022-07-01T10:47:00Z">
        <w:r>
          <w:delText xml:space="preserve">die Tauglichkeit großer vortrainierter Sprachmodelle wie GPT-3 </w:delText>
        </w:r>
        <w:r>
          <w:fldChar w:fldCharType="begin"/>
        </w:r>
        <w:r>
          <w:delInstrText xml:space="preserve"> ADDIN ZOTERO_ITEM CSL_CITATION {"citationID":"zqrLmAx4","properties":{"formattedCitation":"(Brown et al., 2020)","plainCitation":"(Brown et al., 2020)","noteIndex":0},"citationItems":[{"id":653,"uris":["http://zotero.org/users/9354499/items/L9VU7RMG"],"itemData":{"id":653,"type":"paper-conference","abstract":"We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corpora.","container-title":"Advances in Neural Information Processing Systems","page":"1877–1901","publisher":"Curran Associates, Inc.","source":"Neural Information Processing Systems","title":"Language Models are Few-Shot Learners","URL":"https://papers.nips.cc/paper/2020/hash/1457c0d6bfcb4967418bfb8ac142f64a-Abstract.html","volume":"33","author":[{"family":"Brown","given":"Tom"},{"family":"Mann","given":"Benjamin"},{"family":"Ryder","given":"Nick"},{"family":"Subbiah","given":"Melanie"},{"family":"Kaplan","given":"Jared 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family":"Wu","given":"Jeffrey"},{"family":"Winter","given":"Clemens"},{"family":"Hesse","given":"Chris"},{"family":"Chen","given":"Mark"},{"family":"Sigler","given":"Eric"},{"family":"Litwin","given":"Mateusz"},{"family":"Gray","given":"Scott"},{"family":"Chess","given":"Benjamin"},{"family":"Clark","given":"Jack"},{"family":"Berner","given":"Christopher"},{"family":"McCandlish","given":"Sam"},{"family":"Radford","given":"Alec"},{"family":"Sutskever","given":"Ilya"},{"family":"Amodei","given":"Dario"}],"accessed":{"date-parts":[["2022",6,1]]},"issued":{"date-parts":[["2020"]]}}}],"schema":"https://github.com/citation-style-language/schema/raw/master/csl-citation.json"} </w:delInstrText>
        </w:r>
        <w:r>
          <w:fldChar w:fldCharType="separate"/>
        </w:r>
        <w:r>
          <w:rPr>
            <w:rFonts w:cs="Arial"/>
          </w:rPr>
          <w:delText>(Brown et al., 2020)</w:delText>
        </w:r>
        <w:r>
          <w:fldChar w:fldCharType="end"/>
        </w:r>
        <w:r>
          <w:delText xml:space="preserve"> zur semi-automatischen Erzeugung von semantische</w:delText>
        </w:r>
      </w:del>
      <w:ins w:id="1105" w:author="Torsten Munkelt" w:date="2022-06-20T01:44:00Z">
        <w:del w:id="1106" w:author="Paul Christ" w:date="2022-07-01T10:47:00Z">
          <w:r>
            <w:delText>r</w:delText>
          </w:r>
        </w:del>
      </w:ins>
      <w:del w:id="1107" w:author="Paul Christ" w:date="2022-07-01T10:47:00Z">
        <w:r>
          <w:delText xml:space="preserve">n Metamodellen untersucht werden. </w:delText>
        </w:r>
      </w:del>
    </w:p>
    <w:p>
      <w:pPr>
        <w:pStyle w:val="-WeLStandardtextEinzug-"/>
        <w:rPr>
          <w:ins w:id="1108" w:author="Paul Christ" w:date="2022-07-01T10:47:00Z"/>
        </w:rPr>
      </w:pPr>
      <w:r>
        <w:t xml:space="preserve">Wie in Kapitel </w:t>
      </w:r>
      <w:r>
        <w:fldChar w:fldCharType="begin"/>
      </w:r>
      <w:r>
        <w:instrText xml:space="preserve"> REF _Ref106443616 \r \h </w:instrText>
      </w:r>
      <w:r>
        <w:fldChar w:fldCharType="separate"/>
      </w:r>
      <w:r>
        <w:t>1</w:t>
      </w:r>
      <w:r>
        <w:fldChar w:fldCharType="end"/>
      </w:r>
      <w:r>
        <w:t xml:space="preserve"> beschrieben, bietet ALADIN bereits eine deklarative Konfigurationssprache im JSON-Format, um interaktive Aufgaben</w:t>
      </w:r>
      <w:ins w:id="1109" w:author="Torsten Munkelt" w:date="2022-06-20T01:58:00Z">
        <w:r>
          <w:t>(typen)</w:t>
        </w:r>
      </w:ins>
      <w:r>
        <w:t xml:space="preserve"> und die zugrunde liegenden Aufgabengeneratoren zu modellieren und </w:t>
      </w:r>
      <w:del w:id="1110" w:author="Torsten Munkelt" w:date="2022-06-20T02:06:00Z">
        <w:r>
          <w:rPr>
            <w:highlight w:val="yellow"/>
            <w:rPrChange w:id="1111" w:author="Torsten Munkelt" w:date="2022-06-20T02:02:00Z">
              <w:rPr/>
            </w:rPrChange>
          </w:rPr>
          <w:delText>Aufgaben in unterschiedlichen Repräsentationen abzubilden</w:delText>
        </w:r>
      </w:del>
      <w:ins w:id="1112" w:author="Torsten Munkelt" w:date="2022-06-20T02:05:00Z">
        <w:r>
          <w:t xml:space="preserve">unterschiedliche </w:t>
        </w:r>
        <w:commentRangeStart w:id="1113"/>
        <w:commentRangeStart w:id="1114"/>
        <w:commentRangeStart w:id="1115"/>
        <w:del w:id="1116" w:author="Paul Christ" w:date="2022-07-01T10:04:00Z">
          <w:r>
            <w:delText>Konzepte</w:delText>
          </w:r>
          <w:commentRangeEnd w:id="1113"/>
          <w:r>
            <w:rPr>
              <w:rStyle w:val="Kommentarzeichen"/>
              <w:rFonts w:asciiTheme="minorHAnsi" w:eastAsiaTheme="minorHAnsi" w:hAnsiTheme="minorHAnsi" w:cstheme="minorBidi"/>
              <w:b/>
              <w:lang w:eastAsia="en-US"/>
            </w:rPr>
            <w:commentReference w:id="1113"/>
          </w:r>
        </w:del>
      </w:ins>
      <w:commentRangeEnd w:id="1114"/>
      <w:del w:id="1117" w:author="Paul Christ" w:date="2022-07-01T10:04:00Z">
        <w:r>
          <w:rPr>
            <w:rStyle w:val="Kommentarzeichen"/>
            <w:rFonts w:cstheme="minorBidi"/>
            <w:color w:val="auto"/>
            <w:lang w:eastAsia="en-US"/>
          </w:rPr>
          <w:commentReference w:id="1114"/>
        </w:r>
        <w:commentRangeEnd w:id="1115"/>
        <w:r>
          <w:rPr>
            <w:rStyle w:val="Kommentarzeichen"/>
            <w:rFonts w:asciiTheme="minorHAnsi" w:eastAsiaTheme="minorHAnsi" w:hAnsiTheme="minorHAnsi" w:cstheme="minorBidi"/>
            <w:color w:val="auto"/>
            <w:lang w:eastAsia="en-US"/>
          </w:rPr>
          <w:commentReference w:id="1115"/>
        </w:r>
      </w:del>
      <w:ins w:id="1118" w:author="Paul Christ" w:date="2022-07-01T10:04:00Z">
        <w:r>
          <w:t>Lösungsmethoden</w:t>
        </w:r>
      </w:ins>
      <w:ins w:id="1119" w:author="Torsten Munkelt" w:date="2022-06-20T02:05:00Z">
        <w:r>
          <w:t xml:space="preserve"> zur Lösung eines Aufgabentyps</w:t>
        </w:r>
      </w:ins>
      <w:ins w:id="1120" w:author="Torsten Munkelt" w:date="2022-06-20T02:06:00Z">
        <w:r>
          <w:t xml:space="preserve"> abzubilden</w:t>
        </w:r>
      </w:ins>
      <w:ins w:id="1121" w:author="Paul Christ" w:date="2022-06-24T10:49:00Z">
        <w:r>
          <w:t xml:space="preserve"> </w:t>
        </w:r>
      </w:ins>
      <w:r>
        <w:fldChar w:fldCharType="begin"/>
      </w:r>
      <w:r>
        <w:instrText xml:space="preserve"> ADDIN ZOTERO_ITEM CSL_CITATION {"citationID":"vGlyMdj6","properties":{"formattedCitation":"(Christ, Paul et al., 2022)","plainCitation":"(Christ, Paul et al., 2022)","noteIndex":0},"citationItems":[{"id":657,"uris":["http://zotero.org/users/9354499/items/8R7GRG3H"],"itemData":{"id":657,"type":"paper-conference","abstract":"Das Erlernen von Fähigkeiten zur Modellbildung ist eine grundlegende Zielstellung in\nvielen Studiengängen. Insbesondere in der Informatik und angrenzenden Disziplinen lassen sich\nviele Modellierungsaufgaben mittels Graphen repräsentieren, was das computergestützte Generieren\nsolcher Graphen und entsprechender Aufgaben und Lösung(shilf)en auf Grundlage bestehender Graphenalgorithmen erlaubt. Dieser Beitrag stellt das Framework ALADIN vor, welches graphenbasierte\nModelle und Aufgaben für Probleme aus verschiedenen Fachbereichen generiert und Studenten bei der\nLösung der Probleme unterstützt. Die Generierung erfolgt parametrisiert, um dem Anforderungsprofil\nder Bearbeiter zu entsprechen. ALADIN ermöglicht eine zeit- und ortsunabhängige Bearbeitung\nvon Übungsaufgaben. Zudem prüft ALADIN die Lösungen direkt auf Korrektheit, ohne Lehrpersonal zu binden. Aufzeichnungs- und Wiedergabefunktionalität erhöht den Nutzen von ALADIN in\nBlended-Learning-Szenarien.","container-title":"Workshop zur Modellierung in der Hochschulbildung (MoHoL 2022) co-located with Modellierung 2022, Hamburg, Germany","event-place":"Hamburg","language":"deutsch","publisher":"Gesellschaft für Informatik e.V.","publisher-place":"Hamburg","title":"ALADIN – Generator für Aufgaben und Lösung(shilf)en aus der Informatik und angrenzenden Disziplinen","author":[{"literal":"Christ, Paul"},{"literal":"Laue, Ralf"},{"literal":"Munkelt, Torsten"}],"issued":{"date-parts":[["2022"]]}}}],"schema":"https://github.com/citation-style-language/schema/raw/master/csl-citation.json"} </w:instrText>
      </w:r>
      <w:r>
        <w:fldChar w:fldCharType="separate"/>
      </w:r>
      <w:r>
        <w:rPr>
          <w:rFonts w:cs="Arial"/>
        </w:rPr>
        <w:t>(Christ, Paul et al., 2022)</w:t>
      </w:r>
      <w:r>
        <w:fldChar w:fldCharType="end"/>
      </w:r>
      <w:r>
        <w:t xml:space="preserve">. Um </w:t>
      </w:r>
      <w:del w:id="1122" w:author="Torsten Munkelt" w:date="2022-06-20T02:01:00Z">
        <w:r>
          <w:delText>diese Funktionalität</w:delText>
        </w:r>
      </w:del>
      <w:ins w:id="1123" w:author="Torsten Munkelt" w:date="2022-06-20T02:01:00Z">
        <w:r>
          <w:t>das Erstellen neuer Aufgabentypen</w:t>
        </w:r>
      </w:ins>
      <w:r>
        <w:t xml:space="preserve"> </w:t>
      </w:r>
      <w:del w:id="1124" w:author="Torsten Munkelt" w:date="2022-06-20T02:02:00Z">
        <w:r>
          <w:delText xml:space="preserve">jedoch </w:delText>
        </w:r>
      </w:del>
      <w:r>
        <w:t xml:space="preserve">für Lehrkräfte </w:t>
      </w:r>
      <w:del w:id="1125" w:author="Torsten Munkelt" w:date="2022-06-20T02:01:00Z">
        <w:r>
          <w:delText>praktikabel zu machen</w:delText>
        </w:r>
      </w:del>
      <w:ins w:id="1126" w:author="Torsten Munkelt" w:date="2022-06-20T02:01:00Z">
        <w:r>
          <w:t>zu erleichtern</w:t>
        </w:r>
      </w:ins>
      <w:r>
        <w:t xml:space="preserve"> und </w:t>
      </w:r>
      <w:ins w:id="1127" w:author="Paul Christ" w:date="2022-07-01T10:46:00Z">
        <w:r>
          <w:t xml:space="preserve">den </w:t>
        </w:r>
      </w:ins>
      <w:r>
        <w:t>Herausforderung</w:t>
      </w:r>
      <w:ins w:id="1128" w:author="Paul Christ" w:date="2022-07-01T10:46:00Z">
        <w:r>
          <w:t xml:space="preserve"> </w:t>
        </w:r>
      </w:ins>
      <w:ins w:id="1129" w:author="Paul Christ" w:date="2022-07-02T09:48:00Z">
        <w:r>
          <w:fldChar w:fldCharType="begin"/>
        </w:r>
        <w:r>
          <w:instrText xml:space="preserve"> REF _Ref107647464 \r \h </w:instrText>
        </w:r>
      </w:ins>
      <w:r>
        <w:fldChar w:fldCharType="separate"/>
      </w:r>
      <w:ins w:id="1130" w:author="Paul Christ" w:date="2022-07-02T09:48:00Z">
        <w:r>
          <w:t>2.2.2</w:t>
        </w:r>
        <w:r>
          <w:fldChar w:fldCharType="end"/>
        </w:r>
      </w:ins>
      <w:r>
        <w:t xml:space="preserve"> </w:t>
      </w:r>
      <w:ins w:id="1131" w:author="Paul Christ" w:date="2022-07-01T10:46:00Z">
        <w:r>
          <w:t xml:space="preserve">und </w:t>
        </w:r>
      </w:ins>
      <w:ins w:id="1132" w:author="Paul Christ" w:date="2022-07-02T09:48:00Z">
        <w:r>
          <w:fldChar w:fldCharType="begin"/>
        </w:r>
        <w:r>
          <w:instrText xml:space="preserve"> REF _Ref107647737 \r \h </w:instrText>
        </w:r>
      </w:ins>
      <w:r>
        <w:fldChar w:fldCharType="separate"/>
      </w:r>
      <w:ins w:id="1133" w:author="Paul Christ" w:date="2022-07-02T09:48:00Z">
        <w:r>
          <w:t>2.6.1</w:t>
        </w:r>
        <w:r>
          <w:fldChar w:fldCharType="end"/>
        </w:r>
      </w:ins>
      <w:del w:id="1134" w:author="Paul Christ" w:date="2022-07-01T10:46:00Z">
        <w:r>
          <w:fldChar w:fldCharType="begin"/>
        </w:r>
        <w:r>
          <w:delInstrText xml:space="preserve"> REF _Ref105520612 \r \h </w:delInstrText>
        </w:r>
        <w:r>
          <w:fldChar w:fldCharType="separate"/>
        </w:r>
        <w:r>
          <w:delText>2.5.2</w:delText>
        </w:r>
        <w:r>
          <w:fldChar w:fldCharType="end"/>
        </w:r>
      </w:del>
      <w:r>
        <w:t xml:space="preserve"> entgegenzutreten, muss </w:t>
      </w:r>
      <w:del w:id="1135" w:author="Torsten Munkelt" w:date="2022-06-20T02:02:00Z">
        <w:r>
          <w:delText>der Umgang mit dieser</w:delText>
        </w:r>
      </w:del>
      <w:ins w:id="1136" w:author="Torsten Munkelt" w:date="2022-06-20T02:02:00Z">
        <w:r>
          <w:t>das Erstellen neuer Aufgaben</w:t>
        </w:r>
      </w:ins>
      <w:ins w:id="1137" w:author="Torsten Munkelt" w:date="2022-06-20T02:03:00Z">
        <w:r>
          <w:t>typen</w:t>
        </w:r>
      </w:ins>
      <w:r>
        <w:t xml:space="preserve"> vereinfacht werden. </w:t>
      </w:r>
      <w:del w:id="1138" w:author="Torsten Munkelt" w:date="2022-06-20T01:59:00Z">
        <w:r>
          <w:delText xml:space="preserve">Zukünftig </w:delText>
        </w:r>
      </w:del>
      <w:ins w:id="1139" w:author="Torsten Munkelt" w:date="2022-06-20T01:59:00Z">
        <w:del w:id="1140" w:author="Torsten Munkelt [2]" w:date="2022-06-22T10:55:00Z">
          <w:r>
            <w:delText>Es</w:delText>
          </w:r>
        </w:del>
      </w:ins>
      <w:ins w:id="1141" w:author="Torsten Munkelt [2]" w:date="2022-06-22T10:55:00Z">
        <w:r>
          <w:t>Dazu</w:t>
        </w:r>
      </w:ins>
      <w:ins w:id="1142" w:author="Torsten Munkelt" w:date="2022-06-20T01:59:00Z">
        <w:r>
          <w:t xml:space="preserve"> </w:t>
        </w:r>
      </w:ins>
      <w:r>
        <w:t xml:space="preserve">ist </w:t>
      </w:r>
      <w:ins w:id="1143" w:author="Torsten Munkelt [2]" w:date="2022-06-22T10:55:00Z">
        <w:r>
          <w:t xml:space="preserve">es </w:t>
        </w:r>
      </w:ins>
      <w:r>
        <w:t>geplant</w:t>
      </w:r>
      <w:ins w:id="1144" w:author="Torsten Munkelt" w:date="2022-06-20T01:59:00Z">
        <w:r>
          <w:t>,</w:t>
        </w:r>
      </w:ins>
      <w:r>
        <w:t xml:space="preserve"> einen Editor zu implementieren, welcher eine grafische Konfiguration der in ALADIN vorhandenen UI-Elemente zur Modellierung eine</w:t>
      </w:r>
      <w:ins w:id="1145" w:author="Torsten Munkelt" w:date="2022-06-20T02:03:00Z">
        <w:r>
          <w:t>s</w:t>
        </w:r>
      </w:ins>
      <w:del w:id="1146" w:author="Torsten Munkelt" w:date="2022-06-20T02:03:00Z">
        <w:r>
          <w:delText>r</w:delText>
        </w:r>
      </w:del>
      <w:r>
        <w:t xml:space="preserve"> interaktiven Aufgabe</w:t>
      </w:r>
      <w:ins w:id="1147" w:author="Torsten Munkelt" w:date="2022-06-20T02:03:00Z">
        <w:r>
          <w:t>ntyps</w:t>
        </w:r>
      </w:ins>
      <w:r>
        <w:t xml:space="preserve"> ermöglicht.</w:t>
      </w:r>
      <w:del w:id="1148" w:author="Torsten Munkelt" w:date="2022-06-20T02:03:00Z">
        <w:r>
          <w:delText xml:space="preserve"> </w:delText>
        </w:r>
      </w:del>
    </w:p>
    <w:p>
      <w:pPr>
        <w:pStyle w:val="-WeLStandardtextEinzug-"/>
        <w:pPrChange w:id="1149" w:author="Paul Christ" w:date="2022-07-01T10:47:00Z">
          <w:pPr>
            <w:pStyle w:val="-WeLStandardtextEinzug-"/>
          </w:pPr>
        </w:pPrChange>
      </w:pPr>
      <w:ins w:id="1150" w:author="Paul Christ" w:date="2022-07-01T10:47:00Z">
        <w:r>
          <w:t xml:space="preserve">Zur Bewältigung der Herausforderungen </w:t>
        </w:r>
      </w:ins>
      <w:ins w:id="1151" w:author="Paul Christ" w:date="2022-07-02T09:48:00Z">
        <w:r>
          <w:fldChar w:fldCharType="begin"/>
        </w:r>
        <w:r>
          <w:instrText xml:space="preserve"> REF _Ref105519108 \r \h </w:instrText>
        </w:r>
      </w:ins>
      <w:r>
        <w:fldChar w:fldCharType="separate"/>
      </w:r>
      <w:ins w:id="1152" w:author="Paul Christ" w:date="2022-07-02T09:48:00Z">
        <w:r>
          <w:t>2.6.2</w:t>
        </w:r>
        <w:r>
          <w:fldChar w:fldCharType="end"/>
        </w:r>
      </w:ins>
      <w:ins w:id="1153" w:author="Paul Christ" w:date="2022-07-01T10:47:00Z">
        <w:r>
          <w:t xml:space="preserve"> und </w:t>
        </w:r>
      </w:ins>
      <w:ins w:id="1154" w:author="Paul Christ" w:date="2022-07-02T09:48:00Z">
        <w:r>
          <w:fldChar w:fldCharType="begin"/>
        </w:r>
        <w:r>
          <w:instrText xml:space="preserve"> REF _Ref105519118 \r \h </w:instrText>
        </w:r>
      </w:ins>
      <w:r>
        <w:fldChar w:fldCharType="separate"/>
      </w:r>
      <w:ins w:id="1155" w:author="Paul Christ" w:date="2022-07-02T09:48:00Z">
        <w:r>
          <w:t>2.7</w:t>
        </w:r>
        <w:r>
          <w:fldChar w:fldCharType="end"/>
        </w:r>
      </w:ins>
      <w:ins w:id="1156" w:author="Paul Christ" w:date="2022-07-01T10:47:00Z">
        <w:r>
          <w:t xml:space="preserve"> wird die Tauglichkeit großer vortrainierter Sprachmodelle wie GPT-3 </w:t>
        </w:r>
        <w:r>
          <w:fldChar w:fldCharType="begin"/>
        </w:r>
        <w:r>
          <w:instrText xml:space="preserve"> ADDIN ZOTERO_ITEM CSL_CITATION {"citationID":"zqrLmAx4","properties":{"formattedCitation":"(Brown et al., 2020)","plainCitation":"(Brown et al., 2020)","noteIndex":0},"citationItems":[{"id":653,"uris":["http://zotero.org/users/9354499/items/L9VU7RMG"],"itemData":{"id":653,"type":"paper-conference","abstract":"We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corpora.","container-title":"Advances in Neural Information Processing Systems","page":"1877–1901","publisher":"Curran Associates, Inc.","source":"Neural Information Processing Systems","title":"Language Models are Few-Shot Learners","URL":"https://papers.nips.cc/paper/2020/hash/1457c0d6bfcb4967418bfb8ac142f64a-Abstract.html","volume":"33","author":[{"family":"Brown","given":"Tom"},{"family":"Mann","given":"Benjamin"},{"family":"Ryder","given":"Nick"},{"family":"Subbiah","given":"Melanie"},{"family":"Kaplan","given":"Jared 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family":"Wu","given":"Jeffrey"},{"family":"Winter","given":"Clemens"},{"family":"Hesse","given":"Chris"},{"family":"Chen","given":"Mark"},{"family":"Sigler","given":"Eric"},{"family":"Litwin","given":"Mateusz"},{"family":"Gray","given":"Scott"},{"family":"Chess","given":"Benjamin"},{"family":"Clark","given":"Jack"},{"family":"Berner","given":"Christopher"},{"family":"McCandlish","given":"Sam"},{"family":"Radford","given":"Alec"},{"family":"Sutskever","given":"Ilya"},{"family":"Amodei","given":"Dario"}],"accessed":{"date-parts":[["2022",6,1]]},"issued":{"date-parts":[["2020"]]}}}],"schema":"https://github.com/citation-style-language/schema/raw/master/csl-citation.json"} </w:instrText>
        </w:r>
        <w:r>
          <w:fldChar w:fldCharType="separate"/>
        </w:r>
        <w:r>
          <w:rPr>
            <w:rFonts w:cs="Arial"/>
          </w:rPr>
          <w:t>(Brown et al., 2020)</w:t>
        </w:r>
        <w:r>
          <w:fldChar w:fldCharType="end"/>
        </w:r>
        <w:r>
          <w:t xml:space="preserve"> zur semi-automatischen Erzeugung semantischer Metamodelle</w:t>
        </w:r>
      </w:ins>
      <w:ins w:id="1157" w:author="Paul Christ" w:date="2022-07-02T09:47:00Z">
        <w:r>
          <w:t xml:space="preserve"> und zur Generierung von textuellen Aufgaben- und Problem</w:t>
        </w:r>
      </w:ins>
      <w:ins w:id="1158" w:author="Paul Christ" w:date="2022-07-02T09:48:00Z">
        <w:r>
          <w:t>beschreibungen</w:t>
        </w:r>
      </w:ins>
      <w:ins w:id="1159" w:author="Paul Christ" w:date="2022-07-01T10:47:00Z">
        <w:r>
          <w:t xml:space="preserve"> untersucht.</w:t>
        </w:r>
      </w:ins>
    </w:p>
    <w:p>
      <w:pPr>
        <w:pStyle w:val="-WeLberschrift1-"/>
      </w:pPr>
      <w:r>
        <w:t>Literatur</w:t>
      </w:r>
      <w:bookmarkEnd w:id="27"/>
      <w:bookmarkEnd w:id="28"/>
    </w:p>
    <w:p>
      <w:pPr>
        <w:pStyle w:val="Literaturverzeichnis"/>
        <w:rPr>
          <w:rFonts w:cs="Arial"/>
        </w:rPr>
      </w:pPr>
      <w:r>
        <w:rPr>
          <w:rStyle w:val="-WeLLiteraturverzeichnis-KursivZchn"/>
          <w:rFonts w:eastAsiaTheme="minorHAnsi"/>
        </w:rPr>
        <w:fldChar w:fldCharType="begin"/>
      </w:r>
      <w:r>
        <w:rPr>
          <w:rStyle w:val="-WeLLiteraturverzeichnis-KursivZchn"/>
        </w:rPr>
        <w:instrText xml:space="preserve"> ADDIN ZOTERO_BIBL {"uncited":[],"omitted":[],"custom":[]} CSL_BIBLIOGRAPHY </w:instrText>
      </w:r>
      <w:r>
        <w:rPr>
          <w:rStyle w:val="-WeLLiteraturverzeichnis-KursivZchn"/>
          <w:rFonts w:eastAsiaTheme="minorHAnsi"/>
        </w:rPr>
        <w:fldChar w:fldCharType="separate"/>
      </w:r>
      <w:r>
        <w:rPr>
          <w:rFonts w:cs="Arial"/>
        </w:rPr>
        <w:t xml:space="preserve">Bielefeld, B. (2017). Basics Terminplanung. In </w:t>
      </w:r>
      <w:r>
        <w:rPr>
          <w:rFonts w:cs="Arial"/>
          <w:i/>
          <w:iCs/>
        </w:rPr>
        <w:t>Basics Terminplanung</w:t>
      </w:r>
      <w:r>
        <w:rPr>
          <w:rFonts w:cs="Arial"/>
        </w:rPr>
        <w:t>. Birkhäuser. https://doi.org/10.1515/9783035612646</w:t>
      </w:r>
    </w:p>
    <w:p>
      <w:pPr>
        <w:pStyle w:val="Literaturverzeichnis"/>
        <w:rPr>
          <w:rFonts w:cs="Arial"/>
        </w:rPr>
      </w:pPr>
      <w:r>
        <w:rPr>
          <w:rFonts w:cs="Arial"/>
        </w:rPr>
        <w:t xml:space="preserve">Brown, T., Mann, B., Ryder, N., </w:t>
      </w:r>
      <w:proofErr w:type="spellStart"/>
      <w:r>
        <w:rPr>
          <w:rFonts w:cs="Arial"/>
        </w:rPr>
        <w:t>Subbiah</w:t>
      </w:r>
      <w:proofErr w:type="spellEnd"/>
      <w:r>
        <w:rPr>
          <w:rFonts w:cs="Arial"/>
        </w:rPr>
        <w:t xml:space="preserve">, M., Kaplan, J. D., </w:t>
      </w:r>
      <w:proofErr w:type="spellStart"/>
      <w:r>
        <w:rPr>
          <w:rFonts w:cs="Arial"/>
        </w:rPr>
        <w:t>Dhariwal</w:t>
      </w:r>
      <w:proofErr w:type="spellEnd"/>
      <w:r>
        <w:rPr>
          <w:rFonts w:cs="Arial"/>
        </w:rPr>
        <w:t xml:space="preserve">, P., </w:t>
      </w:r>
      <w:proofErr w:type="spellStart"/>
      <w:r>
        <w:rPr>
          <w:rFonts w:cs="Arial"/>
        </w:rPr>
        <w:t>Neelakantan</w:t>
      </w:r>
      <w:proofErr w:type="spellEnd"/>
      <w:r>
        <w:rPr>
          <w:rFonts w:cs="Arial"/>
        </w:rPr>
        <w:t xml:space="preserve">, A., </w:t>
      </w:r>
      <w:proofErr w:type="spellStart"/>
      <w:r>
        <w:rPr>
          <w:rFonts w:cs="Arial"/>
        </w:rPr>
        <w:t>Shyam</w:t>
      </w:r>
      <w:proofErr w:type="spellEnd"/>
      <w:r>
        <w:rPr>
          <w:rFonts w:cs="Arial"/>
        </w:rPr>
        <w:t xml:space="preserve">, P., </w:t>
      </w:r>
      <w:proofErr w:type="spellStart"/>
      <w:r>
        <w:rPr>
          <w:rFonts w:cs="Arial"/>
        </w:rPr>
        <w:t>Sastry</w:t>
      </w:r>
      <w:proofErr w:type="spellEnd"/>
      <w:r>
        <w:rPr>
          <w:rFonts w:cs="Arial"/>
        </w:rPr>
        <w:t xml:space="preserve">, G., </w:t>
      </w:r>
      <w:proofErr w:type="spellStart"/>
      <w:r>
        <w:rPr>
          <w:rFonts w:cs="Arial"/>
        </w:rPr>
        <w:t>Askell</w:t>
      </w:r>
      <w:proofErr w:type="spellEnd"/>
      <w:r>
        <w:rPr>
          <w:rFonts w:cs="Arial"/>
        </w:rPr>
        <w:t xml:space="preserve">, A., </w:t>
      </w:r>
      <w:proofErr w:type="spellStart"/>
      <w:r>
        <w:rPr>
          <w:rFonts w:cs="Arial"/>
        </w:rPr>
        <w:t>Agarwal</w:t>
      </w:r>
      <w:proofErr w:type="spellEnd"/>
      <w:r>
        <w:rPr>
          <w:rFonts w:cs="Arial"/>
        </w:rPr>
        <w:t xml:space="preserve">, S., Herbert-Voss, A., Krueger, G., </w:t>
      </w:r>
      <w:proofErr w:type="spellStart"/>
      <w:r>
        <w:rPr>
          <w:rFonts w:cs="Arial"/>
        </w:rPr>
        <w:t>Henighan</w:t>
      </w:r>
      <w:proofErr w:type="spellEnd"/>
      <w:r>
        <w:rPr>
          <w:rFonts w:cs="Arial"/>
        </w:rPr>
        <w:t xml:space="preserve">, T., Child, R., Ramesh, A., Ziegler, D., Wu, J., Winter, C., … </w:t>
      </w:r>
      <w:proofErr w:type="spellStart"/>
      <w:r>
        <w:rPr>
          <w:rFonts w:cs="Arial"/>
        </w:rPr>
        <w:t>Amodei</w:t>
      </w:r>
      <w:proofErr w:type="spellEnd"/>
      <w:r>
        <w:rPr>
          <w:rFonts w:cs="Arial"/>
        </w:rPr>
        <w:t xml:space="preserve">, D. (2020). Language Models </w:t>
      </w:r>
      <w:proofErr w:type="spellStart"/>
      <w:r>
        <w:rPr>
          <w:rFonts w:cs="Arial"/>
        </w:rPr>
        <w:t>are</w:t>
      </w:r>
      <w:proofErr w:type="spellEnd"/>
      <w:r>
        <w:rPr>
          <w:rFonts w:cs="Arial"/>
        </w:rPr>
        <w:t xml:space="preserve"> </w:t>
      </w:r>
      <w:proofErr w:type="spellStart"/>
      <w:r>
        <w:rPr>
          <w:rFonts w:cs="Arial"/>
        </w:rPr>
        <w:t>Few</w:t>
      </w:r>
      <w:proofErr w:type="spellEnd"/>
      <w:r>
        <w:rPr>
          <w:rFonts w:cs="Arial"/>
        </w:rPr>
        <w:t xml:space="preserve">-Shot </w:t>
      </w:r>
      <w:proofErr w:type="spellStart"/>
      <w:r>
        <w:rPr>
          <w:rFonts w:cs="Arial"/>
        </w:rPr>
        <w:t>Learners</w:t>
      </w:r>
      <w:proofErr w:type="spellEnd"/>
      <w:r>
        <w:rPr>
          <w:rFonts w:cs="Arial"/>
        </w:rPr>
        <w:t xml:space="preserve">. </w:t>
      </w:r>
      <w:proofErr w:type="spellStart"/>
      <w:r>
        <w:rPr>
          <w:rFonts w:cs="Arial"/>
          <w:i/>
          <w:iCs/>
        </w:rPr>
        <w:t>Advances</w:t>
      </w:r>
      <w:proofErr w:type="spellEnd"/>
      <w:r>
        <w:rPr>
          <w:rFonts w:cs="Arial"/>
          <w:i/>
          <w:iCs/>
        </w:rPr>
        <w:t xml:space="preserve"> in </w:t>
      </w:r>
      <w:proofErr w:type="spellStart"/>
      <w:r>
        <w:rPr>
          <w:rFonts w:cs="Arial"/>
          <w:i/>
          <w:iCs/>
        </w:rPr>
        <w:t>Neural</w:t>
      </w:r>
      <w:proofErr w:type="spellEnd"/>
      <w:r>
        <w:rPr>
          <w:rFonts w:cs="Arial"/>
          <w:i/>
          <w:iCs/>
        </w:rPr>
        <w:t xml:space="preserve"> Information Processing Systems</w:t>
      </w:r>
      <w:r>
        <w:rPr>
          <w:rFonts w:cs="Arial"/>
        </w:rPr>
        <w:t xml:space="preserve">, </w:t>
      </w:r>
      <w:r>
        <w:rPr>
          <w:rFonts w:cs="Arial"/>
          <w:i/>
          <w:iCs/>
        </w:rPr>
        <w:t>33</w:t>
      </w:r>
      <w:r>
        <w:rPr>
          <w:rFonts w:cs="Arial"/>
        </w:rPr>
        <w:t>, 1877–1901. https://papers.nips.cc/paper/2020/hash/1457c0d6bfcb4967418bfb8ac142f64a-Abstract.html</w:t>
      </w:r>
    </w:p>
    <w:p>
      <w:pPr>
        <w:pStyle w:val="Literaturverzeichnis"/>
        <w:rPr>
          <w:rFonts w:cs="Arial"/>
        </w:rPr>
      </w:pPr>
      <w:r>
        <w:rPr>
          <w:rFonts w:cs="Arial"/>
        </w:rPr>
        <w:lastRenderedPageBreak/>
        <w:t xml:space="preserve">Burton, K. J. (2017). </w:t>
      </w:r>
      <w:r>
        <w:rPr>
          <w:rFonts w:cs="Arial"/>
          <w:i/>
          <w:iCs/>
        </w:rPr>
        <w:t xml:space="preserve">„Think Like a </w:t>
      </w:r>
      <w:proofErr w:type="spellStart"/>
      <w:r>
        <w:rPr>
          <w:rFonts w:cs="Arial"/>
          <w:i/>
          <w:iCs/>
        </w:rPr>
        <w:t>Lawyer</w:t>
      </w:r>
      <w:proofErr w:type="spellEnd"/>
      <w:r>
        <w:rPr>
          <w:rFonts w:cs="Arial"/>
          <w:i/>
          <w:iCs/>
        </w:rPr>
        <w:t xml:space="preserve">“ </w:t>
      </w:r>
      <w:proofErr w:type="spellStart"/>
      <w:r>
        <w:rPr>
          <w:rFonts w:cs="Arial"/>
          <w:i/>
          <w:iCs/>
        </w:rPr>
        <w:t>Using</w:t>
      </w:r>
      <w:proofErr w:type="spellEnd"/>
      <w:r>
        <w:rPr>
          <w:rFonts w:cs="Arial"/>
          <w:i/>
          <w:iCs/>
        </w:rPr>
        <w:t xml:space="preserve"> a Legal </w:t>
      </w:r>
      <w:proofErr w:type="spellStart"/>
      <w:r>
        <w:rPr>
          <w:rFonts w:cs="Arial"/>
          <w:i/>
          <w:iCs/>
        </w:rPr>
        <w:t>Reasoning</w:t>
      </w:r>
      <w:proofErr w:type="spellEnd"/>
      <w:r>
        <w:rPr>
          <w:rFonts w:cs="Arial"/>
          <w:i/>
          <w:iCs/>
        </w:rPr>
        <w:t xml:space="preserve"> Grid and </w:t>
      </w:r>
      <w:proofErr w:type="spellStart"/>
      <w:r>
        <w:rPr>
          <w:rFonts w:cs="Arial"/>
          <w:i/>
          <w:iCs/>
        </w:rPr>
        <w:t>Criterion-Referenced</w:t>
      </w:r>
      <w:proofErr w:type="spellEnd"/>
      <w:r>
        <w:rPr>
          <w:rFonts w:cs="Arial"/>
          <w:i/>
          <w:iCs/>
        </w:rPr>
        <w:t xml:space="preserve"> Assessment </w:t>
      </w:r>
      <w:proofErr w:type="spellStart"/>
      <w:r>
        <w:rPr>
          <w:rFonts w:cs="Arial"/>
          <w:i/>
          <w:iCs/>
        </w:rPr>
        <w:t>Rubric</w:t>
      </w:r>
      <w:proofErr w:type="spellEnd"/>
      <w:r>
        <w:rPr>
          <w:rFonts w:cs="Arial"/>
          <w:i/>
          <w:iCs/>
        </w:rPr>
        <w:t xml:space="preserve"> on IRAC (</w:t>
      </w:r>
      <w:proofErr w:type="spellStart"/>
      <w:r>
        <w:rPr>
          <w:rFonts w:cs="Arial"/>
          <w:i/>
          <w:iCs/>
        </w:rPr>
        <w:t>Issue</w:t>
      </w:r>
      <w:proofErr w:type="spellEnd"/>
      <w:r>
        <w:rPr>
          <w:rFonts w:cs="Arial"/>
          <w:i/>
          <w:iCs/>
        </w:rPr>
        <w:t xml:space="preserve">, Rule, </w:t>
      </w:r>
      <w:proofErr w:type="spellStart"/>
      <w:r>
        <w:rPr>
          <w:rFonts w:cs="Arial"/>
          <w:i/>
          <w:iCs/>
        </w:rPr>
        <w:t>Application</w:t>
      </w:r>
      <w:proofErr w:type="spellEnd"/>
      <w:r>
        <w:rPr>
          <w:rFonts w:cs="Arial"/>
          <w:i/>
          <w:iCs/>
        </w:rPr>
        <w:t xml:space="preserve">, </w:t>
      </w:r>
      <w:proofErr w:type="spellStart"/>
      <w:r>
        <w:rPr>
          <w:rFonts w:cs="Arial"/>
          <w:i/>
          <w:iCs/>
        </w:rPr>
        <w:t>Conclusion</w:t>
      </w:r>
      <w:proofErr w:type="spellEnd"/>
      <w:r>
        <w:rPr>
          <w:rFonts w:cs="Arial"/>
          <w:i/>
          <w:iCs/>
        </w:rPr>
        <w:t>).</w:t>
      </w:r>
      <w:r>
        <w:rPr>
          <w:rFonts w:cs="Arial"/>
        </w:rPr>
        <w:t xml:space="preserve"> https://doi.org/10.5204/JLD.V10I2.229</w:t>
      </w:r>
    </w:p>
    <w:p>
      <w:pPr>
        <w:pStyle w:val="Literaturverzeichnis"/>
        <w:rPr>
          <w:rFonts w:cs="Arial"/>
        </w:rPr>
      </w:pPr>
      <w:r>
        <w:rPr>
          <w:rFonts w:cs="Arial"/>
        </w:rPr>
        <w:t xml:space="preserve">Chi, T.-Y., </w:t>
      </w:r>
      <w:proofErr w:type="spellStart"/>
      <w:r>
        <w:rPr>
          <w:rFonts w:cs="Arial"/>
        </w:rPr>
        <w:t>Olfman</w:t>
      </w:r>
      <w:proofErr w:type="spellEnd"/>
      <w:r>
        <w:rPr>
          <w:rFonts w:cs="Arial"/>
        </w:rPr>
        <w:t xml:space="preserve">, L., &amp; Lin, F. (2014). </w:t>
      </w:r>
      <w:proofErr w:type="spellStart"/>
      <w:r>
        <w:rPr>
          <w:rFonts w:cs="Arial"/>
        </w:rPr>
        <w:t>Exploring</w:t>
      </w:r>
      <w:proofErr w:type="spellEnd"/>
      <w:r>
        <w:rPr>
          <w:rFonts w:cs="Arial"/>
        </w:rPr>
        <w:t xml:space="preserve"> </w:t>
      </w:r>
      <w:proofErr w:type="spellStart"/>
      <w:r>
        <w:rPr>
          <w:rFonts w:cs="Arial"/>
        </w:rPr>
        <w:t>the</w:t>
      </w:r>
      <w:proofErr w:type="spellEnd"/>
      <w:r>
        <w:rPr>
          <w:rFonts w:cs="Arial"/>
        </w:rPr>
        <w:t xml:space="preserve"> </w:t>
      </w:r>
      <w:proofErr w:type="spellStart"/>
      <w:r>
        <w:rPr>
          <w:rFonts w:cs="Arial"/>
        </w:rPr>
        <w:t>Feasibility</w:t>
      </w:r>
      <w:proofErr w:type="spellEnd"/>
      <w:r>
        <w:rPr>
          <w:rFonts w:cs="Arial"/>
        </w:rPr>
        <w:t xml:space="preserve"> </w:t>
      </w:r>
      <w:proofErr w:type="spellStart"/>
      <w:r>
        <w:rPr>
          <w:rFonts w:cs="Arial"/>
        </w:rPr>
        <w:t>of</w:t>
      </w:r>
      <w:proofErr w:type="spellEnd"/>
      <w:r>
        <w:rPr>
          <w:rFonts w:cs="Arial"/>
        </w:rPr>
        <w:t xml:space="preserve"> </w:t>
      </w:r>
      <w:proofErr w:type="spellStart"/>
      <w:r>
        <w:rPr>
          <w:rFonts w:cs="Arial"/>
        </w:rPr>
        <w:t>Conducting</w:t>
      </w:r>
      <w:proofErr w:type="spellEnd"/>
      <w:r>
        <w:rPr>
          <w:rFonts w:cs="Arial"/>
        </w:rPr>
        <w:t xml:space="preserve"> Software Training in a Peer Learning </w:t>
      </w:r>
      <w:proofErr w:type="spellStart"/>
      <w:r>
        <w:rPr>
          <w:rFonts w:cs="Arial"/>
        </w:rPr>
        <w:t>Context</w:t>
      </w:r>
      <w:proofErr w:type="spellEnd"/>
      <w:r>
        <w:rPr>
          <w:rFonts w:cs="Arial"/>
        </w:rPr>
        <w:t xml:space="preserve"> </w:t>
      </w:r>
      <w:proofErr w:type="spellStart"/>
      <w:r>
        <w:rPr>
          <w:rFonts w:cs="Arial"/>
        </w:rPr>
        <w:t>with</w:t>
      </w:r>
      <w:proofErr w:type="spellEnd"/>
      <w:r>
        <w:rPr>
          <w:rFonts w:cs="Arial"/>
        </w:rPr>
        <w:t xml:space="preserve"> </w:t>
      </w:r>
      <w:proofErr w:type="spellStart"/>
      <w:r>
        <w:rPr>
          <w:rFonts w:cs="Arial"/>
        </w:rPr>
        <w:t>the</w:t>
      </w:r>
      <w:proofErr w:type="spellEnd"/>
      <w:r>
        <w:rPr>
          <w:rFonts w:cs="Arial"/>
        </w:rPr>
        <w:t xml:space="preserve"> Aid </w:t>
      </w:r>
      <w:proofErr w:type="spellStart"/>
      <w:r>
        <w:rPr>
          <w:rFonts w:cs="Arial"/>
        </w:rPr>
        <w:t>of</w:t>
      </w:r>
      <w:proofErr w:type="spellEnd"/>
      <w:r>
        <w:rPr>
          <w:rFonts w:cs="Arial"/>
        </w:rPr>
        <w:t xml:space="preserve"> Student-</w:t>
      </w:r>
      <w:proofErr w:type="spellStart"/>
      <w:r>
        <w:rPr>
          <w:rFonts w:cs="Arial"/>
        </w:rPr>
        <w:t>Produced</w:t>
      </w:r>
      <w:proofErr w:type="spellEnd"/>
      <w:r>
        <w:rPr>
          <w:rFonts w:cs="Arial"/>
        </w:rPr>
        <w:t xml:space="preserve"> Screencasts. </w:t>
      </w:r>
      <w:r>
        <w:rPr>
          <w:rFonts w:cs="Arial"/>
          <w:i/>
          <w:iCs/>
        </w:rPr>
        <w:t>2014 47th Hawaii International Conference on System Sciences</w:t>
      </w:r>
      <w:r>
        <w:rPr>
          <w:rFonts w:cs="Arial"/>
        </w:rPr>
        <w:t>, 4946–4955. https://doi.org/10.1109/HICSS.2014.607</w:t>
      </w:r>
    </w:p>
    <w:p>
      <w:pPr>
        <w:pStyle w:val="Literaturverzeichnis"/>
        <w:rPr>
          <w:rFonts w:cs="Arial"/>
        </w:rPr>
      </w:pPr>
      <w:r>
        <w:rPr>
          <w:rFonts w:cs="Arial"/>
        </w:rPr>
        <w:t>Christ, Paul, Laue, Ralf, &amp; Munkelt, Torsten. (2022). ALADIN – Generator für Aufgaben und Lösung(</w:t>
      </w:r>
      <w:proofErr w:type="spellStart"/>
      <w:r>
        <w:rPr>
          <w:rFonts w:cs="Arial"/>
        </w:rPr>
        <w:t>shilf</w:t>
      </w:r>
      <w:proofErr w:type="spellEnd"/>
      <w:r>
        <w:rPr>
          <w:rFonts w:cs="Arial"/>
        </w:rPr>
        <w:t>)en aus der Informatik und angrenzenden Disziplinen.</w:t>
      </w:r>
      <w:ins w:id="1160" w:author="Paul Christ" w:date="2022-07-02T09:54:00Z">
        <w:r>
          <w:rPr>
            <w:rFonts w:cs="Arial"/>
          </w:rPr>
          <w:t xml:space="preserve"> Erscheint in:</w:t>
        </w:r>
      </w:ins>
      <w:r>
        <w:rPr>
          <w:rFonts w:cs="Arial"/>
        </w:rPr>
        <w:t xml:space="preserve"> </w:t>
      </w:r>
      <w:r>
        <w:rPr>
          <w:rFonts w:cs="Arial"/>
          <w:i/>
          <w:iCs/>
        </w:rPr>
        <w:t>Workshop zur Modellierung in der Hochschulbildung (</w:t>
      </w:r>
      <w:proofErr w:type="spellStart"/>
      <w:r>
        <w:rPr>
          <w:rFonts w:cs="Arial"/>
          <w:i/>
          <w:iCs/>
        </w:rPr>
        <w:t>MoHoL</w:t>
      </w:r>
      <w:proofErr w:type="spellEnd"/>
      <w:r>
        <w:rPr>
          <w:rFonts w:cs="Arial"/>
          <w:i/>
          <w:iCs/>
        </w:rPr>
        <w:t xml:space="preserve"> 2022) </w:t>
      </w:r>
      <w:proofErr w:type="spellStart"/>
      <w:r>
        <w:rPr>
          <w:rFonts w:cs="Arial"/>
          <w:i/>
          <w:iCs/>
        </w:rPr>
        <w:t>co-located</w:t>
      </w:r>
      <w:proofErr w:type="spellEnd"/>
      <w:r>
        <w:rPr>
          <w:rFonts w:cs="Arial"/>
          <w:i/>
          <w:iCs/>
        </w:rPr>
        <w:t xml:space="preserve"> </w:t>
      </w:r>
      <w:proofErr w:type="spellStart"/>
      <w:r>
        <w:rPr>
          <w:rFonts w:cs="Arial"/>
          <w:i/>
          <w:iCs/>
        </w:rPr>
        <w:t>with</w:t>
      </w:r>
      <w:proofErr w:type="spellEnd"/>
      <w:r>
        <w:rPr>
          <w:rFonts w:cs="Arial"/>
          <w:i/>
          <w:iCs/>
        </w:rPr>
        <w:t xml:space="preserve"> Modellierung 2022, Hamburg, Germany</w:t>
      </w:r>
      <w:r>
        <w:rPr>
          <w:rFonts w:cs="Arial"/>
        </w:rPr>
        <w:t>.</w:t>
      </w:r>
    </w:p>
    <w:p>
      <w:pPr>
        <w:pStyle w:val="Literaturverzeichnis"/>
        <w:rPr>
          <w:rFonts w:cs="Arial"/>
        </w:rPr>
      </w:pPr>
      <w:r>
        <w:rPr>
          <w:rFonts w:cs="Arial"/>
        </w:rPr>
        <w:t xml:space="preserve">Hakim, A. R., </w:t>
      </w:r>
      <w:proofErr w:type="spellStart"/>
      <w:r>
        <w:rPr>
          <w:rFonts w:cs="Arial"/>
        </w:rPr>
        <w:t>Hasibuan</w:t>
      </w:r>
      <w:proofErr w:type="spellEnd"/>
      <w:r>
        <w:rPr>
          <w:rFonts w:cs="Arial"/>
        </w:rPr>
        <w:t xml:space="preserve">, M. A., &amp; </w:t>
      </w:r>
      <w:proofErr w:type="spellStart"/>
      <w:r>
        <w:rPr>
          <w:rFonts w:cs="Arial"/>
        </w:rPr>
        <w:t>Andreswari</w:t>
      </w:r>
      <w:proofErr w:type="spellEnd"/>
      <w:r>
        <w:rPr>
          <w:rFonts w:cs="Arial"/>
        </w:rPr>
        <w:t>, R. (2019). E-</w:t>
      </w:r>
      <w:proofErr w:type="spellStart"/>
      <w:r>
        <w:rPr>
          <w:rFonts w:cs="Arial"/>
        </w:rPr>
        <w:t>learning</w:t>
      </w:r>
      <w:proofErr w:type="spellEnd"/>
      <w:r>
        <w:rPr>
          <w:rFonts w:cs="Arial"/>
        </w:rPr>
        <w:t xml:space="preserve"> </w:t>
      </w:r>
      <w:proofErr w:type="spellStart"/>
      <w:r>
        <w:rPr>
          <w:rFonts w:cs="Arial"/>
        </w:rPr>
        <w:t>process</w:t>
      </w:r>
      <w:proofErr w:type="spellEnd"/>
      <w:r>
        <w:rPr>
          <w:rFonts w:cs="Arial"/>
        </w:rPr>
        <w:t xml:space="preserve"> </w:t>
      </w:r>
      <w:proofErr w:type="spellStart"/>
      <w:r>
        <w:rPr>
          <w:rFonts w:cs="Arial"/>
        </w:rPr>
        <w:t>analysis</w:t>
      </w:r>
      <w:proofErr w:type="spellEnd"/>
      <w:r>
        <w:rPr>
          <w:rFonts w:cs="Arial"/>
        </w:rPr>
        <w:t xml:space="preserve"> </w:t>
      </w:r>
      <w:proofErr w:type="spellStart"/>
      <w:r>
        <w:rPr>
          <w:rFonts w:cs="Arial"/>
        </w:rPr>
        <w:t>to</w:t>
      </w:r>
      <w:proofErr w:type="spellEnd"/>
      <w:r>
        <w:rPr>
          <w:rFonts w:cs="Arial"/>
        </w:rPr>
        <w:t xml:space="preserve"> </w:t>
      </w:r>
      <w:proofErr w:type="spellStart"/>
      <w:r>
        <w:rPr>
          <w:rFonts w:cs="Arial"/>
        </w:rPr>
        <w:t>determining</w:t>
      </w:r>
      <w:proofErr w:type="spellEnd"/>
      <w:r>
        <w:rPr>
          <w:rFonts w:cs="Arial"/>
        </w:rPr>
        <w:t xml:space="preserve"> </w:t>
      </w:r>
      <w:proofErr w:type="spellStart"/>
      <w:r>
        <w:rPr>
          <w:rFonts w:cs="Arial"/>
        </w:rPr>
        <w:t>student</w:t>
      </w:r>
      <w:proofErr w:type="spellEnd"/>
      <w:r>
        <w:rPr>
          <w:rFonts w:cs="Arial"/>
        </w:rPr>
        <w:t xml:space="preserve"> </w:t>
      </w:r>
      <w:proofErr w:type="spellStart"/>
      <w:r>
        <w:rPr>
          <w:rFonts w:cs="Arial"/>
        </w:rPr>
        <w:t>learning</w:t>
      </w:r>
      <w:proofErr w:type="spellEnd"/>
      <w:r>
        <w:rPr>
          <w:rFonts w:cs="Arial"/>
        </w:rPr>
        <w:t xml:space="preserve"> </w:t>
      </w:r>
      <w:proofErr w:type="spellStart"/>
      <w:r>
        <w:rPr>
          <w:rFonts w:cs="Arial"/>
        </w:rPr>
        <w:t>patterns</w:t>
      </w:r>
      <w:proofErr w:type="spellEnd"/>
      <w:r>
        <w:rPr>
          <w:rFonts w:cs="Arial"/>
        </w:rPr>
        <w:t xml:space="preserve"> </w:t>
      </w:r>
      <w:proofErr w:type="spellStart"/>
      <w:r>
        <w:rPr>
          <w:rFonts w:cs="Arial"/>
        </w:rPr>
        <w:t>using</w:t>
      </w:r>
      <w:proofErr w:type="spellEnd"/>
      <w:r>
        <w:rPr>
          <w:rFonts w:cs="Arial"/>
        </w:rPr>
        <w:t xml:space="preserve"> </w:t>
      </w:r>
      <w:proofErr w:type="spellStart"/>
      <w:r>
        <w:rPr>
          <w:rFonts w:cs="Arial"/>
        </w:rPr>
        <w:t>process</w:t>
      </w:r>
      <w:proofErr w:type="spellEnd"/>
      <w:r>
        <w:rPr>
          <w:rFonts w:cs="Arial"/>
        </w:rPr>
        <w:t xml:space="preserve"> </w:t>
      </w:r>
      <w:proofErr w:type="spellStart"/>
      <w:r>
        <w:rPr>
          <w:rFonts w:cs="Arial"/>
        </w:rPr>
        <w:t>mining</w:t>
      </w:r>
      <w:proofErr w:type="spellEnd"/>
      <w:r>
        <w:rPr>
          <w:rFonts w:cs="Arial"/>
        </w:rPr>
        <w:t xml:space="preserve"> </w:t>
      </w:r>
      <w:proofErr w:type="spellStart"/>
      <w:r>
        <w:rPr>
          <w:rFonts w:cs="Arial"/>
        </w:rPr>
        <w:t>approach</w:t>
      </w:r>
      <w:proofErr w:type="spellEnd"/>
      <w:r>
        <w:rPr>
          <w:rFonts w:cs="Arial"/>
        </w:rPr>
        <w:t xml:space="preserve">. </w:t>
      </w:r>
      <w:r>
        <w:rPr>
          <w:rFonts w:cs="Arial"/>
          <w:i/>
          <w:iCs/>
        </w:rPr>
        <w:t xml:space="preserve">Journal </w:t>
      </w:r>
      <w:proofErr w:type="spellStart"/>
      <w:r>
        <w:rPr>
          <w:rFonts w:cs="Arial"/>
          <w:i/>
          <w:iCs/>
        </w:rPr>
        <w:t>of</w:t>
      </w:r>
      <w:proofErr w:type="spellEnd"/>
      <w:r>
        <w:rPr>
          <w:rFonts w:cs="Arial"/>
          <w:i/>
          <w:iCs/>
        </w:rPr>
        <w:t xml:space="preserve"> Physics: Conference Series</w:t>
      </w:r>
      <w:r>
        <w:rPr>
          <w:rFonts w:cs="Arial"/>
        </w:rPr>
        <w:t xml:space="preserve">, </w:t>
      </w:r>
      <w:r>
        <w:rPr>
          <w:rFonts w:cs="Arial"/>
          <w:i/>
          <w:iCs/>
        </w:rPr>
        <w:t>1193</w:t>
      </w:r>
      <w:r>
        <w:rPr>
          <w:rFonts w:cs="Arial"/>
        </w:rPr>
        <w:t>, 012020. https://doi.org/10.1088/1742-6596/1193/1/012020</w:t>
      </w:r>
    </w:p>
    <w:p>
      <w:pPr>
        <w:pStyle w:val="Literaturverzeichnis"/>
        <w:rPr>
          <w:rFonts w:cs="Arial"/>
        </w:rPr>
      </w:pPr>
      <w:proofErr w:type="spellStart"/>
      <w:r>
        <w:rPr>
          <w:rFonts w:cs="Arial"/>
        </w:rPr>
        <w:t>Kokkonen</w:t>
      </w:r>
      <w:proofErr w:type="spellEnd"/>
      <w:r>
        <w:rPr>
          <w:rFonts w:cs="Arial"/>
        </w:rPr>
        <w:t xml:space="preserve">, T., &amp; Schalk, L. (2020). </w:t>
      </w:r>
      <w:proofErr w:type="spellStart"/>
      <w:r>
        <w:rPr>
          <w:rFonts w:cs="Arial"/>
          <w:i/>
          <w:iCs/>
        </w:rPr>
        <w:t>One</w:t>
      </w:r>
      <w:proofErr w:type="spellEnd"/>
      <w:r>
        <w:rPr>
          <w:rFonts w:cs="Arial"/>
          <w:i/>
          <w:iCs/>
        </w:rPr>
        <w:t xml:space="preserve"> </w:t>
      </w:r>
      <w:proofErr w:type="spellStart"/>
      <w:r>
        <w:rPr>
          <w:rFonts w:cs="Arial"/>
          <w:i/>
          <w:iCs/>
        </w:rPr>
        <w:t>Instructional</w:t>
      </w:r>
      <w:proofErr w:type="spellEnd"/>
      <w:r>
        <w:rPr>
          <w:rFonts w:cs="Arial"/>
          <w:i/>
          <w:iCs/>
        </w:rPr>
        <w:t xml:space="preserve"> </w:t>
      </w:r>
      <w:proofErr w:type="spellStart"/>
      <w:r>
        <w:rPr>
          <w:rFonts w:cs="Arial"/>
          <w:i/>
          <w:iCs/>
        </w:rPr>
        <w:t>Sequence</w:t>
      </w:r>
      <w:proofErr w:type="spellEnd"/>
      <w:r>
        <w:rPr>
          <w:rFonts w:cs="Arial"/>
          <w:i/>
          <w:iCs/>
        </w:rPr>
        <w:t xml:space="preserve"> </w:t>
      </w:r>
      <w:proofErr w:type="spellStart"/>
      <w:r>
        <w:rPr>
          <w:rFonts w:cs="Arial"/>
          <w:i/>
          <w:iCs/>
        </w:rPr>
        <w:t>Fits</w:t>
      </w:r>
      <w:proofErr w:type="spellEnd"/>
      <w:r>
        <w:rPr>
          <w:rFonts w:cs="Arial"/>
          <w:i/>
          <w:iCs/>
        </w:rPr>
        <w:t xml:space="preserve"> all? A </w:t>
      </w:r>
      <w:proofErr w:type="spellStart"/>
      <w:r>
        <w:rPr>
          <w:rFonts w:cs="Arial"/>
          <w:i/>
          <w:iCs/>
        </w:rPr>
        <w:t>Conceptual</w:t>
      </w:r>
      <w:proofErr w:type="spellEnd"/>
      <w:r>
        <w:rPr>
          <w:rFonts w:cs="Arial"/>
          <w:i/>
          <w:iCs/>
        </w:rPr>
        <w:t xml:space="preserve"> Analysis </w:t>
      </w:r>
      <w:proofErr w:type="spellStart"/>
      <w:r>
        <w:rPr>
          <w:rFonts w:cs="Arial"/>
          <w:i/>
          <w:iCs/>
        </w:rPr>
        <w:t>of</w:t>
      </w:r>
      <w:proofErr w:type="spellEnd"/>
      <w:r>
        <w:rPr>
          <w:rFonts w:cs="Arial"/>
          <w:i/>
          <w:iCs/>
        </w:rPr>
        <w:t xml:space="preserve"> </w:t>
      </w:r>
      <w:proofErr w:type="spellStart"/>
      <w:r>
        <w:rPr>
          <w:rFonts w:cs="Arial"/>
          <w:i/>
          <w:iCs/>
        </w:rPr>
        <w:t>the</w:t>
      </w:r>
      <w:proofErr w:type="spellEnd"/>
      <w:r>
        <w:rPr>
          <w:rFonts w:cs="Arial"/>
          <w:i/>
          <w:iCs/>
        </w:rPr>
        <w:t xml:space="preserve"> </w:t>
      </w:r>
      <w:proofErr w:type="spellStart"/>
      <w:r>
        <w:rPr>
          <w:rFonts w:cs="Arial"/>
          <w:i/>
          <w:iCs/>
        </w:rPr>
        <w:t>Applicability</w:t>
      </w:r>
      <w:proofErr w:type="spellEnd"/>
      <w:r>
        <w:rPr>
          <w:rFonts w:cs="Arial"/>
          <w:i/>
          <w:iCs/>
        </w:rPr>
        <w:t xml:space="preserve"> </w:t>
      </w:r>
      <w:proofErr w:type="spellStart"/>
      <w:r>
        <w:rPr>
          <w:rFonts w:cs="Arial"/>
          <w:i/>
          <w:iCs/>
        </w:rPr>
        <w:t>of</w:t>
      </w:r>
      <w:proofErr w:type="spellEnd"/>
      <w:r>
        <w:rPr>
          <w:rFonts w:cs="Arial"/>
          <w:i/>
          <w:iCs/>
        </w:rPr>
        <w:t xml:space="preserve"> </w:t>
      </w:r>
      <w:proofErr w:type="spellStart"/>
      <w:r>
        <w:rPr>
          <w:rFonts w:cs="Arial"/>
          <w:i/>
          <w:iCs/>
        </w:rPr>
        <w:t>Concreteness</w:t>
      </w:r>
      <w:proofErr w:type="spellEnd"/>
      <w:r>
        <w:rPr>
          <w:rFonts w:cs="Arial"/>
          <w:i/>
          <w:iCs/>
        </w:rPr>
        <w:t xml:space="preserve"> Fading in </w:t>
      </w:r>
      <w:proofErr w:type="spellStart"/>
      <w:r>
        <w:rPr>
          <w:rFonts w:cs="Arial"/>
          <w:i/>
          <w:iCs/>
        </w:rPr>
        <w:t>Mathematics</w:t>
      </w:r>
      <w:proofErr w:type="spellEnd"/>
      <w:r>
        <w:rPr>
          <w:rFonts w:cs="Arial"/>
          <w:i/>
          <w:iCs/>
        </w:rPr>
        <w:t xml:space="preserve">, Physics, Chemistry, and </w:t>
      </w:r>
      <w:proofErr w:type="spellStart"/>
      <w:r>
        <w:rPr>
          <w:rFonts w:cs="Arial"/>
          <w:i/>
          <w:iCs/>
        </w:rPr>
        <w:t>Biology</w:t>
      </w:r>
      <w:proofErr w:type="spellEnd"/>
      <w:r>
        <w:rPr>
          <w:rFonts w:cs="Arial"/>
          <w:i/>
          <w:iCs/>
        </w:rPr>
        <w:t xml:space="preserve"> Education</w:t>
      </w:r>
      <w:r>
        <w:rPr>
          <w:rFonts w:cs="Arial"/>
        </w:rPr>
        <w:t>. https://doi.org/10.1007/s10648-020-09581-7</w:t>
      </w:r>
    </w:p>
    <w:p>
      <w:pPr>
        <w:pStyle w:val="Literaturverzeichnis"/>
        <w:rPr>
          <w:rFonts w:cs="Arial"/>
        </w:rPr>
      </w:pPr>
      <w:r>
        <w:rPr>
          <w:rFonts w:cs="Arial"/>
        </w:rPr>
        <w:t xml:space="preserve">Kris-Stephen, B., </w:t>
      </w:r>
      <w:proofErr w:type="spellStart"/>
      <w:r>
        <w:rPr>
          <w:rFonts w:cs="Arial"/>
        </w:rPr>
        <w:t>Kochskämper</w:t>
      </w:r>
      <w:proofErr w:type="spellEnd"/>
      <w:r>
        <w:rPr>
          <w:rFonts w:cs="Arial"/>
        </w:rPr>
        <w:t xml:space="preserve">, D., Lips, A., Schröer, W., &amp; Thomas, S. (2021). </w:t>
      </w:r>
      <w:proofErr w:type="spellStart"/>
      <w:r>
        <w:rPr>
          <w:rFonts w:cs="Arial"/>
          <w:i/>
          <w:iCs/>
        </w:rPr>
        <w:t>Stu.diCo</w:t>
      </w:r>
      <w:proofErr w:type="spellEnd"/>
      <w:r>
        <w:rPr>
          <w:rFonts w:cs="Arial"/>
          <w:i/>
          <w:iCs/>
        </w:rPr>
        <w:t xml:space="preserve"> II – Die Corona Pandemie aus der Perspektive von Studierenden</w:t>
      </w:r>
      <w:r>
        <w:rPr>
          <w:rFonts w:cs="Arial"/>
        </w:rPr>
        <w:t>. https://doi.org/10.18442/194</w:t>
      </w:r>
    </w:p>
    <w:p>
      <w:pPr>
        <w:pStyle w:val="Literaturverzeichnis"/>
        <w:rPr>
          <w:rFonts w:cs="Arial"/>
        </w:rPr>
      </w:pPr>
      <w:proofErr w:type="spellStart"/>
      <w:r>
        <w:rPr>
          <w:rFonts w:cs="Arial"/>
        </w:rPr>
        <w:t>Lampinen</w:t>
      </w:r>
      <w:proofErr w:type="spellEnd"/>
      <w:r>
        <w:rPr>
          <w:rFonts w:cs="Arial"/>
        </w:rPr>
        <w:t xml:space="preserve">, A. K., &amp; McClelland, J. L. (2018). Different </w:t>
      </w:r>
      <w:proofErr w:type="spellStart"/>
      <w:r>
        <w:rPr>
          <w:rFonts w:cs="Arial"/>
        </w:rPr>
        <w:t>presentations</w:t>
      </w:r>
      <w:proofErr w:type="spellEnd"/>
      <w:r>
        <w:rPr>
          <w:rFonts w:cs="Arial"/>
        </w:rPr>
        <w:t xml:space="preserve"> </w:t>
      </w:r>
      <w:proofErr w:type="spellStart"/>
      <w:r>
        <w:rPr>
          <w:rFonts w:cs="Arial"/>
        </w:rPr>
        <w:t>of</w:t>
      </w:r>
      <w:proofErr w:type="spellEnd"/>
      <w:r>
        <w:rPr>
          <w:rFonts w:cs="Arial"/>
        </w:rPr>
        <w:t xml:space="preserve"> a </w:t>
      </w:r>
      <w:proofErr w:type="spellStart"/>
      <w:r>
        <w:rPr>
          <w:rFonts w:cs="Arial"/>
        </w:rPr>
        <w:t>mathematical</w:t>
      </w:r>
      <w:proofErr w:type="spellEnd"/>
      <w:r>
        <w:rPr>
          <w:rFonts w:cs="Arial"/>
        </w:rPr>
        <w:t xml:space="preserve"> </w:t>
      </w:r>
      <w:proofErr w:type="spellStart"/>
      <w:r>
        <w:rPr>
          <w:rFonts w:cs="Arial"/>
        </w:rPr>
        <w:t>concept</w:t>
      </w:r>
      <w:proofErr w:type="spellEnd"/>
      <w:r>
        <w:rPr>
          <w:rFonts w:cs="Arial"/>
        </w:rPr>
        <w:t xml:space="preserve"> </w:t>
      </w:r>
      <w:proofErr w:type="spellStart"/>
      <w:r>
        <w:rPr>
          <w:rFonts w:cs="Arial"/>
        </w:rPr>
        <w:t>can</w:t>
      </w:r>
      <w:proofErr w:type="spellEnd"/>
      <w:r>
        <w:rPr>
          <w:rFonts w:cs="Arial"/>
        </w:rPr>
        <w:t xml:space="preserve"> support </w:t>
      </w:r>
      <w:proofErr w:type="spellStart"/>
      <w:r>
        <w:rPr>
          <w:rFonts w:cs="Arial"/>
        </w:rPr>
        <w:t>learning</w:t>
      </w:r>
      <w:proofErr w:type="spellEnd"/>
      <w:r>
        <w:rPr>
          <w:rFonts w:cs="Arial"/>
        </w:rPr>
        <w:t xml:space="preserve"> in </w:t>
      </w:r>
      <w:proofErr w:type="spellStart"/>
      <w:r>
        <w:rPr>
          <w:rFonts w:cs="Arial"/>
        </w:rPr>
        <w:t>complementary</w:t>
      </w:r>
      <w:proofErr w:type="spellEnd"/>
      <w:r>
        <w:rPr>
          <w:rFonts w:cs="Arial"/>
        </w:rPr>
        <w:t xml:space="preserve"> </w:t>
      </w:r>
      <w:proofErr w:type="spellStart"/>
      <w:r>
        <w:rPr>
          <w:rFonts w:cs="Arial"/>
        </w:rPr>
        <w:t>ways</w:t>
      </w:r>
      <w:proofErr w:type="spellEnd"/>
      <w:r>
        <w:rPr>
          <w:rFonts w:cs="Arial"/>
        </w:rPr>
        <w:t xml:space="preserve">. </w:t>
      </w:r>
      <w:r>
        <w:rPr>
          <w:rFonts w:cs="Arial"/>
          <w:i/>
          <w:iCs/>
        </w:rPr>
        <w:t xml:space="preserve">Journal </w:t>
      </w:r>
      <w:proofErr w:type="spellStart"/>
      <w:r>
        <w:rPr>
          <w:rFonts w:cs="Arial"/>
          <w:i/>
          <w:iCs/>
        </w:rPr>
        <w:t>of</w:t>
      </w:r>
      <w:proofErr w:type="spellEnd"/>
      <w:r>
        <w:rPr>
          <w:rFonts w:cs="Arial"/>
          <w:i/>
          <w:iCs/>
        </w:rPr>
        <w:t xml:space="preserve"> Educational </w:t>
      </w:r>
      <w:proofErr w:type="spellStart"/>
      <w:r>
        <w:rPr>
          <w:rFonts w:cs="Arial"/>
          <w:i/>
          <w:iCs/>
        </w:rPr>
        <w:t>Psychology</w:t>
      </w:r>
      <w:proofErr w:type="spellEnd"/>
      <w:r>
        <w:rPr>
          <w:rFonts w:cs="Arial"/>
        </w:rPr>
        <w:t xml:space="preserve">, </w:t>
      </w:r>
      <w:r>
        <w:rPr>
          <w:rFonts w:cs="Arial"/>
          <w:i/>
          <w:iCs/>
        </w:rPr>
        <w:t>110</w:t>
      </w:r>
      <w:r>
        <w:rPr>
          <w:rFonts w:cs="Arial"/>
        </w:rPr>
        <w:t>(5), 664–682. https://doi.org/10.1037/edu0000235</w:t>
      </w:r>
    </w:p>
    <w:p>
      <w:pPr>
        <w:pStyle w:val="Literaturverzeichnis"/>
        <w:rPr>
          <w:rFonts w:cs="Arial"/>
        </w:rPr>
      </w:pPr>
      <w:proofErr w:type="spellStart"/>
      <w:r>
        <w:rPr>
          <w:rFonts w:cs="Arial"/>
        </w:rPr>
        <w:t>Längrich</w:t>
      </w:r>
      <w:proofErr w:type="spellEnd"/>
      <w:r>
        <w:rPr>
          <w:rFonts w:cs="Arial"/>
        </w:rPr>
        <w:t xml:space="preserve">, M., Schulze, J., &amp; </w:t>
      </w:r>
      <w:proofErr w:type="spellStart"/>
      <w:r>
        <w:rPr>
          <w:rFonts w:cs="Arial"/>
        </w:rPr>
        <w:t>Ghanbari</w:t>
      </w:r>
      <w:proofErr w:type="spellEnd"/>
      <w:r>
        <w:rPr>
          <w:rFonts w:cs="Arial"/>
        </w:rPr>
        <w:t xml:space="preserve">, S. (2013). Anwendung eines allgemeinen Aufgabenbeschreibungsformates auf die Imperative Programmierung. </w:t>
      </w:r>
      <w:proofErr w:type="spellStart"/>
      <w:r>
        <w:rPr>
          <w:rFonts w:cs="Arial"/>
          <w:i/>
          <w:iCs/>
        </w:rPr>
        <w:t>grkg</w:t>
      </w:r>
      <w:proofErr w:type="spellEnd"/>
      <w:r>
        <w:rPr>
          <w:rFonts w:cs="Arial"/>
          <w:i/>
          <w:iCs/>
        </w:rPr>
        <w:t xml:space="preserve"> Humankybernetik</w:t>
      </w:r>
      <w:r>
        <w:rPr>
          <w:rFonts w:cs="Arial"/>
        </w:rPr>
        <w:t>, 64–76.</w:t>
      </w:r>
    </w:p>
    <w:p>
      <w:pPr>
        <w:pStyle w:val="Literaturverzeichnis"/>
        <w:rPr>
          <w:rFonts w:cs="Arial"/>
        </w:rPr>
      </w:pPr>
      <w:proofErr w:type="spellStart"/>
      <w:r>
        <w:rPr>
          <w:rFonts w:cs="Arial"/>
        </w:rPr>
        <w:t>Mamedov</w:t>
      </w:r>
      <w:proofErr w:type="spellEnd"/>
      <w:r>
        <w:rPr>
          <w:rFonts w:cs="Arial"/>
        </w:rPr>
        <w:t xml:space="preserve">, N. (2019). </w:t>
      </w:r>
      <w:proofErr w:type="spellStart"/>
      <w:r>
        <w:rPr>
          <w:rFonts w:cs="Arial"/>
        </w:rPr>
        <w:t>Introducing</w:t>
      </w:r>
      <w:proofErr w:type="spellEnd"/>
      <w:r>
        <w:rPr>
          <w:rFonts w:cs="Arial"/>
        </w:rPr>
        <w:t xml:space="preserve"> Neo-</w:t>
      </w:r>
      <w:proofErr w:type="spellStart"/>
      <w:r>
        <w:rPr>
          <w:rFonts w:cs="Arial"/>
        </w:rPr>
        <w:t>Riemannian</w:t>
      </w:r>
      <w:proofErr w:type="spellEnd"/>
      <w:r>
        <w:rPr>
          <w:rFonts w:cs="Arial"/>
        </w:rPr>
        <w:t xml:space="preserve"> Theory in AP Curriculum </w:t>
      </w:r>
      <w:proofErr w:type="spellStart"/>
      <w:r>
        <w:rPr>
          <w:rFonts w:cs="Arial"/>
        </w:rPr>
        <w:t>through</w:t>
      </w:r>
      <w:proofErr w:type="spellEnd"/>
      <w:r>
        <w:rPr>
          <w:rFonts w:cs="Arial"/>
        </w:rPr>
        <w:t xml:space="preserve"> </w:t>
      </w:r>
      <w:proofErr w:type="spellStart"/>
      <w:r>
        <w:rPr>
          <w:rFonts w:cs="Arial"/>
        </w:rPr>
        <w:t>Liszt’s</w:t>
      </w:r>
      <w:proofErr w:type="spellEnd"/>
      <w:r>
        <w:rPr>
          <w:rFonts w:cs="Arial"/>
        </w:rPr>
        <w:t xml:space="preserve"> Liebestraum </w:t>
      </w:r>
      <w:proofErr w:type="spellStart"/>
      <w:r>
        <w:rPr>
          <w:rFonts w:cs="Arial"/>
        </w:rPr>
        <w:t>No</w:t>
      </w:r>
      <w:proofErr w:type="spellEnd"/>
      <w:r>
        <w:rPr>
          <w:rFonts w:cs="Arial"/>
        </w:rPr>
        <w:t xml:space="preserve">. 3. </w:t>
      </w:r>
      <w:r>
        <w:rPr>
          <w:rFonts w:cs="Arial"/>
          <w:i/>
          <w:iCs/>
        </w:rPr>
        <w:t xml:space="preserve">International Journal </w:t>
      </w:r>
      <w:proofErr w:type="spellStart"/>
      <w:r>
        <w:rPr>
          <w:rFonts w:cs="Arial"/>
          <w:i/>
          <w:iCs/>
        </w:rPr>
        <w:t>of</w:t>
      </w:r>
      <w:proofErr w:type="spellEnd"/>
      <w:r>
        <w:rPr>
          <w:rFonts w:cs="Arial"/>
          <w:i/>
          <w:iCs/>
        </w:rPr>
        <w:t xml:space="preserve"> Information and Education Technology</w:t>
      </w:r>
      <w:r>
        <w:rPr>
          <w:rFonts w:cs="Arial"/>
        </w:rPr>
        <w:t xml:space="preserve">, </w:t>
      </w:r>
      <w:r>
        <w:rPr>
          <w:rFonts w:cs="Arial"/>
          <w:i/>
          <w:iCs/>
        </w:rPr>
        <w:t>9</w:t>
      </w:r>
      <w:r>
        <w:rPr>
          <w:rFonts w:cs="Arial"/>
        </w:rPr>
        <w:t>, 594–598. https://doi.org/10.18178/ijiet.2019.9.9.1273</w:t>
      </w:r>
    </w:p>
    <w:p>
      <w:pPr>
        <w:pStyle w:val="Literaturverzeichnis"/>
        <w:rPr>
          <w:rFonts w:cs="Arial"/>
        </w:rPr>
      </w:pPr>
      <w:proofErr w:type="spellStart"/>
      <w:r>
        <w:rPr>
          <w:rFonts w:cs="Arial"/>
        </w:rPr>
        <w:t>Matejka</w:t>
      </w:r>
      <w:proofErr w:type="spellEnd"/>
      <w:r>
        <w:rPr>
          <w:rFonts w:cs="Arial"/>
        </w:rPr>
        <w:t xml:space="preserve">, J., &amp; </w:t>
      </w:r>
      <w:proofErr w:type="spellStart"/>
      <w:r>
        <w:rPr>
          <w:rFonts w:cs="Arial"/>
        </w:rPr>
        <w:t>Fitzmaurice</w:t>
      </w:r>
      <w:proofErr w:type="spellEnd"/>
      <w:r>
        <w:rPr>
          <w:rFonts w:cs="Arial"/>
        </w:rPr>
        <w:t xml:space="preserve">, G. (2017). </w:t>
      </w:r>
      <w:r>
        <w:rPr>
          <w:rFonts w:cs="Arial"/>
          <w:i/>
          <w:iCs/>
        </w:rPr>
        <w:t xml:space="preserve">Same </w:t>
      </w:r>
      <w:proofErr w:type="spellStart"/>
      <w:r>
        <w:rPr>
          <w:rFonts w:cs="Arial"/>
          <w:i/>
          <w:iCs/>
        </w:rPr>
        <w:t>Stats</w:t>
      </w:r>
      <w:proofErr w:type="spellEnd"/>
      <w:r>
        <w:rPr>
          <w:rFonts w:cs="Arial"/>
          <w:i/>
          <w:iCs/>
        </w:rPr>
        <w:t xml:space="preserve">, Different Graphs: Generating Datasets </w:t>
      </w:r>
      <w:proofErr w:type="spellStart"/>
      <w:r>
        <w:rPr>
          <w:rFonts w:cs="Arial"/>
          <w:i/>
          <w:iCs/>
        </w:rPr>
        <w:t>with</w:t>
      </w:r>
      <w:proofErr w:type="spellEnd"/>
      <w:r>
        <w:rPr>
          <w:rFonts w:cs="Arial"/>
          <w:i/>
          <w:iCs/>
        </w:rPr>
        <w:t xml:space="preserve"> </w:t>
      </w:r>
      <w:proofErr w:type="spellStart"/>
      <w:r>
        <w:rPr>
          <w:rFonts w:cs="Arial"/>
          <w:i/>
          <w:iCs/>
        </w:rPr>
        <w:t>Varied</w:t>
      </w:r>
      <w:proofErr w:type="spellEnd"/>
      <w:r>
        <w:rPr>
          <w:rFonts w:cs="Arial"/>
          <w:i/>
          <w:iCs/>
        </w:rPr>
        <w:t xml:space="preserve"> </w:t>
      </w:r>
      <w:proofErr w:type="spellStart"/>
      <w:r>
        <w:rPr>
          <w:rFonts w:cs="Arial"/>
          <w:i/>
          <w:iCs/>
        </w:rPr>
        <w:t>Appearance</w:t>
      </w:r>
      <w:proofErr w:type="spellEnd"/>
      <w:r>
        <w:rPr>
          <w:rFonts w:cs="Arial"/>
          <w:i/>
          <w:iCs/>
        </w:rPr>
        <w:t xml:space="preserve"> and </w:t>
      </w:r>
      <w:proofErr w:type="spellStart"/>
      <w:r>
        <w:rPr>
          <w:rFonts w:cs="Arial"/>
          <w:i/>
          <w:iCs/>
        </w:rPr>
        <w:t>Identical</w:t>
      </w:r>
      <w:proofErr w:type="spellEnd"/>
      <w:r>
        <w:rPr>
          <w:rFonts w:cs="Arial"/>
          <w:i/>
          <w:iCs/>
        </w:rPr>
        <w:t xml:space="preserve"> </w:t>
      </w:r>
      <w:proofErr w:type="spellStart"/>
      <w:r>
        <w:rPr>
          <w:rFonts w:cs="Arial"/>
          <w:i/>
          <w:iCs/>
        </w:rPr>
        <w:t>Statistics</w:t>
      </w:r>
      <w:proofErr w:type="spellEnd"/>
      <w:r>
        <w:rPr>
          <w:rFonts w:cs="Arial"/>
          <w:i/>
          <w:iCs/>
        </w:rPr>
        <w:t xml:space="preserve"> </w:t>
      </w:r>
      <w:proofErr w:type="spellStart"/>
      <w:r>
        <w:rPr>
          <w:rFonts w:cs="Arial"/>
          <w:i/>
          <w:iCs/>
        </w:rPr>
        <w:t>through</w:t>
      </w:r>
      <w:proofErr w:type="spellEnd"/>
      <w:r>
        <w:rPr>
          <w:rFonts w:cs="Arial"/>
          <w:i/>
          <w:iCs/>
        </w:rPr>
        <w:t xml:space="preserve"> </w:t>
      </w:r>
      <w:proofErr w:type="spellStart"/>
      <w:r>
        <w:rPr>
          <w:rFonts w:cs="Arial"/>
          <w:i/>
          <w:iCs/>
        </w:rPr>
        <w:t>Simulated</w:t>
      </w:r>
      <w:proofErr w:type="spellEnd"/>
      <w:r>
        <w:rPr>
          <w:rFonts w:cs="Arial"/>
          <w:i/>
          <w:iCs/>
        </w:rPr>
        <w:t xml:space="preserve"> Annealing</w:t>
      </w:r>
      <w:r>
        <w:rPr>
          <w:rFonts w:cs="Arial"/>
        </w:rPr>
        <w:t xml:space="preserve"> (S. 1294). https://doi.org/10.1145/3025453.3025912</w:t>
      </w:r>
    </w:p>
    <w:p>
      <w:pPr>
        <w:pStyle w:val="Literaturverzeichnis"/>
        <w:rPr>
          <w:rFonts w:cs="Arial"/>
        </w:rPr>
      </w:pPr>
      <w:proofErr w:type="spellStart"/>
      <w:r>
        <w:rPr>
          <w:rFonts w:cs="Arial"/>
        </w:rPr>
        <w:t>Schimanke</w:t>
      </w:r>
      <w:proofErr w:type="spellEnd"/>
      <w:r>
        <w:rPr>
          <w:rFonts w:cs="Arial"/>
        </w:rPr>
        <w:t xml:space="preserve">, F., Mertens, R., </w:t>
      </w:r>
      <w:proofErr w:type="spellStart"/>
      <w:r>
        <w:rPr>
          <w:rFonts w:cs="Arial"/>
        </w:rPr>
        <w:t>Hallay</w:t>
      </w:r>
      <w:proofErr w:type="spellEnd"/>
      <w:r>
        <w:rPr>
          <w:rFonts w:cs="Arial"/>
        </w:rPr>
        <w:t xml:space="preserve">, F., Enders, A., &amp; </w:t>
      </w:r>
      <w:proofErr w:type="spellStart"/>
      <w:r>
        <w:rPr>
          <w:rFonts w:cs="Arial"/>
        </w:rPr>
        <w:t>Vornberger</w:t>
      </w:r>
      <w:proofErr w:type="spellEnd"/>
      <w:r>
        <w:rPr>
          <w:rFonts w:cs="Arial"/>
        </w:rPr>
        <w:t xml:space="preserve">, O. (2015). </w:t>
      </w:r>
      <w:proofErr w:type="spellStart"/>
      <w:r>
        <w:rPr>
          <w:rFonts w:cs="Arial"/>
          <w:i/>
          <w:iCs/>
        </w:rPr>
        <w:t>Using</w:t>
      </w:r>
      <w:proofErr w:type="spellEnd"/>
      <w:r>
        <w:rPr>
          <w:rFonts w:cs="Arial"/>
          <w:i/>
          <w:iCs/>
        </w:rPr>
        <w:t xml:space="preserve"> a </w:t>
      </w:r>
      <w:proofErr w:type="spellStart"/>
      <w:r>
        <w:rPr>
          <w:rFonts w:cs="Arial"/>
          <w:i/>
          <w:iCs/>
        </w:rPr>
        <w:t>Spaced</w:t>
      </w:r>
      <w:proofErr w:type="spellEnd"/>
      <w:r>
        <w:rPr>
          <w:rFonts w:cs="Arial"/>
          <w:i/>
          <w:iCs/>
        </w:rPr>
        <w:t>-Repetition-</w:t>
      </w:r>
      <w:proofErr w:type="spellStart"/>
      <w:r>
        <w:rPr>
          <w:rFonts w:cs="Arial"/>
          <w:i/>
          <w:iCs/>
        </w:rPr>
        <w:t>Based</w:t>
      </w:r>
      <w:proofErr w:type="spellEnd"/>
      <w:r>
        <w:rPr>
          <w:rFonts w:cs="Arial"/>
          <w:i/>
          <w:iCs/>
        </w:rPr>
        <w:t xml:space="preserve"> Mobile Learning Game in Database Lectures</w:t>
      </w:r>
      <w:r>
        <w:rPr>
          <w:rFonts w:cs="Arial"/>
        </w:rPr>
        <w:t>.</w:t>
      </w:r>
    </w:p>
    <w:p>
      <w:pPr>
        <w:pStyle w:val="Literaturverzeichnis"/>
        <w:rPr>
          <w:rFonts w:cs="Arial"/>
        </w:rPr>
      </w:pPr>
      <w:proofErr w:type="spellStart"/>
      <w:r>
        <w:rPr>
          <w:rFonts w:cs="Arial"/>
        </w:rPr>
        <w:t>Siepermann</w:t>
      </w:r>
      <w:proofErr w:type="spellEnd"/>
      <w:r>
        <w:rPr>
          <w:rFonts w:cs="Arial"/>
        </w:rPr>
        <w:t xml:space="preserve">, M., </w:t>
      </w:r>
      <w:proofErr w:type="spellStart"/>
      <w:r>
        <w:rPr>
          <w:rFonts w:cs="Arial"/>
        </w:rPr>
        <w:t>Siepermann</w:t>
      </w:r>
      <w:proofErr w:type="spellEnd"/>
      <w:r>
        <w:rPr>
          <w:rFonts w:cs="Arial"/>
        </w:rPr>
        <w:t xml:space="preserve">, C., &amp; Lackes, R. (2013). </w:t>
      </w:r>
      <w:r>
        <w:rPr>
          <w:rFonts w:cs="Arial"/>
          <w:i/>
          <w:iCs/>
        </w:rPr>
        <w:t xml:space="preserve">Electronic </w:t>
      </w:r>
      <w:proofErr w:type="spellStart"/>
      <w:r>
        <w:rPr>
          <w:rFonts w:cs="Arial"/>
          <w:i/>
          <w:iCs/>
        </w:rPr>
        <w:t>Exercises</w:t>
      </w:r>
      <w:proofErr w:type="spellEnd"/>
      <w:r>
        <w:rPr>
          <w:rFonts w:cs="Arial"/>
          <w:i/>
          <w:iCs/>
        </w:rPr>
        <w:t xml:space="preserve"> </w:t>
      </w:r>
      <w:proofErr w:type="spellStart"/>
      <w:r>
        <w:rPr>
          <w:rFonts w:cs="Arial"/>
          <w:i/>
          <w:iCs/>
        </w:rPr>
        <w:t>for</w:t>
      </w:r>
      <w:proofErr w:type="spellEnd"/>
      <w:r>
        <w:rPr>
          <w:rFonts w:cs="Arial"/>
          <w:i/>
          <w:iCs/>
        </w:rPr>
        <w:t xml:space="preserve"> </w:t>
      </w:r>
      <w:proofErr w:type="spellStart"/>
      <w:r>
        <w:rPr>
          <w:rFonts w:cs="Arial"/>
          <w:i/>
          <w:iCs/>
        </w:rPr>
        <w:t>the</w:t>
      </w:r>
      <w:proofErr w:type="spellEnd"/>
      <w:r>
        <w:rPr>
          <w:rFonts w:cs="Arial"/>
          <w:i/>
          <w:iCs/>
        </w:rPr>
        <w:t xml:space="preserve"> Metra Potential Method</w:t>
      </w:r>
      <w:r>
        <w:rPr>
          <w:rFonts w:cs="Arial"/>
        </w:rPr>
        <w:t>. 435–442. https://www.scitepress.org/Link.aspx?doi=10.5220/0004421504350442</w:t>
      </w:r>
    </w:p>
    <w:p>
      <w:pPr>
        <w:pStyle w:val="Literaturverzeichnis"/>
        <w:rPr>
          <w:rFonts w:cs="Arial"/>
        </w:rPr>
      </w:pPr>
      <w:r>
        <w:rPr>
          <w:rFonts w:cs="Arial"/>
        </w:rPr>
        <w:t xml:space="preserve">Toll, C. (2010). </w:t>
      </w:r>
      <w:r>
        <w:rPr>
          <w:rFonts w:cs="Arial"/>
          <w:i/>
          <w:iCs/>
        </w:rPr>
        <w:t xml:space="preserve">Materialbedarfsermittlung mit </w:t>
      </w:r>
      <w:proofErr w:type="spellStart"/>
      <w:r>
        <w:rPr>
          <w:rFonts w:cs="Arial"/>
          <w:i/>
          <w:iCs/>
        </w:rPr>
        <w:t>graphentheoretischen</w:t>
      </w:r>
      <w:proofErr w:type="spellEnd"/>
      <w:r>
        <w:rPr>
          <w:rFonts w:cs="Arial"/>
          <w:i/>
          <w:iCs/>
        </w:rPr>
        <w:t xml:space="preserve"> Verfahren</w:t>
      </w:r>
      <w:r>
        <w:rPr>
          <w:rFonts w:cs="Arial"/>
        </w:rPr>
        <w:t xml:space="preserve"> (S. 95–100).</w:t>
      </w:r>
    </w:p>
    <w:p>
      <w:pPr>
        <w:pStyle w:val="Literaturverzeichnis"/>
        <w:rPr>
          <w:rFonts w:cs="Arial"/>
        </w:rPr>
      </w:pPr>
      <w:proofErr w:type="spellStart"/>
      <w:r>
        <w:rPr>
          <w:rFonts w:cs="Arial"/>
        </w:rPr>
        <w:t>Trninic</w:t>
      </w:r>
      <w:proofErr w:type="spellEnd"/>
      <w:r>
        <w:rPr>
          <w:rFonts w:cs="Arial"/>
        </w:rPr>
        <w:t xml:space="preserve">, D., </w:t>
      </w:r>
      <w:proofErr w:type="spellStart"/>
      <w:r>
        <w:rPr>
          <w:rFonts w:cs="Arial"/>
        </w:rPr>
        <w:t>Kapur</w:t>
      </w:r>
      <w:proofErr w:type="spellEnd"/>
      <w:r>
        <w:rPr>
          <w:rFonts w:cs="Arial"/>
        </w:rPr>
        <w:t xml:space="preserve">, M., &amp; </w:t>
      </w:r>
      <w:proofErr w:type="spellStart"/>
      <w:r>
        <w:rPr>
          <w:rFonts w:cs="Arial"/>
        </w:rPr>
        <w:t>Sinha</w:t>
      </w:r>
      <w:proofErr w:type="spellEnd"/>
      <w:r>
        <w:rPr>
          <w:rFonts w:cs="Arial"/>
        </w:rPr>
        <w:t xml:space="preserve">, T. (2020). The </w:t>
      </w:r>
      <w:proofErr w:type="spellStart"/>
      <w:r>
        <w:rPr>
          <w:rFonts w:cs="Arial"/>
        </w:rPr>
        <w:t>Disappearing</w:t>
      </w:r>
      <w:proofErr w:type="spellEnd"/>
      <w:r>
        <w:rPr>
          <w:rFonts w:cs="Arial"/>
        </w:rPr>
        <w:t xml:space="preserve"> “Advantage </w:t>
      </w:r>
      <w:proofErr w:type="spellStart"/>
      <w:r>
        <w:rPr>
          <w:rFonts w:cs="Arial"/>
        </w:rPr>
        <w:t>of</w:t>
      </w:r>
      <w:proofErr w:type="spellEnd"/>
      <w:r>
        <w:rPr>
          <w:rFonts w:cs="Arial"/>
        </w:rPr>
        <w:t xml:space="preserve"> Abstract </w:t>
      </w:r>
      <w:proofErr w:type="spellStart"/>
      <w:r>
        <w:rPr>
          <w:rFonts w:cs="Arial"/>
        </w:rPr>
        <w:t>Examples</w:t>
      </w:r>
      <w:proofErr w:type="spellEnd"/>
      <w:r>
        <w:rPr>
          <w:rFonts w:cs="Arial"/>
        </w:rPr>
        <w:t xml:space="preserve"> in Learning Math”. </w:t>
      </w:r>
      <w:proofErr w:type="spellStart"/>
      <w:r>
        <w:rPr>
          <w:rFonts w:cs="Arial"/>
          <w:i/>
          <w:iCs/>
        </w:rPr>
        <w:t>Cognitive</w:t>
      </w:r>
      <w:proofErr w:type="spellEnd"/>
      <w:r>
        <w:rPr>
          <w:rFonts w:cs="Arial"/>
          <w:i/>
          <w:iCs/>
        </w:rPr>
        <w:t xml:space="preserve"> Science</w:t>
      </w:r>
      <w:r>
        <w:rPr>
          <w:rFonts w:cs="Arial"/>
        </w:rPr>
        <w:t xml:space="preserve">, </w:t>
      </w:r>
      <w:r>
        <w:rPr>
          <w:rFonts w:cs="Arial"/>
          <w:i/>
          <w:iCs/>
        </w:rPr>
        <w:t>44</w:t>
      </w:r>
      <w:r>
        <w:rPr>
          <w:rFonts w:cs="Arial"/>
        </w:rPr>
        <w:t>. https://doi.org/10.1111/cogs.12851</w:t>
      </w:r>
    </w:p>
    <w:p>
      <w:pPr>
        <w:pStyle w:val="Literaturverzeichnis"/>
        <w:rPr>
          <w:rFonts w:cs="Arial"/>
        </w:rPr>
      </w:pPr>
      <w:r>
        <w:rPr>
          <w:rFonts w:cs="Arial"/>
        </w:rPr>
        <w:t xml:space="preserve">Wang, S., </w:t>
      </w:r>
      <w:proofErr w:type="spellStart"/>
      <w:r>
        <w:rPr>
          <w:rFonts w:cs="Arial"/>
        </w:rPr>
        <w:t>Durrett</w:t>
      </w:r>
      <w:proofErr w:type="spellEnd"/>
      <w:r>
        <w:rPr>
          <w:rFonts w:cs="Arial"/>
        </w:rPr>
        <w:t xml:space="preserve">, G., &amp; Erk, K. (2018). Modeling </w:t>
      </w:r>
      <w:proofErr w:type="spellStart"/>
      <w:r>
        <w:rPr>
          <w:rFonts w:cs="Arial"/>
        </w:rPr>
        <w:t>Semantic</w:t>
      </w:r>
      <w:proofErr w:type="spellEnd"/>
      <w:r>
        <w:rPr>
          <w:rFonts w:cs="Arial"/>
        </w:rPr>
        <w:t xml:space="preserve"> </w:t>
      </w:r>
      <w:proofErr w:type="spellStart"/>
      <w:r>
        <w:rPr>
          <w:rFonts w:cs="Arial"/>
        </w:rPr>
        <w:t>Plausibility</w:t>
      </w:r>
      <w:proofErr w:type="spellEnd"/>
      <w:r>
        <w:rPr>
          <w:rFonts w:cs="Arial"/>
        </w:rPr>
        <w:t xml:space="preserve"> </w:t>
      </w:r>
      <w:proofErr w:type="spellStart"/>
      <w:r>
        <w:rPr>
          <w:rFonts w:cs="Arial"/>
        </w:rPr>
        <w:t>by</w:t>
      </w:r>
      <w:proofErr w:type="spellEnd"/>
      <w:r>
        <w:rPr>
          <w:rFonts w:cs="Arial"/>
        </w:rPr>
        <w:t xml:space="preserve"> </w:t>
      </w:r>
      <w:proofErr w:type="spellStart"/>
      <w:r>
        <w:rPr>
          <w:rFonts w:cs="Arial"/>
        </w:rPr>
        <w:t>Injecting</w:t>
      </w:r>
      <w:proofErr w:type="spellEnd"/>
      <w:r>
        <w:rPr>
          <w:rFonts w:cs="Arial"/>
        </w:rPr>
        <w:t xml:space="preserve"> World Knowledge. </w:t>
      </w:r>
      <w:r>
        <w:rPr>
          <w:rFonts w:cs="Arial"/>
          <w:i/>
          <w:iCs/>
        </w:rPr>
        <w:t>NAACL</w:t>
      </w:r>
      <w:r>
        <w:rPr>
          <w:rFonts w:cs="Arial"/>
        </w:rPr>
        <w:t>. https://doi.org/10.18653/v1/N18-2049</w:t>
      </w:r>
    </w:p>
    <w:p>
      <w:pPr>
        <w:pStyle w:val="Literaturverzeichnis"/>
        <w:rPr>
          <w:rFonts w:cs="Arial"/>
        </w:rPr>
      </w:pPr>
      <w:r>
        <w:rPr>
          <w:rFonts w:cs="Arial"/>
        </w:rPr>
        <w:t xml:space="preserve">Zheng, H., Hu, B., Sun, Q., Cao, J., &amp; Liu, F. (2020). </w:t>
      </w:r>
      <w:proofErr w:type="spellStart"/>
      <w:r>
        <w:rPr>
          <w:rFonts w:cs="Arial"/>
        </w:rPr>
        <w:t>Applying</w:t>
      </w:r>
      <w:proofErr w:type="spellEnd"/>
      <w:r>
        <w:rPr>
          <w:rFonts w:cs="Arial"/>
        </w:rPr>
        <w:t xml:space="preserve"> a Chemical </w:t>
      </w:r>
      <w:proofErr w:type="spellStart"/>
      <w:r>
        <w:rPr>
          <w:rFonts w:cs="Arial"/>
        </w:rPr>
        <w:t>Structure</w:t>
      </w:r>
      <w:proofErr w:type="spellEnd"/>
      <w:r>
        <w:rPr>
          <w:rFonts w:cs="Arial"/>
        </w:rPr>
        <w:t xml:space="preserve"> Teaching Method in </w:t>
      </w:r>
      <w:proofErr w:type="spellStart"/>
      <w:r>
        <w:rPr>
          <w:rFonts w:cs="Arial"/>
        </w:rPr>
        <w:t>the</w:t>
      </w:r>
      <w:proofErr w:type="spellEnd"/>
      <w:r>
        <w:rPr>
          <w:rFonts w:cs="Arial"/>
        </w:rPr>
        <w:t xml:space="preserve"> Pharmaceutical Analysis Curriculum </w:t>
      </w:r>
      <w:proofErr w:type="spellStart"/>
      <w:r>
        <w:rPr>
          <w:rFonts w:cs="Arial"/>
        </w:rPr>
        <w:t>to</w:t>
      </w:r>
      <w:proofErr w:type="spellEnd"/>
      <w:r>
        <w:rPr>
          <w:rFonts w:cs="Arial"/>
        </w:rPr>
        <w:t xml:space="preserve"> </w:t>
      </w:r>
      <w:proofErr w:type="spellStart"/>
      <w:r>
        <w:rPr>
          <w:rFonts w:cs="Arial"/>
        </w:rPr>
        <w:t>Improve</w:t>
      </w:r>
      <w:proofErr w:type="spellEnd"/>
      <w:r>
        <w:rPr>
          <w:rFonts w:cs="Arial"/>
        </w:rPr>
        <w:t xml:space="preserve"> Student </w:t>
      </w:r>
      <w:r>
        <w:rPr>
          <w:rFonts w:cs="Arial"/>
        </w:rPr>
        <w:lastRenderedPageBreak/>
        <w:t xml:space="preserve">Engagement and Learning. </w:t>
      </w:r>
      <w:r>
        <w:rPr>
          <w:rFonts w:cs="Arial"/>
          <w:i/>
          <w:iCs/>
        </w:rPr>
        <w:t xml:space="preserve">Journal </w:t>
      </w:r>
      <w:proofErr w:type="spellStart"/>
      <w:r>
        <w:rPr>
          <w:rFonts w:cs="Arial"/>
          <w:i/>
          <w:iCs/>
        </w:rPr>
        <w:t>of</w:t>
      </w:r>
      <w:proofErr w:type="spellEnd"/>
      <w:r>
        <w:rPr>
          <w:rFonts w:cs="Arial"/>
          <w:i/>
          <w:iCs/>
        </w:rPr>
        <w:t xml:space="preserve"> Chemical Education</w:t>
      </w:r>
      <w:r>
        <w:rPr>
          <w:rFonts w:cs="Arial"/>
        </w:rPr>
        <w:t xml:space="preserve">, </w:t>
      </w:r>
      <w:r>
        <w:rPr>
          <w:rFonts w:cs="Arial"/>
          <w:i/>
          <w:iCs/>
        </w:rPr>
        <w:t>97</w:t>
      </w:r>
      <w:r>
        <w:rPr>
          <w:rFonts w:cs="Arial"/>
        </w:rPr>
        <w:t>(2), 421–426. https://doi.org/10.1021/acs.jchemed.9b00551</w:t>
      </w:r>
    </w:p>
    <w:p>
      <w:pPr>
        <w:pStyle w:val="-WeLLiteraturverzeichnis-"/>
      </w:pPr>
      <w:r>
        <w:rPr>
          <w:rStyle w:val="-WeLLiteraturverzeichnis-KursivZchn"/>
        </w:rPr>
        <w:fldChar w:fldCharType="end"/>
      </w:r>
    </w:p>
    <w:sectPr>
      <w:headerReference w:type="even" r:id="rId11"/>
      <w:headerReference w:type="default" r:id="rId12"/>
      <w:footerReference w:type="even" r:id="rId13"/>
      <w:footerReference w:type="default" r:id="rId14"/>
      <w:footerReference w:type="first" r:id="rId15"/>
      <w:type w:val="oddPage"/>
      <w:pgSz w:w="11906" w:h="16838" w:code="9"/>
      <w:pgMar w:top="1985" w:right="1701" w:bottom="1701" w:left="2268" w:header="1304" w:footer="226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Torsten Munkelt" w:date="2022-06-19T23:19:00Z" w:initials="TM">
    <w:p>
      <w:pPr>
        <w:pStyle w:val="Kommentartext"/>
      </w:pPr>
      <w:r>
        <w:rPr>
          <w:rStyle w:val="Kommentarzeichen"/>
        </w:rPr>
        <w:annotationRef/>
      </w:r>
      <w:r>
        <w:t>Hier kommen keine wirklichen Prinzipien vor. Wie wär’s mit „Einleitung“ oder – besser? – „Anwendungsbereich von ALADIN (II)“.</w:t>
      </w:r>
    </w:p>
  </w:comment>
  <w:comment w:id="340" w:author="Paul Christ" w:date="2022-06-17T11:42:00Z" w:initials="PC">
    <w:p>
      <w:pPr>
        <w:pStyle w:val="Kommentartext"/>
      </w:pPr>
      <w:r>
        <w:rPr>
          <w:rStyle w:val="Kommentarzeichen"/>
        </w:rPr>
        <w:annotationRef/>
      </w:r>
      <w:r>
        <w:t>Verbindung zwischen Semantik und Abstraktionsgrad der Aufgaben</w:t>
      </w:r>
    </w:p>
    <w:p>
      <w:pPr>
        <w:pStyle w:val="Kommentartext"/>
      </w:pPr>
    </w:p>
    <w:p>
      <w:pPr>
        <w:pStyle w:val="Kommentartext"/>
      </w:pPr>
      <w:r>
        <w:t>Abstrakt (Formal) ----- Spezifisch (Anschaulich)</w:t>
      </w:r>
    </w:p>
    <w:p>
      <w:pPr>
        <w:pStyle w:val="Kommentartext"/>
      </w:pPr>
      <w:r>
        <w:t>Grafik?</w:t>
      </w:r>
    </w:p>
    <w:p>
      <w:pPr>
        <w:pStyle w:val="Kommentartext"/>
      </w:pPr>
      <w:r>
        <w:t>+ Beispiel (Mathe Textaufgabe)</w:t>
      </w:r>
    </w:p>
  </w:comment>
  <w:comment w:id="341" w:author="Torsten Munkelt" w:date="2022-06-20T00:29:00Z" w:initials="TM">
    <w:p>
      <w:pPr>
        <w:pStyle w:val="Kommentartext"/>
      </w:pPr>
      <w:r>
        <w:rPr>
          <w:rStyle w:val="Kommentarzeichen"/>
        </w:rPr>
        <w:annotationRef/>
      </w:r>
      <w:r>
        <w:t>Ja, könnten wir noch einfügen.</w:t>
      </w:r>
    </w:p>
  </w:comment>
  <w:comment w:id="382" w:author="Torsten Munkelt" w:date="2022-06-20T01:57:00Z" w:initials="TM">
    <w:p>
      <w:pPr>
        <w:pStyle w:val="Kommentartext"/>
      </w:pPr>
      <w:r>
        <w:rPr>
          <w:rStyle w:val="Kommentarzeichen"/>
        </w:rPr>
        <w:annotationRef/>
      </w:r>
      <w:r>
        <w:t>WICHTIG: Ist Konzepte hier das richtige Wort? Wie wäre es mit Methoden oder gar Lösungsmethoden? Ggf. bitte durchgängig ersetzen.</w:t>
      </w:r>
    </w:p>
  </w:comment>
  <w:comment w:id="383" w:author="Paul Christ" w:date="2022-06-20T15:12:00Z" w:initials="PC">
    <w:p>
      <w:pPr>
        <w:pStyle w:val="Kommentartext"/>
      </w:pPr>
      <w:r>
        <w:rPr>
          <w:rStyle w:val="Kommentarzeichen"/>
        </w:rPr>
        <w:annotationRef/>
      </w:r>
      <w:r>
        <w:t>Lösungsmethoden find ich gut.</w:t>
      </w:r>
    </w:p>
  </w:comment>
  <w:comment w:id="560" w:author="Paul Christ" w:date="2022-06-02T13:10:00Z" w:initials="PC">
    <w:p>
      <w:pPr>
        <w:pStyle w:val="Kommentartext"/>
      </w:pPr>
      <w:r>
        <w:rPr>
          <w:rStyle w:val="Kommentarzeichen"/>
        </w:rPr>
        <w:annotationRef/>
      </w:r>
      <w:r>
        <w:t>Evtl. Ausblick?</w:t>
      </w:r>
    </w:p>
  </w:comment>
  <w:comment w:id="561" w:author="Torsten Munkelt" w:date="2022-06-20T01:02:00Z" w:initials="TM">
    <w:p>
      <w:pPr>
        <w:pStyle w:val="Kommentartext"/>
      </w:pPr>
      <w:r>
        <w:rPr>
          <w:rStyle w:val="Kommentarzeichen"/>
        </w:rPr>
        <w:annotationRef/>
      </w:r>
      <w:r>
        <w:t>Nö, zu viel.</w:t>
      </w:r>
    </w:p>
  </w:comment>
  <w:comment w:id="1113" w:author="Torsten Munkelt" w:date="2022-06-20T01:57:00Z" w:initials="TM">
    <w:p>
      <w:pPr>
        <w:pStyle w:val="Kommentartext"/>
      </w:pPr>
      <w:r>
        <w:rPr>
          <w:rStyle w:val="Kommentarzeichen"/>
        </w:rPr>
        <w:annotationRef/>
      </w:r>
      <w:r>
        <w:t>WICHTIG: Ist Konzepte hier das richtige Wort? Wie wäre es mit Methoden? Dann bitte durchgängig ersetzen.</w:t>
      </w:r>
    </w:p>
  </w:comment>
  <w:comment w:id="1114" w:author="Paul Christ" w:date="2022-06-22T01:33:00Z" w:initials="PC">
    <w:p>
      <w:pPr>
        <w:pStyle w:val="Kommentartext"/>
      </w:pPr>
      <w:r>
        <w:rPr>
          <w:rStyle w:val="Kommentarzeichen"/>
        </w:rPr>
        <w:annotationRef/>
      </w:r>
      <w:r>
        <w:t>Evtl. Lösungsmethoden?</w:t>
      </w:r>
    </w:p>
  </w:comment>
  <w:comment w:id="1115" w:author="Torsten Munkelt [2]" w:date="2022-06-22T10:54:00Z" w:initials="TM">
    <w:p>
      <w:pPr>
        <w:pStyle w:val="Kommentartext"/>
      </w:pPr>
      <w:r>
        <w:rPr>
          <w:rStyle w:val="Kommentarzeichen"/>
        </w:rPr>
        <w:annotationRef/>
      </w:r>
      <w:r>
        <w:t>Ja, und das dann auch weiter oben ersetzen.</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IowanOldSt BT">
    <w:altName w:val="Georgia"/>
    <w:charset w:val="00"/>
    <w:family w:val="roman"/>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wis721 BT">
    <w:altName w:val="Segoe Script"/>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p/>
  </w:footnote>
  <w:footnote w:type="continuationSeparator" w:id="0">
    <w:p>
      <w:r>
        <w:continuationSeparator/>
      </w:r>
    </w:p>
    <w:p/>
  </w:footnote>
  <w:footnote w:id="1">
    <w:p>
      <w:pPr>
        <w:pStyle w:val="Funotentext"/>
      </w:pPr>
      <w:r>
        <w:rPr>
          <w:rStyle w:val="Funotenzeichen"/>
        </w:rPr>
        <w:footnoteRef/>
      </w:r>
      <w:r>
        <w:t xml:space="preserve"> siehe </w:t>
      </w:r>
      <w:hyperlink r:id="rId1" w:history="1">
        <w:r>
          <w:rPr>
            <w:rStyle w:val="Hyperlink"/>
          </w:rPr>
          <w:t>https://stackoverflow.com/help/whats-reputation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WeLKopfzeile-"/>
      <w:jc w:val="right"/>
      <w:rPr>
        <w:color w:val="646463"/>
      </w:rPr>
    </w:pPr>
    <w:r>
      <w:rPr>
        <w:color w:val="646463"/>
      </w:rPr>
      <w:t>Workshop on e-Learning 2020</w:t>
    </w:r>
  </w:p>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
      <w:rPr>
        <w:rFonts w:ascii="Trebuchet MS" w:hAnsi="Trebuchet MS"/>
        <w:b/>
        <w:caps/>
        <w:color w:val="808080"/>
      </w:rPr>
      <w:t>ALADIN II – GENERATOR FÜR AUFGABEN UND LÖSUNG(SHILF)EN AUS DER INFORMATIK UND ANGRENZENDEN DISZIPLINEN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A1038E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1E4597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2800B5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8FCE4C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11C85C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40F8B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4A9B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18E94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84E7B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9885A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080E76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0000001"/>
    <w:multiLevelType w:val="multilevel"/>
    <w:tmpl w:val="00000001"/>
    <w:name w:val="Nummerierung 1"/>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12" w15:restartNumberingAfterBreak="0">
    <w:nsid w:val="042068BD"/>
    <w:multiLevelType w:val="hybridMultilevel"/>
    <w:tmpl w:val="15440EE2"/>
    <w:lvl w:ilvl="0" w:tplc="9956129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5EB4639"/>
    <w:multiLevelType w:val="multilevel"/>
    <w:tmpl w:val="6952EA12"/>
    <w:lvl w:ilvl="0">
      <w:start w:val="1"/>
      <w:numFmt w:val="none"/>
      <w:lvlText w:val=""/>
      <w:lvlJc w:val="left"/>
      <w:pPr>
        <w:tabs>
          <w:tab w:val="num" w:pos="284"/>
        </w:tabs>
        <w:ind w:left="284" w:hanging="284"/>
      </w:pPr>
      <w:rPr>
        <w:rFonts w:hint="default"/>
      </w:rPr>
    </w:lvl>
    <w:lvl w:ilvl="1">
      <w:start w:val="1"/>
      <w:numFmt w:val="none"/>
      <w:lvlText w:val=""/>
      <w:lvlJc w:val="left"/>
      <w:pPr>
        <w:tabs>
          <w:tab w:val="num" w:pos="567"/>
        </w:tabs>
        <w:ind w:left="568" w:hanging="284"/>
      </w:pPr>
      <w:rPr>
        <w:rFonts w:hint="default"/>
      </w:rPr>
    </w:lvl>
    <w:lvl w:ilvl="2">
      <w:start w:val="1"/>
      <w:numFmt w:val="none"/>
      <w:lvlText w:val=""/>
      <w:lvlJc w:val="left"/>
      <w:pPr>
        <w:tabs>
          <w:tab w:val="num" w:pos="851"/>
        </w:tabs>
        <w:ind w:left="852" w:hanging="284"/>
      </w:pPr>
      <w:rPr>
        <w:rFont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6" w:hanging="288"/>
      </w:pPr>
      <w:rPr>
        <w:rFonts w:ascii="Wingdings" w:hAnsi="Wingdings" w:hint="default"/>
      </w:rPr>
    </w:lvl>
  </w:abstractNum>
  <w:abstractNum w:abstractNumId="14" w15:restartNumberingAfterBreak="0">
    <w:nsid w:val="06FD4664"/>
    <w:multiLevelType w:val="hybridMultilevel"/>
    <w:tmpl w:val="3AECEE1C"/>
    <w:lvl w:ilvl="0" w:tplc="E53E1C70">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81F4622"/>
    <w:multiLevelType w:val="hybridMultilevel"/>
    <w:tmpl w:val="AA9A8AFA"/>
    <w:lvl w:ilvl="0" w:tplc="0407000F">
      <w:start w:val="1"/>
      <w:numFmt w:val="decimal"/>
      <w:lvlText w:val="%1."/>
      <w:lvlJc w:val="left"/>
      <w:pPr>
        <w:ind w:left="930" w:hanging="360"/>
      </w:p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16" w15:restartNumberingAfterBreak="0">
    <w:nsid w:val="0C1E7B0F"/>
    <w:multiLevelType w:val="hybridMultilevel"/>
    <w:tmpl w:val="28221EE2"/>
    <w:lvl w:ilvl="0" w:tplc="6EE610E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1732BE9"/>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C9D6A17"/>
    <w:multiLevelType w:val="hybridMultilevel"/>
    <w:tmpl w:val="601A63C6"/>
    <w:lvl w:ilvl="0" w:tplc="E452D16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1C07176"/>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CC4B0D"/>
    <w:multiLevelType w:val="hybridMultilevel"/>
    <w:tmpl w:val="6DEA1CD4"/>
    <w:lvl w:ilvl="0" w:tplc="551A45F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76473D6"/>
    <w:multiLevelType w:val="hybridMultilevel"/>
    <w:tmpl w:val="21CCF224"/>
    <w:lvl w:ilvl="0" w:tplc="ED1E5F5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CC6638"/>
    <w:multiLevelType w:val="multilevel"/>
    <w:tmpl w:val="2C3C8960"/>
    <w:styleLink w:val="ORDIX-Liste"/>
    <w:lvl w:ilvl="0">
      <w:start w:val="1"/>
      <w:numFmt w:val="bullet"/>
      <w:pStyle w:val="Listeeckig"/>
      <w:lvlText w:val=""/>
      <w:lvlJc w:val="left"/>
      <w:pPr>
        <w:ind w:left="851" w:hanging="284"/>
      </w:pPr>
      <w:rPr>
        <w:rFonts w:ascii="Wingdings" w:hAnsi="Wingdings" w:hint="default"/>
      </w:rPr>
    </w:lvl>
    <w:lvl w:ilvl="1">
      <w:start w:val="1"/>
      <w:numFmt w:val="bullet"/>
      <w:lvlText w:val=""/>
      <w:lvlJc w:val="left"/>
      <w:pPr>
        <w:ind w:left="1418" w:hanging="284"/>
      </w:pPr>
      <w:rPr>
        <w:rFonts w:ascii="Wingdings" w:hAnsi="Wingdings" w:hint="default"/>
      </w:rPr>
    </w:lvl>
    <w:lvl w:ilvl="2">
      <w:start w:val="1"/>
      <w:numFmt w:val="bullet"/>
      <w:lvlText w:val=""/>
      <w:lvlJc w:val="left"/>
      <w:pPr>
        <w:ind w:left="1985" w:hanging="284"/>
      </w:pPr>
      <w:rPr>
        <w:rFonts w:ascii="Wingdings" w:hAnsi="Wingdings" w:hint="default"/>
      </w:rPr>
    </w:lvl>
    <w:lvl w:ilvl="3">
      <w:start w:val="1"/>
      <w:numFmt w:val="bullet"/>
      <w:lvlText w:val=""/>
      <w:lvlJc w:val="left"/>
      <w:pPr>
        <w:ind w:left="2552" w:hanging="284"/>
      </w:pPr>
      <w:rPr>
        <w:rFonts w:ascii="Wingdings" w:hAnsi="Wingdings" w:hint="default"/>
      </w:rPr>
    </w:lvl>
    <w:lvl w:ilvl="4">
      <w:start w:val="1"/>
      <w:numFmt w:val="bullet"/>
      <w:lvlText w:val=""/>
      <w:lvlJc w:val="left"/>
      <w:pPr>
        <w:ind w:left="3119" w:hanging="284"/>
      </w:pPr>
      <w:rPr>
        <w:rFonts w:ascii="Wingdings" w:hAnsi="Wingdings" w:hint="default"/>
      </w:rPr>
    </w:lvl>
    <w:lvl w:ilvl="5">
      <w:start w:val="1"/>
      <w:numFmt w:val="bullet"/>
      <w:lvlText w:val=""/>
      <w:lvlJc w:val="left"/>
      <w:pPr>
        <w:ind w:left="3686" w:hanging="284"/>
      </w:pPr>
      <w:rPr>
        <w:rFonts w:ascii="Wingdings" w:hAnsi="Wingdings" w:hint="default"/>
      </w:rPr>
    </w:lvl>
    <w:lvl w:ilvl="6">
      <w:start w:val="1"/>
      <w:numFmt w:val="bullet"/>
      <w:lvlText w:val=""/>
      <w:lvlJc w:val="left"/>
      <w:pPr>
        <w:ind w:left="4253" w:hanging="284"/>
      </w:pPr>
      <w:rPr>
        <w:rFonts w:ascii="Wingdings" w:hAnsi="Wingdings" w:hint="default"/>
      </w:rPr>
    </w:lvl>
    <w:lvl w:ilvl="7">
      <w:start w:val="1"/>
      <w:numFmt w:val="bullet"/>
      <w:lvlText w:val=""/>
      <w:lvlJc w:val="left"/>
      <w:pPr>
        <w:ind w:left="4820" w:hanging="284"/>
      </w:pPr>
      <w:rPr>
        <w:rFonts w:ascii="Wingdings" w:hAnsi="Wingdings" w:hint="default"/>
      </w:rPr>
    </w:lvl>
    <w:lvl w:ilvl="8">
      <w:start w:val="1"/>
      <w:numFmt w:val="bullet"/>
      <w:lvlText w:val=""/>
      <w:lvlJc w:val="left"/>
      <w:pPr>
        <w:ind w:left="5387" w:hanging="284"/>
      </w:pPr>
      <w:rPr>
        <w:rFonts w:ascii="Wingdings" w:hAnsi="Wingdings" w:hint="default"/>
      </w:rPr>
    </w:lvl>
  </w:abstractNum>
  <w:abstractNum w:abstractNumId="23" w15:restartNumberingAfterBreak="0">
    <w:nsid w:val="3F015A49"/>
    <w:multiLevelType w:val="singleLevel"/>
    <w:tmpl w:val="462EDCBE"/>
    <w:lvl w:ilvl="0">
      <w:start w:val="1"/>
      <w:numFmt w:val="decimal"/>
      <w:lvlText w:val="[%1]"/>
      <w:lvlJc w:val="left"/>
      <w:pPr>
        <w:tabs>
          <w:tab w:val="num" w:pos="360"/>
        </w:tabs>
        <w:ind w:left="360" w:hanging="360"/>
      </w:pPr>
      <w:rPr>
        <w:b/>
        <w:i w:val="0"/>
      </w:rPr>
    </w:lvl>
  </w:abstractNum>
  <w:abstractNum w:abstractNumId="24" w15:restartNumberingAfterBreak="0">
    <w:nsid w:val="3FA02591"/>
    <w:multiLevelType w:val="multilevel"/>
    <w:tmpl w:val="45808F70"/>
    <w:styleLink w:val="ORDIX-Liste-Blank"/>
    <w:lvl w:ilvl="0">
      <w:start w:val="1"/>
      <w:numFmt w:val="bullet"/>
      <w:pStyle w:val="ListeBlank"/>
      <w:lvlText w:val=""/>
      <w:lvlJc w:val="left"/>
      <w:pPr>
        <w:ind w:left="1418" w:hanging="284"/>
      </w:pPr>
      <w:rPr>
        <w:rFonts w:ascii="Wingdings" w:hAnsi="Wingdings" w:hint="default"/>
      </w:rPr>
    </w:lvl>
    <w:lvl w:ilvl="1">
      <w:start w:val="1"/>
      <w:numFmt w:val="bullet"/>
      <w:lvlText w:val=""/>
      <w:lvlJc w:val="left"/>
      <w:pPr>
        <w:ind w:left="1985" w:hanging="284"/>
      </w:pPr>
      <w:rPr>
        <w:rFonts w:ascii="Wingdings" w:hAnsi="Wingdings" w:hint="default"/>
      </w:rPr>
    </w:lvl>
    <w:lvl w:ilvl="2">
      <w:start w:val="1"/>
      <w:numFmt w:val="bullet"/>
      <w:lvlText w:val=""/>
      <w:lvlJc w:val="left"/>
      <w:pPr>
        <w:ind w:left="2552" w:hanging="284"/>
      </w:pPr>
      <w:rPr>
        <w:rFonts w:ascii="Wingdings" w:hAnsi="Wingdings" w:hint="default"/>
      </w:rPr>
    </w:lvl>
    <w:lvl w:ilvl="3">
      <w:start w:val="1"/>
      <w:numFmt w:val="bullet"/>
      <w:lvlText w:val=""/>
      <w:lvlJc w:val="left"/>
      <w:pPr>
        <w:ind w:left="3119" w:hanging="284"/>
      </w:pPr>
      <w:rPr>
        <w:rFonts w:ascii="Wingdings" w:hAnsi="Wingdings" w:hint="default"/>
      </w:rPr>
    </w:lvl>
    <w:lvl w:ilvl="4">
      <w:start w:val="1"/>
      <w:numFmt w:val="bullet"/>
      <w:lvlText w:val=""/>
      <w:lvlJc w:val="left"/>
      <w:pPr>
        <w:ind w:left="3686" w:hanging="284"/>
      </w:pPr>
      <w:rPr>
        <w:rFonts w:ascii="Wingdings" w:hAnsi="Wingdings" w:hint="default"/>
      </w:rPr>
    </w:lvl>
    <w:lvl w:ilvl="5">
      <w:start w:val="1"/>
      <w:numFmt w:val="bullet"/>
      <w:lvlText w:val=""/>
      <w:lvlJc w:val="left"/>
      <w:pPr>
        <w:ind w:left="4253" w:hanging="284"/>
      </w:pPr>
      <w:rPr>
        <w:rFonts w:ascii="Wingdings" w:hAnsi="Wingdings" w:hint="default"/>
      </w:rPr>
    </w:lvl>
    <w:lvl w:ilvl="6">
      <w:start w:val="1"/>
      <w:numFmt w:val="bullet"/>
      <w:lvlText w:val=""/>
      <w:lvlJc w:val="left"/>
      <w:pPr>
        <w:ind w:left="4820" w:hanging="284"/>
      </w:pPr>
      <w:rPr>
        <w:rFonts w:ascii="Wingdings" w:hAnsi="Wingdings" w:hint="default"/>
      </w:rPr>
    </w:lvl>
    <w:lvl w:ilvl="7">
      <w:start w:val="1"/>
      <w:numFmt w:val="bullet"/>
      <w:lvlText w:val=""/>
      <w:lvlJc w:val="left"/>
      <w:pPr>
        <w:ind w:left="5387" w:hanging="284"/>
      </w:pPr>
      <w:rPr>
        <w:rFonts w:ascii="Wingdings" w:hAnsi="Wingdings" w:hint="default"/>
      </w:rPr>
    </w:lvl>
    <w:lvl w:ilvl="8">
      <w:start w:val="1"/>
      <w:numFmt w:val="bullet"/>
      <w:lvlText w:val=""/>
      <w:lvlJc w:val="left"/>
      <w:pPr>
        <w:ind w:left="5954" w:hanging="284"/>
      </w:pPr>
      <w:rPr>
        <w:rFonts w:ascii="Wingdings" w:hAnsi="Wingdings" w:hint="default"/>
      </w:rPr>
    </w:lvl>
  </w:abstractNum>
  <w:abstractNum w:abstractNumId="25"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WeL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26" w15:restartNumberingAfterBreak="0">
    <w:nsid w:val="4DC42434"/>
    <w:multiLevelType w:val="multilevel"/>
    <w:tmpl w:val="45808F70"/>
    <w:numStyleLink w:val="ORDIX-Liste-Blank"/>
  </w:abstractNum>
  <w:abstractNum w:abstractNumId="27" w15:restartNumberingAfterBreak="0">
    <w:nsid w:val="4FB463D2"/>
    <w:multiLevelType w:val="multilevel"/>
    <w:tmpl w:val="04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25015C0"/>
    <w:multiLevelType w:val="singleLevel"/>
    <w:tmpl w:val="3FDC3E54"/>
    <w:lvl w:ilvl="0">
      <w:start w:val="1"/>
      <w:numFmt w:val="none"/>
      <w:lvlText w:val="·"/>
      <w:legacy w:legacy="1" w:legacySpace="0" w:legacyIndent="283"/>
      <w:lvlJc w:val="left"/>
      <w:pPr>
        <w:ind w:left="283" w:hanging="283"/>
      </w:pPr>
      <w:rPr>
        <w:rFonts w:ascii="Arial" w:hAnsi="Arial" w:cs="Arial" w:hint="default"/>
      </w:rPr>
    </w:lvl>
  </w:abstractNum>
  <w:abstractNum w:abstractNumId="29" w15:restartNumberingAfterBreak="0">
    <w:nsid w:val="57397C0A"/>
    <w:multiLevelType w:val="hybridMultilevel"/>
    <w:tmpl w:val="F0CEB9F2"/>
    <w:lvl w:ilvl="0" w:tplc="04070001">
      <w:start w:val="1"/>
      <w:numFmt w:val="bullet"/>
      <w:lvlText w:val=""/>
      <w:lvlJc w:val="left"/>
      <w:pPr>
        <w:ind w:left="720" w:hanging="360"/>
      </w:pPr>
      <w:rPr>
        <w:rFonts w:ascii="Symbol" w:hAnsi="Symbol" w:hint="default"/>
      </w:rPr>
    </w:lvl>
    <w:lvl w:ilvl="1" w:tplc="2682C7AE">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81A2591"/>
    <w:multiLevelType w:val="hybridMultilevel"/>
    <w:tmpl w:val="D9C4F19C"/>
    <w:lvl w:ilvl="0" w:tplc="C0B2EF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A0D6A19"/>
    <w:multiLevelType w:val="hybridMultilevel"/>
    <w:tmpl w:val="257438FA"/>
    <w:lvl w:ilvl="0" w:tplc="8FB8EA7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C835B29"/>
    <w:multiLevelType w:val="multilevel"/>
    <w:tmpl w:val="45808F70"/>
    <w:numStyleLink w:val="ORDIX-Liste-Blank"/>
  </w:abstractNum>
  <w:abstractNum w:abstractNumId="33" w15:restartNumberingAfterBreak="0">
    <w:nsid w:val="5F1F053D"/>
    <w:multiLevelType w:val="multilevel"/>
    <w:tmpl w:val="DC2C1B68"/>
    <w:lvl w:ilvl="0">
      <w:start w:val="1"/>
      <w:numFmt w:val="bullet"/>
      <w:lvlText w:val=""/>
      <w:lvlJc w:val="left"/>
      <w:pPr>
        <w:ind w:left="284" w:hanging="284"/>
      </w:pPr>
      <w:rPr>
        <w:rFonts w:ascii="Wingdings" w:hAnsi="Wingdings" w:hint="default"/>
      </w:rPr>
    </w:lvl>
    <w:lvl w:ilvl="1">
      <w:start w:val="1"/>
      <w:numFmt w:val="bullet"/>
      <w:lvlText w:val=""/>
      <w:lvlJc w:val="left"/>
      <w:pPr>
        <w:ind w:left="568" w:hanging="284"/>
      </w:pPr>
      <w:rPr>
        <w:rFonts w:ascii="Wingdings" w:hAnsi="Wingding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4" w15:restartNumberingAfterBreak="0">
    <w:nsid w:val="5FBE4693"/>
    <w:multiLevelType w:val="multilevel"/>
    <w:tmpl w:val="2C3C8960"/>
    <w:numStyleLink w:val="ORDIX-Liste"/>
  </w:abstractNum>
  <w:abstractNum w:abstractNumId="35" w15:restartNumberingAfterBreak="0">
    <w:nsid w:val="64846FEE"/>
    <w:multiLevelType w:val="hybridMultilevel"/>
    <w:tmpl w:val="1666B672"/>
    <w:lvl w:ilvl="0" w:tplc="FD56854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6F046D8"/>
    <w:multiLevelType w:val="hybridMultilevel"/>
    <w:tmpl w:val="0B3654F0"/>
    <w:lvl w:ilvl="0" w:tplc="6EA4F41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CC16CEE"/>
    <w:multiLevelType w:val="multilevel"/>
    <w:tmpl w:val="F65A89A0"/>
    <w:lvl w:ilvl="0">
      <w:start w:val="1"/>
      <w:numFmt w:val="none"/>
      <w:lvlText w:val=""/>
      <w:lvlJc w:val="left"/>
      <w:pPr>
        <w:tabs>
          <w:tab w:val="num" w:pos="1134"/>
        </w:tabs>
        <w:ind w:left="1134" w:firstLine="0"/>
      </w:pPr>
      <w:rPr>
        <w:rFonts w:hint="default"/>
      </w:rPr>
    </w:lvl>
    <w:lvl w:ilvl="1">
      <w:start w:val="1"/>
      <w:numFmt w:val="decimal"/>
      <w:pStyle w:val="-WeLberschrift1-"/>
      <w:lvlText w:val="%2%1"/>
      <w:lvlJc w:val="left"/>
      <w:pPr>
        <w:tabs>
          <w:tab w:val="num" w:pos="397"/>
        </w:tabs>
        <w:ind w:left="397" w:hanging="397"/>
      </w:pPr>
      <w:rPr>
        <w:rFonts w:hint="default"/>
      </w:rPr>
    </w:lvl>
    <w:lvl w:ilvl="2">
      <w:start w:val="1"/>
      <w:numFmt w:val="decimal"/>
      <w:pStyle w:val="-WeLberschrift2-"/>
      <w:lvlText w:val="%1%2.%3"/>
      <w:lvlJc w:val="left"/>
      <w:pPr>
        <w:tabs>
          <w:tab w:val="num" w:pos="510"/>
        </w:tabs>
        <w:ind w:left="510" w:hanging="510"/>
      </w:pPr>
      <w:rPr>
        <w:rFonts w:hint="default"/>
      </w:rPr>
    </w:lvl>
    <w:lvl w:ilvl="3">
      <w:start w:val="1"/>
      <w:numFmt w:val="decimal"/>
      <w:lvlText w:val="%1%2.%3.%4"/>
      <w:lvlJc w:val="left"/>
      <w:pPr>
        <w:tabs>
          <w:tab w:val="num" w:pos="680"/>
        </w:tabs>
        <w:ind w:left="680" w:hanging="680"/>
      </w:pPr>
      <w:rPr>
        <w:rFonts w:hint="default"/>
      </w:rPr>
    </w:lvl>
    <w:lvl w:ilvl="4">
      <w:start w:val="1"/>
      <w:numFmt w:val="decimal"/>
      <w:pStyle w:val="-WeLberschrift4-"/>
      <w:lvlText w:val="%1%2.%3.%4.%5"/>
      <w:lvlJc w:val="left"/>
      <w:pPr>
        <w:tabs>
          <w:tab w:val="num" w:pos="1009"/>
        </w:tabs>
        <w:ind w:left="1009" w:hanging="1009"/>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38" w15:restartNumberingAfterBreak="0">
    <w:nsid w:val="7F1A6EC9"/>
    <w:multiLevelType w:val="multilevel"/>
    <w:tmpl w:val="6018FF20"/>
    <w:lvl w:ilvl="0">
      <w:start w:val="1"/>
      <w:numFmt w:val="bullet"/>
      <w:lvlText w:val=""/>
      <w:lvlJc w:val="left"/>
      <w:pPr>
        <w:tabs>
          <w:tab w:val="num" w:pos="284"/>
        </w:tabs>
        <w:ind w:left="284" w:hanging="284"/>
      </w:pPr>
      <w:rPr>
        <w:rFonts w:ascii="Wingdings" w:hAnsi="Wingdings" w:hint="default"/>
      </w:rPr>
    </w:lvl>
    <w:lvl w:ilvl="1">
      <w:start w:val="1"/>
      <w:numFmt w:val="bullet"/>
      <w:lvlText w:val=""/>
      <w:lvlJc w:val="left"/>
      <w:pPr>
        <w:tabs>
          <w:tab w:val="num" w:pos="567"/>
        </w:tabs>
        <w:ind w:left="568" w:hanging="284"/>
      </w:pPr>
      <w:rPr>
        <w:rFonts w:ascii="Wingdings" w:hAnsi="Wingdings" w:hint="default"/>
      </w:rPr>
    </w:lvl>
    <w:lvl w:ilvl="2">
      <w:start w:val="1"/>
      <w:numFmt w:val="bullet"/>
      <w:lvlText w:val=""/>
      <w:lvlJc w:val="left"/>
      <w:pPr>
        <w:tabs>
          <w:tab w:val="num" w:pos="851"/>
        </w:tabs>
        <w:ind w:left="852" w:hanging="284"/>
      </w:pPr>
      <w:rPr>
        <w:rFonts w:ascii="Wingdings" w:hAnsi="Wingding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ind w:left="2556" w:hanging="284"/>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25"/>
  </w:num>
  <w:num w:numId="7">
    <w:abstractNumId w:val="9"/>
  </w:num>
  <w:num w:numId="8">
    <w:abstractNumId w:val="7"/>
  </w:num>
  <w:num w:numId="9">
    <w:abstractNumId w:val="6"/>
  </w:num>
  <w:num w:numId="10">
    <w:abstractNumId w:val="5"/>
  </w:num>
  <w:num w:numId="11">
    <w:abstractNumId w:val="4"/>
  </w:num>
  <w:num w:numId="12">
    <w:abstractNumId w:val="37"/>
  </w:num>
  <w:num w:numId="13">
    <w:abstractNumId w:val="10"/>
  </w:num>
  <w:num w:numId="14">
    <w:abstractNumId w:val="22"/>
    <w:lvlOverride w:ilvl="0">
      <w:lvl w:ilvl="0">
        <w:start w:val="1"/>
        <w:numFmt w:val="bullet"/>
        <w:pStyle w:val="Listeeckig"/>
        <w:lvlText w:val=""/>
        <w:lvlJc w:val="left"/>
        <w:pPr>
          <w:ind w:left="851" w:hanging="284"/>
        </w:pPr>
        <w:rPr>
          <w:rFonts w:ascii="Wingdings" w:hAnsi="Wingdings" w:hint="default"/>
        </w:rPr>
      </w:lvl>
    </w:lvlOverride>
  </w:num>
  <w:num w:numId="15">
    <w:abstractNumId w:val="24"/>
    <w:lvlOverride w:ilvl="0">
      <w:lvl w:ilvl="0">
        <w:start w:val="1"/>
        <w:numFmt w:val="bullet"/>
        <w:pStyle w:val="ListeBlank"/>
        <w:lvlText w:val=""/>
        <w:lvlJc w:val="left"/>
        <w:pPr>
          <w:ind w:left="1418" w:hanging="284"/>
        </w:pPr>
        <w:rPr>
          <w:rFonts w:ascii="Wingdings" w:hAnsi="Wingdings" w:hint="default"/>
        </w:rPr>
      </w:lvl>
    </w:lvlOverride>
  </w:num>
  <w:num w:numId="16">
    <w:abstractNumId w:val="19"/>
  </w:num>
  <w:num w:numId="17">
    <w:abstractNumId w:val="17"/>
  </w:num>
  <w:num w:numId="18">
    <w:abstractNumId w:val="27"/>
  </w:num>
  <w:num w:numId="19">
    <w:abstractNumId w:val="22"/>
  </w:num>
  <w:num w:numId="20">
    <w:abstractNumId w:val="24"/>
  </w:num>
  <w:num w:numId="21">
    <w:abstractNumId w:val="23"/>
  </w:num>
  <w:num w:numId="22">
    <w:abstractNumId w:val="21"/>
  </w:num>
  <w:num w:numId="23">
    <w:abstractNumId w:val="33"/>
  </w:num>
  <w:num w:numId="24">
    <w:abstractNumId w:val="28"/>
  </w:num>
  <w:num w:numId="25">
    <w:abstractNumId w:val="38"/>
  </w:num>
  <w:num w:numId="26">
    <w:abstractNumId w:val="14"/>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13"/>
  </w:num>
  <w:num w:numId="30">
    <w:abstractNumId w:val="32"/>
  </w:num>
  <w:num w:numId="31">
    <w:abstractNumId w:val="26"/>
  </w:num>
  <w:num w:numId="32">
    <w:abstractNumId w:val="18"/>
  </w:num>
  <w:num w:numId="33">
    <w:abstractNumId w:val="12"/>
  </w:num>
  <w:num w:numId="34">
    <w:abstractNumId w:val="29"/>
  </w:num>
  <w:num w:numId="35">
    <w:abstractNumId w:val="15"/>
  </w:num>
  <w:num w:numId="36">
    <w:abstractNumId w:val="16"/>
  </w:num>
  <w:num w:numId="37">
    <w:abstractNumId w:val="20"/>
  </w:num>
  <w:num w:numId="38">
    <w:abstractNumId w:val="35"/>
  </w:num>
  <w:num w:numId="39">
    <w:abstractNumId w:val="36"/>
  </w:num>
  <w:num w:numId="40">
    <w:abstractNumId w:val="37"/>
  </w:num>
  <w:num w:numId="41">
    <w:abstractNumId w:val="37"/>
  </w:num>
  <w:num w:numId="42">
    <w:abstractNumId w:val="37"/>
  </w:num>
  <w:num w:numId="43">
    <w:abstractNumId w:val="37"/>
  </w:num>
  <w:num w:numId="44">
    <w:abstractNumId w:val="37"/>
  </w:num>
  <w:num w:numId="45">
    <w:abstractNumId w:val="30"/>
  </w:num>
  <w:num w:numId="46">
    <w:abstractNumId w:val="3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rsten Munkelt">
    <w15:presenceInfo w15:providerId="AD" w15:userId="S-1-5-21-492433167-3996512854-4160196905-1307"/>
  </w15:person>
  <w15:person w15:author="Paul Christ">
    <w15:presenceInfo w15:providerId="None" w15:userId="Paul Christ"/>
  </w15:person>
  <w15:person w15:author="Torsten Munkelt [2]">
    <w15:presenceInfo w15:providerId="None" w15:userId="Torsten Munke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autoHyphenation/>
  <w:hyphenationZone w:val="624"/>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46463"/>
    </o:shapedefaults>
    <o:shapelayout v:ext="edit">
      <o:idmap v:ext="edit" data="1"/>
    </o:shapelayout>
  </w:shapeDefaults>
  <w:decimalSymbol w:val=","/>
  <w:listSeparator w:val=";"/>
  <w15:docId w15:val="{235CB245-21FC-4650-8E07-4EB0F0E7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iPriority="5" w:unhideWhenUsed="1"/>
    <w:lsdException w:name="index 2" w:semiHidden="1" w:uiPriority="5" w:unhideWhenUsed="1"/>
    <w:lsdException w:name="index 3" w:semiHidden="1" w:uiPriority="5" w:unhideWhenUsed="1"/>
    <w:lsdException w:name="index 4" w:semiHidden="1" w:uiPriority="5" w:unhideWhenUsed="1"/>
    <w:lsdException w:name="index 5" w:semiHidden="1" w:uiPriority="5" w:unhideWhenUsed="1"/>
    <w:lsdException w:name="index 6" w:semiHidden="1" w:uiPriority="5" w:unhideWhenUsed="1"/>
    <w:lsdException w:name="index 7" w:semiHidden="1" w:uiPriority="5" w:unhideWhenUsed="1"/>
    <w:lsdException w:name="index 8" w:semiHidden="1" w:uiPriority="5" w:unhideWhenUsed="1"/>
    <w:lsdException w:name="index 9" w:semiHidden="1" w:uiPriority="5" w:unhideWhenUsed="1"/>
    <w:lsdException w:name="toc 1" w:semiHidden="1" w:uiPriority="3" w:unhideWhenUsed="1"/>
    <w:lsdException w:name="toc 2" w:semiHidden="1" w:uiPriority="3" w:unhideWhenUsed="1"/>
    <w:lsdException w:name="toc 3" w:semiHidden="1" w:uiPriority="3" w:unhideWhenUsed="1"/>
    <w:lsdException w:name="toc 4" w:semiHidden="1" w:uiPriority="4" w:unhideWhenUsed="1"/>
    <w:lsdException w:name="toc 5" w:semiHidden="1" w:uiPriority="4" w:unhideWhenUsed="1"/>
    <w:lsdException w:name="toc 6" w:semiHidden="1" w:uiPriority="4" w:unhideWhenUsed="1"/>
    <w:lsdException w:name="toc 7" w:semiHidden="1" w:uiPriority="4" w:unhideWhenUsed="1"/>
    <w:lsdException w:name="toc 8" w:semiHidden="1" w:uiPriority="4" w:unhideWhenUsed="1"/>
    <w:lsdException w:name="toc 9" w:semiHidden="1" w:uiPriority="4"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iPriority="8" w:unhideWhenUsed="1"/>
    <w:lsdException w:name="index heading" w:semiHidden="1" w:uiPriority="5"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5" w:unhideWhenUsed="1"/>
    <w:lsdException w:name="endnote text" w:semiHidden="1" w:uiPriority="5" w:unhideWhenUsed="1"/>
    <w:lsdException w:name="table of authorities" w:semiHidden="1" w:unhideWhenUsed="1"/>
    <w:lsdException w:name="toa heading" w:semiHidden="1" w:unhideWhenUsed="1"/>
    <w:lsdException w:name="List" w:semiHidden="1" w:uiPriority="8" w:unhideWhenUsed="1"/>
    <w:lsdException w:name="List 2" w:semiHidden="1" w:uiPriority="8" w:unhideWhenUsed="1"/>
    <w:lsdException w:name="List 3" w:semiHidden="1" w:uiPriority="8" w:unhideWhenUsed="1"/>
    <w:lsdException w:name="List 4" w:semiHidden="1" w:uiPriority="8" w:unhideWhenUsed="1"/>
    <w:lsdException w:name="List 5" w:semiHidden="1" w:uiPriority="8"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120"/>
    </w:pPr>
    <w:rPr>
      <w:rFonts w:ascii="Arial" w:hAnsi="Arial" w:cstheme="minorBidi"/>
      <w:lang w:eastAsia="en-US"/>
    </w:rPr>
  </w:style>
  <w:style w:type="paragraph" w:styleId="berschrift1">
    <w:name w:val="heading 1"/>
    <w:basedOn w:val="Standard"/>
    <w:next w:val="Text"/>
    <w:link w:val="berschrift1Zchn"/>
    <w:qFormat/>
    <w:pPr>
      <w:keepNext/>
      <w:pageBreakBefore/>
      <w:widowControl w:val="0"/>
      <w:numPr>
        <w:numId w:val="13"/>
      </w:numPr>
      <w:tabs>
        <w:tab w:val="left" w:pos="432"/>
      </w:tabs>
      <w:suppressAutoHyphens w:val="0"/>
      <w:spacing w:after="60"/>
      <w:outlineLvl w:val="0"/>
    </w:pPr>
    <w:rPr>
      <w:b/>
      <w:kern w:val="28"/>
      <w:sz w:val="28"/>
    </w:rPr>
  </w:style>
  <w:style w:type="paragraph" w:styleId="berschrift2">
    <w:name w:val="heading 2"/>
    <w:basedOn w:val="Standard"/>
    <w:next w:val="Text"/>
    <w:link w:val="berschrift2Zchn"/>
    <w:qFormat/>
    <w:pPr>
      <w:keepNext/>
      <w:widowControl w:val="0"/>
      <w:numPr>
        <w:ilvl w:val="1"/>
        <w:numId w:val="13"/>
      </w:numPr>
      <w:tabs>
        <w:tab w:val="left" w:pos="576"/>
      </w:tabs>
      <w:suppressAutoHyphens w:val="0"/>
      <w:spacing w:before="240" w:after="60"/>
      <w:outlineLvl w:val="1"/>
    </w:pPr>
    <w:rPr>
      <w:b/>
    </w:rPr>
  </w:style>
  <w:style w:type="paragraph" w:styleId="berschrift3">
    <w:name w:val="heading 3"/>
    <w:basedOn w:val="Standard"/>
    <w:next w:val="Text"/>
    <w:link w:val="berschrift3Zchn"/>
    <w:qFormat/>
    <w:pPr>
      <w:keepNext/>
      <w:widowControl w:val="0"/>
      <w:numPr>
        <w:ilvl w:val="2"/>
        <w:numId w:val="13"/>
      </w:numPr>
      <w:tabs>
        <w:tab w:val="left" w:pos="720"/>
      </w:tabs>
      <w:suppressAutoHyphens w:val="0"/>
      <w:spacing w:before="240" w:after="60"/>
      <w:outlineLvl w:val="2"/>
    </w:pPr>
    <w:rPr>
      <w:b/>
    </w:rPr>
  </w:style>
  <w:style w:type="paragraph" w:styleId="berschrift4">
    <w:name w:val="heading 4"/>
    <w:basedOn w:val="Standard"/>
    <w:next w:val="Text"/>
    <w:link w:val="berschrift4Zchn"/>
    <w:pPr>
      <w:keepNext/>
      <w:widowControl w:val="0"/>
      <w:numPr>
        <w:ilvl w:val="3"/>
        <w:numId w:val="13"/>
      </w:numPr>
      <w:tabs>
        <w:tab w:val="left" w:pos="864"/>
      </w:tabs>
      <w:suppressAutoHyphens w:val="0"/>
      <w:spacing w:before="240" w:after="60"/>
      <w:outlineLvl w:val="3"/>
    </w:pPr>
    <w:rPr>
      <w:b/>
    </w:rPr>
  </w:style>
  <w:style w:type="paragraph" w:styleId="berschrift5">
    <w:name w:val="heading 5"/>
    <w:basedOn w:val="Standard"/>
    <w:next w:val="Text"/>
    <w:link w:val="berschrift5Zchn"/>
    <w:pPr>
      <w:keepNext/>
      <w:widowControl w:val="0"/>
      <w:numPr>
        <w:ilvl w:val="4"/>
        <w:numId w:val="13"/>
      </w:numPr>
      <w:tabs>
        <w:tab w:val="left" w:pos="1008"/>
      </w:tabs>
      <w:suppressAutoHyphens w:val="0"/>
      <w:spacing w:before="240" w:after="60"/>
      <w:outlineLvl w:val="4"/>
    </w:pPr>
    <w:rPr>
      <w:b/>
    </w:rPr>
  </w:style>
  <w:style w:type="paragraph" w:styleId="berschrift6">
    <w:name w:val="heading 6"/>
    <w:basedOn w:val="Standard"/>
    <w:next w:val="Text"/>
    <w:link w:val="berschrift6Zchn"/>
    <w:uiPriority w:val="3"/>
    <w:unhideWhenUsed/>
    <w:pPr>
      <w:keepNext/>
      <w:widowControl w:val="0"/>
      <w:numPr>
        <w:ilvl w:val="5"/>
        <w:numId w:val="13"/>
      </w:numPr>
      <w:tabs>
        <w:tab w:val="left" w:pos="1152"/>
      </w:tabs>
      <w:suppressAutoHyphens w:val="0"/>
      <w:spacing w:before="240" w:after="60"/>
      <w:outlineLvl w:val="5"/>
    </w:pPr>
    <w:rPr>
      <w:b/>
    </w:rPr>
  </w:style>
  <w:style w:type="paragraph" w:styleId="berschrift7">
    <w:name w:val="heading 7"/>
    <w:aliases w:val="A Buchtitel"/>
    <w:basedOn w:val="Standard"/>
    <w:next w:val="Text"/>
    <w:link w:val="berschrift7Zchn"/>
    <w:uiPriority w:val="3"/>
    <w:unhideWhenUsed/>
    <w:pPr>
      <w:keepNext/>
      <w:widowControl w:val="0"/>
      <w:numPr>
        <w:ilvl w:val="6"/>
        <w:numId w:val="13"/>
      </w:numPr>
      <w:tabs>
        <w:tab w:val="left" w:pos="1296"/>
      </w:tabs>
      <w:suppressAutoHyphens w:val="0"/>
      <w:spacing w:before="240" w:after="60"/>
      <w:outlineLvl w:val="6"/>
    </w:pPr>
    <w:rPr>
      <w:b/>
    </w:rPr>
  </w:style>
  <w:style w:type="paragraph" w:styleId="berschrift8">
    <w:name w:val="heading 8"/>
    <w:basedOn w:val="Standard"/>
    <w:next w:val="Text"/>
    <w:link w:val="berschrift8Zchn"/>
    <w:uiPriority w:val="3"/>
    <w:unhideWhenUsed/>
    <w:pPr>
      <w:keepNext/>
      <w:widowControl w:val="0"/>
      <w:numPr>
        <w:ilvl w:val="7"/>
        <w:numId w:val="13"/>
      </w:numPr>
      <w:tabs>
        <w:tab w:val="left" w:pos="1440"/>
      </w:tabs>
      <w:suppressAutoHyphens w:val="0"/>
      <w:spacing w:before="240" w:after="60"/>
      <w:outlineLvl w:val="7"/>
    </w:pPr>
    <w:rPr>
      <w:b/>
    </w:rPr>
  </w:style>
  <w:style w:type="paragraph" w:styleId="berschrift9">
    <w:name w:val="heading 9"/>
    <w:basedOn w:val="Standard"/>
    <w:next w:val="Text"/>
    <w:link w:val="berschrift9Zchn"/>
    <w:uiPriority w:val="3"/>
    <w:unhideWhenUsed/>
    <w:pPr>
      <w:keepNext/>
      <w:widowControl w:val="0"/>
      <w:numPr>
        <w:ilvl w:val="8"/>
        <w:numId w:val="13"/>
      </w:numPr>
      <w:tabs>
        <w:tab w:val="left" w:pos="1584"/>
      </w:tabs>
      <w:suppressAutoHyphens w:val="0"/>
      <w:spacing w:before="240" w:after="60"/>
      <w:outlineLvl w:val="8"/>
    </w:pPr>
    <w:rPr>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uiPriority w:val="99"/>
    <w:semiHidden/>
    <w:unhideWhenUsed/>
    <w:rPr>
      <w:vertAlign w:val="superscript"/>
    </w:rPr>
  </w:style>
  <w:style w:type="paragraph" w:customStyle="1" w:styleId="-WeLBeitragsautoren-">
    <w:name w:val="- WeL Beitragsautoren -"/>
    <w:next w:val="-WeLBeitragsautorenAdresse-"/>
    <w:pPr>
      <w:spacing w:before="240"/>
      <w:ind w:left="1134"/>
      <w:contextualSpacing/>
    </w:pPr>
    <w:rPr>
      <w:rFonts w:ascii="Arial" w:hAnsi="Arial"/>
      <w:sz w:val="24"/>
    </w:rPr>
  </w:style>
  <w:style w:type="paragraph" w:customStyle="1" w:styleId="-WeLBeitragsautorenAdresse-">
    <w:name w:val="- WeL Beitragsautoren Adresse -"/>
    <w:next w:val="Standard"/>
    <w:pPr>
      <w:spacing w:before="240"/>
      <w:ind w:left="1134"/>
      <w:contextualSpacing/>
    </w:pPr>
    <w:rPr>
      <w:rFonts w:ascii="Arial" w:hAnsi="Arial"/>
      <w:sz w:val="22"/>
    </w:rPr>
  </w:style>
  <w:style w:type="character" w:styleId="Hyperlink">
    <w:name w:val="Hyperlink"/>
    <w:basedOn w:val="Absatz-Standardschriftart"/>
    <w:uiPriority w:val="99"/>
    <w:unhideWhenUsed/>
    <w:rPr>
      <w:color w:val="0000FF" w:themeColor="hyperlink"/>
      <w:u w:val="single"/>
    </w:rPr>
  </w:style>
  <w:style w:type="character" w:customStyle="1" w:styleId="Endnotenzeichen1">
    <w:name w:val="Endnotenzeichen1"/>
    <w:semiHidden/>
    <w:rPr>
      <w:vertAlign w:val="superscript"/>
    </w:rPr>
  </w:style>
  <w:style w:type="character" w:styleId="Endnotenzeichen">
    <w:name w:val="endnote reference"/>
    <w:basedOn w:val="Absatz-Standardschriftart"/>
    <w:uiPriority w:val="5"/>
    <w:unhideWhenUsed/>
    <w:rPr>
      <w:vertAlign w:val="superscript"/>
    </w:rPr>
  </w:style>
  <w:style w:type="paragraph" w:customStyle="1" w:styleId="-WeLberschrift-">
    <w:name w:val="- WeL Überschrift -"/>
    <w:next w:val="Standard"/>
    <w:pPr>
      <w:spacing w:after="240"/>
      <w:jc w:val="both"/>
    </w:pPr>
    <w:rPr>
      <w:rFonts w:ascii="Trebuchet MS" w:hAnsi="Trebuchet MS" w:cs="Arial"/>
      <w:b/>
      <w:sz w:val="22"/>
      <w:szCs w:val="22"/>
    </w:rPr>
  </w:style>
  <w:style w:type="paragraph" w:customStyle="1" w:styleId="-WeLStandardtext-">
    <w:name w:val="- WeL Standardtext -"/>
    <w:next w:val="-WeLStandardtextEinzug-"/>
    <w:link w:val="-WeLStandardtext-Zchn"/>
    <w:pPr>
      <w:spacing w:after="120" w:line="270" w:lineRule="exact"/>
      <w:jc w:val="both"/>
    </w:pPr>
    <w:rPr>
      <w:rFonts w:ascii="Arial" w:hAnsi="Arial"/>
      <w:color w:val="000000"/>
      <w:sz w:val="22"/>
      <w:szCs w:val="24"/>
    </w:rPr>
  </w:style>
  <w:style w:type="paragraph" w:customStyle="1" w:styleId="-WeLStandardtextEinzug-">
    <w:name w:val="- WeL Standardtext Einzug -"/>
    <w:basedOn w:val="-WeLStandardtext-"/>
    <w:pPr>
      <w:ind w:firstLine="210"/>
    </w:pPr>
  </w:style>
  <w:style w:type="character" w:customStyle="1" w:styleId="-WeLStandardtext-Zchn">
    <w:name w:val="- WeL Standardtext - Zchn"/>
    <w:link w:val="-WeLStandardtext-"/>
    <w:rPr>
      <w:rFonts w:ascii="Arial" w:hAnsi="Arial"/>
      <w:color w:val="000000"/>
      <w:sz w:val="22"/>
      <w:szCs w:val="24"/>
      <w:lang w:bidi="ar-SA"/>
    </w:rPr>
  </w:style>
  <w:style w:type="paragraph" w:styleId="Liste">
    <w:name w:val="List"/>
    <w:basedOn w:val="Listeeckig"/>
    <w:uiPriority w:val="8"/>
    <w:pPr>
      <w:widowControl/>
      <w:ind w:left="284"/>
      <w:contextualSpacing/>
    </w:pPr>
  </w:style>
  <w:style w:type="paragraph" w:styleId="Kopfzeile">
    <w:name w:val="header"/>
    <w:basedOn w:val="Standard"/>
    <w:link w:val="KopfzeileZchn"/>
    <w:uiPriority w:val="8"/>
    <w:pPr>
      <w:tabs>
        <w:tab w:val="center" w:pos="4536"/>
        <w:tab w:val="right" w:pos="9072"/>
      </w:tabs>
      <w:spacing w:after="0"/>
    </w:pPr>
  </w:style>
  <w:style w:type="paragraph" w:styleId="Fuzeile">
    <w:name w:val="footer"/>
    <w:basedOn w:val="Standard"/>
    <w:link w:val="FuzeileZchn"/>
    <w:uiPriority w:val="8"/>
    <w:pPr>
      <w:tabs>
        <w:tab w:val="right" w:pos="9157"/>
      </w:tabs>
      <w:suppressAutoHyphens w:val="0"/>
      <w:spacing w:after="0"/>
    </w:pPr>
  </w:style>
  <w:style w:type="paragraph" w:styleId="Beschriftung">
    <w:name w:val="caption"/>
    <w:basedOn w:val="Standard"/>
    <w:next w:val="Text"/>
    <w:uiPriority w:val="3"/>
    <w:pPr>
      <w:spacing w:before="120"/>
    </w:pPr>
    <w:rPr>
      <w:b/>
      <w:bCs/>
      <w:szCs w:val="18"/>
    </w:rPr>
  </w:style>
  <w:style w:type="paragraph" w:styleId="Funotentext">
    <w:name w:val="footnote text"/>
    <w:aliases w:val="WIKO"/>
    <w:basedOn w:val="Standard"/>
    <w:link w:val="FunotentextZchn"/>
    <w:uiPriority w:val="99"/>
    <w:unhideWhenUsed/>
    <w:pPr>
      <w:spacing w:after="0"/>
    </w:pPr>
  </w:style>
  <w:style w:type="paragraph" w:customStyle="1" w:styleId="Verzeichnis">
    <w:name w:val="Verzeichnis"/>
    <w:basedOn w:val="Standard"/>
    <w:pPr>
      <w:suppressLineNumbers/>
    </w:pPr>
    <w:rPr>
      <w:rFonts w:cs="Tahoma"/>
    </w:rPr>
  </w:style>
  <w:style w:type="paragraph" w:customStyle="1" w:styleId="Inhaltsverzeichnisberschrift">
    <w:name w:val="Inhaltsverzeichnis Überschrift"/>
    <w:basedOn w:val="Standard"/>
    <w:pPr>
      <w:keepNext/>
      <w:suppressLineNumbers/>
      <w:spacing w:before="240"/>
    </w:pPr>
    <w:rPr>
      <w:rFonts w:eastAsia="Lucida Sans Unicode" w:cs="Tahoma"/>
      <w:bCs/>
      <w:sz w:val="28"/>
      <w:szCs w:val="32"/>
    </w:rPr>
  </w:style>
  <w:style w:type="paragraph" w:styleId="Verzeichnis1">
    <w:name w:val="toc 1"/>
    <w:basedOn w:val="Standard"/>
    <w:next w:val="Text"/>
    <w:uiPriority w:val="3"/>
    <w:unhideWhenUsed/>
    <w:pPr>
      <w:suppressAutoHyphens w:val="0"/>
      <w:spacing w:before="120"/>
    </w:pPr>
    <w:rPr>
      <w:b/>
    </w:rPr>
  </w:style>
  <w:style w:type="paragraph" w:styleId="Verzeichnis2">
    <w:name w:val="toc 2"/>
    <w:basedOn w:val="Standard"/>
    <w:next w:val="Text"/>
    <w:uiPriority w:val="3"/>
    <w:unhideWhenUsed/>
    <w:pPr>
      <w:suppressAutoHyphens w:val="0"/>
      <w:spacing w:after="0"/>
      <w:ind w:left="403"/>
    </w:pPr>
    <w:rPr>
      <w:b/>
    </w:rPr>
  </w:style>
  <w:style w:type="paragraph" w:styleId="Verzeichnis3">
    <w:name w:val="toc 3"/>
    <w:basedOn w:val="Standard"/>
    <w:next w:val="Text"/>
    <w:uiPriority w:val="3"/>
    <w:unhideWhenUsed/>
    <w:pPr>
      <w:suppressAutoHyphens w:val="0"/>
      <w:spacing w:after="0"/>
      <w:ind w:left="403"/>
    </w:pPr>
    <w:rPr>
      <w:b/>
    </w:rPr>
  </w:style>
  <w:style w:type="paragraph" w:styleId="Verzeichnis4">
    <w:name w:val="toc 4"/>
    <w:basedOn w:val="Standard"/>
    <w:next w:val="Standard"/>
    <w:autoRedefine/>
    <w:uiPriority w:val="4"/>
    <w:semiHidden/>
    <w:unhideWhenUsed/>
    <w:pPr>
      <w:spacing w:after="100"/>
      <w:ind w:left="600"/>
    </w:pPr>
  </w:style>
  <w:style w:type="paragraph" w:styleId="Verzeichnis5">
    <w:name w:val="toc 5"/>
    <w:basedOn w:val="Standard"/>
    <w:next w:val="Standard"/>
    <w:autoRedefine/>
    <w:uiPriority w:val="4"/>
    <w:semiHidden/>
    <w:unhideWhenUsed/>
    <w:pPr>
      <w:spacing w:after="100"/>
      <w:ind w:left="800"/>
    </w:pPr>
  </w:style>
  <w:style w:type="paragraph" w:styleId="Verzeichnis6">
    <w:name w:val="toc 6"/>
    <w:basedOn w:val="Standard"/>
    <w:next w:val="Standard"/>
    <w:autoRedefine/>
    <w:uiPriority w:val="4"/>
    <w:semiHidden/>
    <w:unhideWhenUsed/>
    <w:pPr>
      <w:spacing w:after="100"/>
      <w:ind w:left="1000"/>
    </w:pPr>
  </w:style>
  <w:style w:type="character" w:styleId="Seitenzahl">
    <w:name w:val="page number"/>
    <w:basedOn w:val="Absatz-Standardschriftart"/>
    <w:uiPriority w:val="99"/>
    <w:unhideWhenUsed/>
  </w:style>
  <w:style w:type="paragraph" w:styleId="Untertitel">
    <w:name w:val="Subtitle"/>
    <w:basedOn w:val="Text"/>
    <w:next w:val="Text"/>
    <w:link w:val="UntertitelZchn"/>
    <w:qFormat/>
    <w:pPr>
      <w:widowControl w:val="0"/>
      <w:numPr>
        <w:ilvl w:val="1"/>
      </w:numPr>
      <w:spacing w:before="240" w:after="60"/>
    </w:pPr>
    <w:rPr>
      <w:rFonts w:eastAsiaTheme="majorEastAsia" w:cstheme="majorBidi"/>
      <w:b/>
      <w:iCs/>
      <w:noProof/>
      <w:szCs w:val="24"/>
    </w:rPr>
  </w:style>
  <w:style w:type="paragraph" w:styleId="Endnotentext">
    <w:name w:val="endnote text"/>
    <w:basedOn w:val="Standard"/>
    <w:link w:val="EndnotentextZchn"/>
    <w:uiPriority w:val="5"/>
    <w:unhideWhenUsed/>
    <w:pPr>
      <w:spacing w:after="0"/>
    </w:pPr>
  </w:style>
  <w:style w:type="paragraph" w:styleId="Textkrper2">
    <w:name w:val="Body Text 2"/>
    <w:basedOn w:val="Standard"/>
    <w:link w:val="Textkrper2Zchn"/>
    <w:uiPriority w:val="99"/>
    <w:unhideWhenUsed/>
    <w:pPr>
      <w:spacing w:line="480" w:lineRule="auto"/>
    </w:pPr>
  </w:style>
  <w:style w:type="character" w:styleId="Hervorhebung">
    <w:name w:val="Emphasis"/>
    <w:basedOn w:val="Absatz-Standardschriftart"/>
    <w:uiPriority w:val="20"/>
    <w:qFormat/>
    <w:rPr>
      <w:i/>
      <w:iCs/>
    </w:rPr>
  </w:style>
  <w:style w:type="paragraph" w:styleId="Index1">
    <w:name w:val="index 1"/>
    <w:basedOn w:val="Standard"/>
    <w:autoRedefine/>
    <w:uiPriority w:val="5"/>
    <w:pPr>
      <w:widowControl w:val="0"/>
      <w:spacing w:after="0"/>
      <w:ind w:left="568" w:hanging="284"/>
    </w:pPr>
  </w:style>
  <w:style w:type="paragraph" w:styleId="Indexberschrift">
    <w:name w:val="index heading"/>
    <w:basedOn w:val="Standard"/>
    <w:next w:val="Index1"/>
    <w:uiPriority w:val="5"/>
    <w:pPr>
      <w:spacing w:before="120"/>
    </w:pPr>
    <w:rPr>
      <w:rFonts w:eastAsiaTheme="majorEastAsia" w:cstheme="majorBidi"/>
      <w:b/>
      <w:bCs/>
      <w:sz w:val="22"/>
    </w:rPr>
  </w:style>
  <w:style w:type="paragraph" w:styleId="Listenfortsetzung">
    <w:name w:val="List Continue"/>
    <w:basedOn w:val="Standard"/>
    <w:uiPriority w:val="99"/>
    <w:unhideWhenUsed/>
    <w:pPr>
      <w:ind w:left="283"/>
      <w:contextualSpacing/>
    </w:pPr>
  </w:style>
  <w:style w:type="paragraph" w:styleId="Liste2">
    <w:name w:val="List 2"/>
    <w:basedOn w:val="Standard"/>
    <w:uiPriority w:val="8"/>
    <w:unhideWhenUsed/>
    <w:pPr>
      <w:ind w:left="566" w:hanging="283"/>
      <w:contextualSpacing/>
    </w:pPr>
  </w:style>
  <w:style w:type="paragraph" w:styleId="Liste3">
    <w:name w:val="List 3"/>
    <w:basedOn w:val="Standard"/>
    <w:uiPriority w:val="8"/>
    <w:unhideWhenUsed/>
    <w:pPr>
      <w:ind w:left="849" w:hanging="283"/>
      <w:contextualSpacing/>
    </w:pPr>
  </w:style>
  <w:style w:type="paragraph" w:styleId="Liste4">
    <w:name w:val="List 4"/>
    <w:basedOn w:val="Standard"/>
    <w:uiPriority w:val="8"/>
    <w:unhideWhenUsed/>
    <w:pPr>
      <w:ind w:left="1132" w:hanging="283"/>
      <w:contextualSpacing/>
    </w:pPr>
  </w:style>
  <w:style w:type="paragraph" w:styleId="Liste5">
    <w:name w:val="List 5"/>
    <w:basedOn w:val="Standard"/>
    <w:uiPriority w:val="8"/>
    <w:unhideWhenUsed/>
    <w:pPr>
      <w:ind w:left="1415" w:hanging="283"/>
      <w:contextualSpacing/>
    </w:pPr>
  </w:style>
  <w:style w:type="paragraph" w:styleId="Listenfortsetzung2">
    <w:name w:val="List Continue 2"/>
    <w:basedOn w:val="Standard"/>
    <w:uiPriority w:val="99"/>
    <w:unhideWhenUsed/>
    <w:pPr>
      <w:ind w:left="566"/>
      <w:contextualSpacing/>
    </w:pPr>
  </w:style>
  <w:style w:type="paragraph" w:styleId="Listenfortsetzung3">
    <w:name w:val="List Continue 3"/>
    <w:basedOn w:val="Standard"/>
    <w:uiPriority w:val="99"/>
    <w:unhideWhenUsed/>
    <w:pPr>
      <w:ind w:left="849"/>
      <w:contextualSpacing/>
    </w:pPr>
  </w:style>
  <w:style w:type="paragraph" w:styleId="Listenfortsetzung4">
    <w:name w:val="List Continue 4"/>
    <w:basedOn w:val="Standard"/>
    <w:uiPriority w:val="99"/>
    <w:unhideWhenUsed/>
    <w:pPr>
      <w:ind w:left="1132"/>
      <w:contextualSpacing/>
    </w:pPr>
  </w:style>
  <w:style w:type="paragraph" w:styleId="Listenfortsetzung5">
    <w:name w:val="List Continue 5"/>
    <w:basedOn w:val="Standard"/>
    <w:uiPriority w:val="99"/>
    <w:unhideWhenUsed/>
    <w:pPr>
      <w:ind w:left="1415"/>
      <w:contextualSpacing/>
    </w:pPr>
  </w:style>
  <w:style w:type="paragraph" w:styleId="Verzeichnis7">
    <w:name w:val="toc 7"/>
    <w:basedOn w:val="Standard"/>
    <w:next w:val="Standard"/>
    <w:autoRedefine/>
    <w:uiPriority w:val="4"/>
    <w:unhideWhenUsed/>
    <w:pPr>
      <w:spacing w:after="100"/>
      <w:ind w:left="1200"/>
    </w:pPr>
  </w:style>
  <w:style w:type="paragraph" w:styleId="Verzeichnis8">
    <w:name w:val="toc 8"/>
    <w:basedOn w:val="Standard"/>
    <w:next w:val="Standard"/>
    <w:autoRedefine/>
    <w:uiPriority w:val="4"/>
    <w:unhideWhenUsed/>
    <w:pPr>
      <w:spacing w:after="100"/>
      <w:ind w:left="1400"/>
    </w:pPr>
  </w:style>
  <w:style w:type="paragraph" w:styleId="Verzeichnis9">
    <w:name w:val="toc 9"/>
    <w:basedOn w:val="Standard"/>
    <w:next w:val="Standard"/>
    <w:autoRedefine/>
    <w:uiPriority w:val="4"/>
    <w:unhideWhenUsed/>
    <w:pPr>
      <w:spacing w:after="100"/>
      <w:ind w:left="1600"/>
    </w:pPr>
  </w:style>
  <w:style w:type="paragraph" w:styleId="Titel">
    <w:name w:val="Title"/>
    <w:basedOn w:val="Standard"/>
    <w:next w:val="Standard"/>
    <w:link w:val="TitelZchn"/>
    <w:uiPriority w:val="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Urteilszitat">
    <w:name w:val="Urteilszitat"/>
    <w:basedOn w:val="Standard"/>
    <w:next w:val="Standard"/>
    <w:pPr>
      <w:overflowPunct w:val="0"/>
      <w:ind w:left="425" w:right="425"/>
      <w:textAlignment w:val="baseline"/>
    </w:pPr>
    <w:rPr>
      <w:rFonts w:ascii="IowanOldSt BT" w:hAnsi="IowanOldSt BT"/>
      <w:sz w:val="28"/>
      <w:vertAlign w:val="superscript"/>
    </w:rPr>
  </w:style>
  <w:style w:type="paragraph" w:styleId="Datum">
    <w:name w:val="Date"/>
    <w:basedOn w:val="Standard"/>
    <w:next w:val="Standard"/>
    <w:link w:val="DatumZchn"/>
    <w:uiPriority w:val="99"/>
    <w:unhideWhenUsed/>
  </w:style>
  <w:style w:type="paragraph" w:styleId="Dokumentstruktur">
    <w:name w:val="Document Map"/>
    <w:basedOn w:val="Standard"/>
    <w:link w:val="DokumentstrukturZchn"/>
    <w:uiPriority w:val="99"/>
    <w:unhideWhenUsed/>
    <w:pPr>
      <w:spacing w:after="0"/>
    </w:pPr>
    <w:rPr>
      <w:rFonts w:ascii="Tahoma" w:hAnsi="Tahoma" w:cs="Tahoma"/>
      <w:sz w:val="16"/>
      <w:szCs w:val="16"/>
    </w:rPr>
  </w:style>
  <w:style w:type="paragraph" w:styleId="E-Mail-Signatur">
    <w:name w:val="E-mail Signature"/>
    <w:basedOn w:val="Standard"/>
    <w:link w:val="E-Mail-SignaturZchn"/>
    <w:uiPriority w:val="99"/>
    <w:unhideWhenUsed/>
    <w:pPr>
      <w:spacing w:after="0"/>
    </w:pPr>
  </w:style>
  <w:style w:type="paragraph" w:styleId="Fu-Endnotenberschrift">
    <w:name w:val="Note Heading"/>
    <w:basedOn w:val="Standard"/>
    <w:next w:val="Standard"/>
    <w:link w:val="Fu-EndnotenberschriftZchn"/>
    <w:uiPriority w:val="99"/>
    <w:unhideWhenUsed/>
    <w:pPr>
      <w:spacing w:after="0"/>
    </w:pPr>
  </w:style>
  <w:style w:type="paragraph" w:styleId="Gruformel">
    <w:name w:val="Closing"/>
    <w:basedOn w:val="Standard"/>
    <w:link w:val="GruformelZchn"/>
    <w:uiPriority w:val="99"/>
    <w:unhideWhenUsed/>
    <w:pPr>
      <w:spacing w:after="0"/>
      <w:ind w:left="4252"/>
    </w:pPr>
  </w:style>
  <w:style w:type="paragraph" w:styleId="HTMLAdresse">
    <w:name w:val="HTML Address"/>
    <w:basedOn w:val="Standard"/>
    <w:link w:val="HTMLAdresseZchn"/>
    <w:uiPriority w:val="99"/>
    <w:unhideWhenUsed/>
    <w:pPr>
      <w:spacing w:after="0"/>
    </w:pPr>
    <w:rPr>
      <w:i/>
      <w:iCs/>
    </w:rPr>
  </w:style>
  <w:style w:type="paragraph" w:styleId="HTMLVorformatiert">
    <w:name w:val="HTML Preformatted"/>
    <w:basedOn w:val="Standard"/>
    <w:link w:val="HTMLVorformatiertZchn"/>
    <w:uiPriority w:val="99"/>
    <w:unhideWhenUsed/>
    <w:pPr>
      <w:spacing w:after="0"/>
    </w:pPr>
    <w:rPr>
      <w:rFonts w:ascii="Consolas" w:hAnsi="Consolas" w:cs="Consolas"/>
    </w:rPr>
  </w:style>
  <w:style w:type="paragraph" w:styleId="Index2">
    <w:name w:val="index 2"/>
    <w:basedOn w:val="Standard"/>
    <w:next w:val="Standard"/>
    <w:autoRedefine/>
    <w:uiPriority w:val="5"/>
    <w:unhideWhenUsed/>
    <w:pPr>
      <w:spacing w:after="0"/>
      <w:ind w:left="400" w:hanging="200"/>
    </w:pPr>
  </w:style>
  <w:style w:type="paragraph" w:styleId="Index3">
    <w:name w:val="index 3"/>
    <w:basedOn w:val="Standard"/>
    <w:next w:val="Standard"/>
    <w:autoRedefine/>
    <w:uiPriority w:val="5"/>
    <w:unhideWhenUsed/>
    <w:pPr>
      <w:spacing w:after="0"/>
      <w:ind w:left="600" w:hanging="200"/>
    </w:pPr>
  </w:style>
  <w:style w:type="paragraph" w:styleId="Index4">
    <w:name w:val="index 4"/>
    <w:basedOn w:val="Standard"/>
    <w:next w:val="Standard"/>
    <w:autoRedefine/>
    <w:uiPriority w:val="5"/>
    <w:unhideWhenUsed/>
    <w:pPr>
      <w:spacing w:after="0"/>
      <w:ind w:left="800" w:hanging="200"/>
    </w:pPr>
  </w:style>
  <w:style w:type="paragraph" w:styleId="Index5">
    <w:name w:val="index 5"/>
    <w:basedOn w:val="Standard"/>
    <w:next w:val="Standard"/>
    <w:autoRedefine/>
    <w:uiPriority w:val="5"/>
    <w:unhideWhenUsed/>
    <w:pPr>
      <w:spacing w:after="0"/>
      <w:ind w:left="1000" w:hanging="200"/>
    </w:pPr>
  </w:style>
  <w:style w:type="paragraph" w:styleId="Index6">
    <w:name w:val="index 6"/>
    <w:basedOn w:val="Standard"/>
    <w:next w:val="Standard"/>
    <w:autoRedefine/>
    <w:uiPriority w:val="5"/>
    <w:unhideWhenUsed/>
    <w:pPr>
      <w:spacing w:after="0"/>
      <w:ind w:left="1200" w:hanging="200"/>
    </w:pPr>
  </w:style>
  <w:style w:type="paragraph" w:styleId="Index7">
    <w:name w:val="index 7"/>
    <w:basedOn w:val="Standard"/>
    <w:next w:val="Standard"/>
    <w:autoRedefine/>
    <w:uiPriority w:val="5"/>
    <w:unhideWhenUsed/>
    <w:pPr>
      <w:spacing w:after="0"/>
      <w:ind w:left="1400" w:hanging="200"/>
    </w:pPr>
  </w:style>
  <w:style w:type="paragraph" w:styleId="Index8">
    <w:name w:val="index 8"/>
    <w:basedOn w:val="Standard"/>
    <w:next w:val="Standard"/>
    <w:autoRedefine/>
    <w:uiPriority w:val="5"/>
    <w:unhideWhenUsed/>
    <w:pPr>
      <w:spacing w:after="0"/>
      <w:ind w:left="1600" w:hanging="200"/>
    </w:pPr>
  </w:style>
  <w:style w:type="paragraph" w:styleId="Index9">
    <w:name w:val="index 9"/>
    <w:basedOn w:val="Standard"/>
    <w:next w:val="Standard"/>
    <w:autoRedefine/>
    <w:uiPriority w:val="5"/>
    <w:unhideWhenUsed/>
    <w:pPr>
      <w:spacing w:after="0"/>
      <w:ind w:left="1800" w:hanging="200"/>
    </w:pPr>
  </w:style>
  <w:style w:type="paragraph" w:styleId="Kommentartext">
    <w:name w:val="annotation text"/>
    <w:basedOn w:val="Standard"/>
    <w:link w:val="KommentartextZchn"/>
    <w:uiPriority w:val="99"/>
    <w:unhideWhenUsed/>
  </w:style>
  <w:style w:type="paragraph" w:styleId="Listennummer">
    <w:name w:val="List Number"/>
    <w:basedOn w:val="Standard"/>
    <w:uiPriority w:val="99"/>
    <w:unhideWhenUsed/>
    <w:pPr>
      <w:numPr>
        <w:numId w:val="1"/>
      </w:numPr>
      <w:contextualSpacing/>
    </w:pPr>
  </w:style>
  <w:style w:type="paragraph" w:styleId="Listennummer2">
    <w:name w:val="List Number 2"/>
    <w:basedOn w:val="Standard"/>
    <w:uiPriority w:val="99"/>
    <w:unhideWhenUsed/>
    <w:pPr>
      <w:numPr>
        <w:numId w:val="2"/>
      </w:numPr>
      <w:contextualSpacing/>
    </w:pPr>
  </w:style>
  <w:style w:type="paragraph" w:styleId="Listennummer3">
    <w:name w:val="List Number 3"/>
    <w:basedOn w:val="Standard"/>
    <w:uiPriority w:val="99"/>
    <w:unhideWhenUsed/>
    <w:pPr>
      <w:numPr>
        <w:numId w:val="3"/>
      </w:numPr>
      <w:contextualSpacing/>
    </w:pPr>
  </w:style>
  <w:style w:type="paragraph" w:styleId="Listennummer4">
    <w:name w:val="List Number 4"/>
    <w:basedOn w:val="Standard"/>
    <w:uiPriority w:val="99"/>
    <w:unhideWhenUsed/>
    <w:pPr>
      <w:numPr>
        <w:numId w:val="4"/>
      </w:numPr>
      <w:contextualSpacing/>
    </w:pPr>
  </w:style>
  <w:style w:type="paragraph" w:styleId="Listennummer5">
    <w:name w:val="List Number 5"/>
    <w:basedOn w:val="Standard"/>
    <w:uiPriority w:val="99"/>
    <w:unhideWhenUsed/>
    <w:pPr>
      <w:numPr>
        <w:numId w:val="5"/>
      </w:numPr>
      <w:contextualSpacing/>
    </w:pPr>
  </w:style>
  <w:style w:type="paragraph" w:styleId="StandardWeb">
    <w:name w:val="Normal (Web)"/>
    <w:basedOn w:val="Standard"/>
    <w:uiPriority w:val="99"/>
    <w:unhideWhenUsed/>
    <w:rPr>
      <w:rFonts w:ascii="Times New Roman" w:hAnsi="Times New Roman" w:cs="Times New Roman"/>
      <w:sz w:val="24"/>
      <w:szCs w:val="24"/>
    </w:rPr>
  </w:style>
  <w:style w:type="paragraph" w:styleId="Standardeinzug">
    <w:name w:val="Normal Indent"/>
    <w:basedOn w:val="Standard"/>
    <w:uiPriority w:val="99"/>
    <w:unhideWhenUsed/>
    <w:pPr>
      <w:ind w:left="708"/>
    </w:pPr>
  </w:style>
  <w:style w:type="paragraph" w:styleId="Umschlagabsenderadresse">
    <w:name w:val="envelope return"/>
    <w:basedOn w:val="Standard"/>
    <w:uiPriority w:val="99"/>
    <w:unhideWhenUsed/>
    <w:pPr>
      <w:spacing w:after="0"/>
    </w:pPr>
    <w:rPr>
      <w:rFonts w:asciiTheme="majorHAnsi" w:eastAsiaTheme="majorEastAsia" w:hAnsiTheme="majorHAnsi" w:cstheme="majorBidi"/>
    </w:rPr>
  </w:style>
  <w:style w:type="paragraph" w:styleId="Umschlagadresse">
    <w:name w:val="envelope address"/>
    <w:basedOn w:val="Standard"/>
    <w:uiPriority w:val="99"/>
    <w:unhideWhenUsed/>
    <w:pPr>
      <w:framePr w:w="4320" w:h="2160" w:hRule="exact" w:hSpace="141" w:wrap="auto" w:hAnchor="page" w:xAlign="center" w:yAlign="bottom"/>
      <w:spacing w:after="0"/>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unhideWhenUsed/>
    <w:pPr>
      <w:spacing w:after="0"/>
      <w:ind w:left="4252"/>
    </w:pPr>
  </w:style>
  <w:style w:type="paragraph" w:customStyle="1" w:styleId="-WeLAufzhlung-">
    <w:name w:val="- WeL Aufzählung -"/>
    <w:pPr>
      <w:tabs>
        <w:tab w:val="num" w:pos="360"/>
      </w:tabs>
      <w:ind w:left="360" w:hanging="360"/>
    </w:pPr>
    <w:rPr>
      <w:rFonts w:ascii="Arial" w:hAnsi="Arial"/>
      <w:bCs/>
      <w:iCs/>
      <w:sz w:val="22"/>
      <w:szCs w:val="26"/>
    </w:rPr>
  </w:style>
  <w:style w:type="paragraph" w:customStyle="1" w:styleId="-WeLberschrift5-">
    <w:name w:val="- WeL Überschrift 5 -"/>
    <w:basedOn w:val="berschrift5"/>
    <w:next w:val="-WeLStandardtext-"/>
    <w:pPr>
      <w:tabs>
        <w:tab w:val="left" w:pos="454"/>
      </w:tabs>
      <w:outlineLvl w:val="5"/>
    </w:pPr>
    <w:rPr>
      <w:i/>
    </w:rPr>
  </w:style>
  <w:style w:type="paragraph" w:customStyle="1" w:styleId="-WeLReiheUmschlagtext-">
    <w:name w:val="- WeL Reihe Umschlagtext -"/>
    <w:pPr>
      <w:suppressAutoHyphens/>
      <w:spacing w:after="240"/>
      <w:ind w:right="737"/>
    </w:pPr>
    <w:rPr>
      <w:rFonts w:ascii="Arial" w:hAnsi="Arial" w:cs="Arial"/>
      <w:sz w:val="22"/>
      <w:szCs w:val="22"/>
    </w:rPr>
  </w:style>
  <w:style w:type="paragraph" w:customStyle="1" w:styleId="-WeLReihe-">
    <w:name w:val="- WeL Reihe -"/>
    <w:next w:val="-WeLReiheAutor-"/>
    <w:pPr>
      <w:spacing w:before="1940" w:after="7600" w:line="360" w:lineRule="auto"/>
      <w:ind w:left="1985"/>
    </w:pPr>
    <w:rPr>
      <w:rFonts w:ascii="Arial" w:hAnsi="Arial"/>
      <w:caps/>
      <w:spacing w:val="40"/>
      <w:sz w:val="24"/>
    </w:rPr>
  </w:style>
  <w:style w:type="paragraph" w:customStyle="1" w:styleId="-WeLReiheAutor-">
    <w:name w:val="- WeL Reihe Autor -"/>
    <w:next w:val="-WeLReiheTitel-"/>
    <w:pPr>
      <w:pageBreakBefore/>
      <w:suppressAutoHyphens/>
      <w:spacing w:before="3360" w:after="600"/>
      <w:ind w:left="567"/>
    </w:pPr>
    <w:rPr>
      <w:rFonts w:ascii="Arial" w:hAnsi="Arial"/>
      <w:sz w:val="28"/>
      <w:szCs w:val="28"/>
      <w:lang w:val="en-GB"/>
    </w:rPr>
  </w:style>
  <w:style w:type="paragraph" w:customStyle="1" w:styleId="-WeLReiheTitel-">
    <w:name w:val="- WeL Reihe Titel -"/>
    <w:next w:val="-WeLReiheUntertitel-"/>
    <w:pPr>
      <w:ind w:left="1134" w:hanging="567"/>
    </w:pPr>
    <w:rPr>
      <w:rFonts w:ascii="Trebuchet MS" w:hAnsi="Trebuchet MS"/>
      <w:b/>
      <w:sz w:val="32"/>
      <w:szCs w:val="32"/>
      <w:lang w:val="en-GB"/>
    </w:rPr>
  </w:style>
  <w:style w:type="paragraph" w:customStyle="1" w:styleId="-WeLReiheUntertitel-">
    <w:name w:val="- WeL Reihe Untertitel -"/>
    <w:pPr>
      <w:spacing w:before="240"/>
      <w:ind w:firstLine="567"/>
      <w:jc w:val="both"/>
    </w:pPr>
    <w:rPr>
      <w:rFonts w:ascii="Arial" w:hAnsi="Arial"/>
      <w:sz w:val="24"/>
      <w:szCs w:val="28"/>
    </w:rPr>
  </w:style>
  <w:style w:type="paragraph" w:customStyle="1" w:styleId="-WeLAbkVerz-">
    <w:name w:val="- WeL AbkVerz -"/>
    <w:basedOn w:val="-WeLStandardtext-"/>
    <w:pPr>
      <w:spacing w:after="0"/>
      <w:ind w:left="1418" w:hanging="1418"/>
      <w:jc w:val="left"/>
    </w:pPr>
  </w:style>
  <w:style w:type="paragraph" w:customStyle="1" w:styleId="-WeLBildunterschrift-">
    <w:name w:val="- WeL Bildunterschrift -"/>
    <w:pPr>
      <w:spacing w:before="240" w:line="270" w:lineRule="exact"/>
      <w:jc w:val="center"/>
    </w:pPr>
    <w:rPr>
      <w:rFonts w:ascii="Arial" w:hAnsi="Arial"/>
      <w:noProof/>
      <w:sz w:val="21"/>
    </w:rPr>
  </w:style>
  <w:style w:type="paragraph" w:customStyle="1" w:styleId="-WeLFragenberschrift-">
    <w:name w:val="- WeL Fragen Überschrift -"/>
    <w:basedOn w:val="-WeLStandardtext-"/>
    <w:next w:val="-WeLStandardtext-"/>
    <w:pPr>
      <w:keepNext/>
      <w:spacing w:before="480" w:after="240"/>
    </w:pPr>
    <w:rPr>
      <w:b/>
      <w:color w:val="auto"/>
    </w:rPr>
  </w:style>
  <w:style w:type="paragraph" w:customStyle="1" w:styleId="-WeLFuzeile-">
    <w:name w:val="- WeL Fußzeile -"/>
    <w:pPr>
      <w:tabs>
        <w:tab w:val="right" w:pos="510"/>
      </w:tabs>
      <w:spacing w:after="20"/>
      <w:ind w:left="312" w:hanging="312"/>
      <w:jc w:val="both"/>
    </w:pPr>
    <w:rPr>
      <w:rFonts w:ascii="Arial" w:hAnsi="Arial"/>
      <w:sz w:val="16"/>
      <w:szCs w:val="16"/>
    </w:rPr>
  </w:style>
  <w:style w:type="paragraph" w:customStyle="1" w:styleId="-WeLBeitragstitel-">
    <w:name w:val="- WeL Beitragstitel -"/>
    <w:next w:val="-WeLBeitragsautoren-"/>
    <w:pPr>
      <w:pageBreakBefore/>
      <w:outlineLvl w:val="0"/>
    </w:pPr>
    <w:rPr>
      <w:rFonts w:ascii="Arial" w:hAnsi="Arial"/>
      <w:b/>
      <w:caps/>
      <w:color w:val="87BD21"/>
      <w:sz w:val="36"/>
      <w:szCs w:val="24"/>
    </w:rPr>
  </w:style>
  <w:style w:type="paragraph" w:customStyle="1" w:styleId="-WeLKopfzeile-">
    <w:name w:val="- WeL Kopfzeile -"/>
    <w:pPr>
      <w:pBdr>
        <w:bottom w:val="single" w:sz="4" w:space="1" w:color="auto"/>
      </w:pBdr>
      <w:tabs>
        <w:tab w:val="center" w:pos="4536"/>
        <w:tab w:val="right" w:pos="9072"/>
      </w:tabs>
    </w:pPr>
    <w:rPr>
      <w:rFonts w:ascii="Arial Narrow" w:hAnsi="Arial Narrow"/>
      <w:b/>
      <w:caps/>
      <w:color w:val="87BD21"/>
      <w:szCs w:val="24"/>
    </w:rPr>
  </w:style>
  <w:style w:type="paragraph" w:customStyle="1" w:styleId="-WeLLiteraturverzeichnis-">
    <w:name w:val="- WeL Literaturverzeichnis -"/>
    <w:basedOn w:val="-WeLStandardtext-"/>
    <w:link w:val="-WeLLiteraturverzeichnis-Zchn"/>
    <w:pPr>
      <w:spacing w:after="160"/>
      <w:ind w:left="425" w:hanging="425"/>
    </w:pPr>
  </w:style>
  <w:style w:type="character" w:customStyle="1" w:styleId="-WeLLiteraturverzeichnis-Zchn">
    <w:name w:val="- WeL Literaturverzeichnis - Zchn"/>
    <w:link w:val="-WeLLiteraturverzeichnis-"/>
    <w:rPr>
      <w:rFonts w:ascii="Arial" w:hAnsi="Arial"/>
      <w:color w:val="000000"/>
      <w:sz w:val="22"/>
      <w:szCs w:val="24"/>
    </w:rPr>
  </w:style>
  <w:style w:type="paragraph" w:customStyle="1" w:styleId="-WeLSeitenumbruchoberhalb-">
    <w:name w:val="- WeL Seitenumbruch oberhalb -"/>
    <w:basedOn w:val="-WeLStandardtext-"/>
    <w:pPr>
      <w:pageBreakBefore/>
    </w:pPr>
  </w:style>
  <w:style w:type="paragraph" w:customStyle="1" w:styleId="Autor">
    <w:name w:val="Autor"/>
    <w:basedOn w:val="Funotentext"/>
    <w:rPr>
      <w:smallCaps/>
    </w:rPr>
  </w:style>
  <w:style w:type="paragraph" w:customStyle="1" w:styleId="-WeLberschrift1-">
    <w:name w:val="- WeL Überschrift 1 -"/>
    <w:next w:val="-WeLStandardtext-"/>
    <w:pPr>
      <w:keepNext/>
      <w:numPr>
        <w:ilvl w:val="1"/>
        <w:numId w:val="12"/>
      </w:numPr>
      <w:suppressAutoHyphens/>
      <w:spacing w:before="240" w:after="240"/>
      <w:outlineLvl w:val="1"/>
    </w:pPr>
    <w:rPr>
      <w:rFonts w:ascii="Arial" w:hAnsi="Arial"/>
      <w:b/>
      <w:color w:val="808080"/>
      <w:sz w:val="32"/>
      <w:szCs w:val="24"/>
    </w:rPr>
  </w:style>
  <w:style w:type="paragraph" w:customStyle="1" w:styleId="-WeLberschrift4-">
    <w:name w:val="- WeL Überschrift 4 -"/>
    <w:basedOn w:val="-WeLberschrift3-"/>
    <w:next w:val="Standard"/>
    <w:pPr>
      <w:numPr>
        <w:ilvl w:val="4"/>
        <w:numId w:val="12"/>
      </w:numPr>
      <w:spacing w:before="80" w:after="60"/>
      <w:outlineLvl w:val="4"/>
    </w:pPr>
  </w:style>
  <w:style w:type="paragraph" w:customStyle="1" w:styleId="-WeLberschrift3-">
    <w:name w:val="- WeL Überschrift 3 -"/>
    <w:basedOn w:val="Standard"/>
    <w:next w:val="Standard"/>
    <w:pPr>
      <w:keepNext/>
      <w:tabs>
        <w:tab w:val="num" w:pos="680"/>
      </w:tabs>
      <w:spacing w:before="120" w:after="80"/>
      <w:ind w:left="680" w:hanging="680"/>
      <w:outlineLvl w:val="2"/>
    </w:pPr>
    <w:rPr>
      <w:b/>
      <w:bCs/>
    </w:rPr>
  </w:style>
  <w:style w:type="paragraph" w:customStyle="1" w:styleId="-WeLberschrift6-">
    <w:name w:val="- WeL Überschrift 6 -"/>
    <w:basedOn w:val="berschrift6"/>
    <w:next w:val="-WeLStandardtext-"/>
    <w:pPr>
      <w:numPr>
        <w:numId w:val="6"/>
      </w:numPr>
      <w:outlineLvl w:val="6"/>
    </w:pPr>
    <w:rPr>
      <w:b w:val="0"/>
    </w:rPr>
  </w:style>
  <w:style w:type="paragraph" w:customStyle="1" w:styleId="-WeLZwischenberschrift-">
    <w:name w:val="- WeL Zwischenüberschrift -"/>
    <w:basedOn w:val="-WeLStandardtext-"/>
    <w:next w:val="-WeLStandardtext-"/>
    <w:pPr>
      <w:keepNext/>
      <w:spacing w:before="100" w:beforeAutospacing="1" w:after="100" w:afterAutospacing="1"/>
    </w:pPr>
    <w:rPr>
      <w:b/>
      <w:bCs/>
      <w:i/>
      <w:iCs/>
    </w:rPr>
  </w:style>
  <w:style w:type="paragraph" w:customStyle="1" w:styleId="Beispiel">
    <w:name w:val="Beispiel"/>
    <w:autoRedefine/>
    <w:pPr>
      <w:widowControl w:val="0"/>
      <w:autoSpaceDE w:val="0"/>
      <w:autoSpaceDN w:val="0"/>
      <w:adjustRightInd w:val="0"/>
      <w:spacing w:before="300" w:after="300" w:line="300" w:lineRule="atLeast"/>
      <w:jc w:val="both"/>
    </w:pPr>
    <w:rPr>
      <w:b/>
      <w:spacing w:val="5"/>
      <w:sz w:val="24"/>
      <w:szCs w:val="26"/>
    </w:rPr>
  </w:style>
  <w:style w:type="character" w:styleId="BesuchterLink">
    <w:name w:val="FollowedHyperlink"/>
    <w:basedOn w:val="Absatz-Standardschriftart"/>
    <w:uiPriority w:val="99"/>
    <w:unhideWhenUsed/>
    <w:rPr>
      <w:color w:val="800080" w:themeColor="followedHyperlink"/>
      <w:u w:val="single"/>
    </w:rPr>
  </w:style>
  <w:style w:type="character" w:styleId="HTMLAkronym">
    <w:name w:val="HTML Acronym"/>
    <w:basedOn w:val="Absatz-Standardschriftart"/>
    <w:uiPriority w:val="99"/>
    <w:unhideWhenUsed/>
  </w:style>
  <w:style w:type="character" w:styleId="HTMLBeispiel">
    <w:name w:val="HTML Sample"/>
    <w:basedOn w:val="Absatz-Standardschriftart"/>
    <w:uiPriority w:val="99"/>
    <w:unhideWhenUsed/>
    <w:rPr>
      <w:rFonts w:ascii="Consolas" w:hAnsi="Consolas" w:cs="Consolas"/>
      <w:sz w:val="24"/>
      <w:szCs w:val="24"/>
    </w:rPr>
  </w:style>
  <w:style w:type="character" w:styleId="HTMLCode">
    <w:name w:val="HTML Code"/>
    <w:basedOn w:val="Absatz-Standardschriftart"/>
    <w:uiPriority w:val="99"/>
    <w:unhideWhenUsed/>
    <w:rPr>
      <w:rFonts w:ascii="Consolas" w:hAnsi="Consolas" w:cs="Consolas"/>
      <w:sz w:val="20"/>
      <w:szCs w:val="20"/>
    </w:rPr>
  </w:style>
  <w:style w:type="character" w:styleId="HTMLDefinition">
    <w:name w:val="HTML Definition"/>
    <w:basedOn w:val="Absatz-Standardschriftart"/>
    <w:uiPriority w:val="99"/>
    <w:unhideWhenUsed/>
    <w:rPr>
      <w:i/>
      <w:iCs/>
    </w:rPr>
  </w:style>
  <w:style w:type="character" w:styleId="HTMLSchreibmaschine">
    <w:name w:val="HTML Typewriter"/>
    <w:basedOn w:val="Absatz-Standardschriftart"/>
    <w:uiPriority w:val="99"/>
    <w:unhideWhenUsed/>
    <w:rPr>
      <w:rFonts w:ascii="Consolas" w:hAnsi="Consolas" w:cs="Consolas"/>
      <w:sz w:val="20"/>
      <w:szCs w:val="20"/>
    </w:rPr>
  </w:style>
  <w:style w:type="character" w:styleId="HTMLTastatur">
    <w:name w:val="HTML Keyboard"/>
    <w:basedOn w:val="Absatz-Standardschriftart"/>
    <w:uiPriority w:val="99"/>
    <w:unhideWhenUsed/>
    <w:rPr>
      <w:rFonts w:ascii="Consolas" w:hAnsi="Consolas" w:cs="Consolas"/>
      <w:sz w:val="20"/>
      <w:szCs w:val="20"/>
    </w:rPr>
  </w:style>
  <w:style w:type="character" w:styleId="HTMLVariable">
    <w:name w:val="HTML Variable"/>
    <w:basedOn w:val="Absatz-Standardschriftart"/>
    <w:uiPriority w:val="99"/>
    <w:unhideWhenUsed/>
    <w:rPr>
      <w:i/>
      <w:iCs/>
    </w:rPr>
  </w:style>
  <w:style w:type="character" w:styleId="HTMLZitat">
    <w:name w:val="HTML Cite"/>
    <w:basedOn w:val="Absatz-Standardschriftart"/>
    <w:uiPriority w:val="99"/>
    <w:unhideWhenUsed/>
    <w:rPr>
      <w:i/>
      <w:iCs/>
    </w:rPr>
  </w:style>
  <w:style w:type="paragraph" w:styleId="Kommentarthema">
    <w:name w:val="annotation subject"/>
    <w:basedOn w:val="Kommentartext"/>
    <w:next w:val="Kommentartext"/>
    <w:link w:val="KommentarthemaZchn"/>
    <w:uiPriority w:val="99"/>
    <w:unhideWhenUsed/>
    <w:rPr>
      <w:b/>
      <w:bCs/>
    </w:rPr>
  </w:style>
  <w:style w:type="character" w:styleId="Kommentarzeichen">
    <w:name w:val="annotation reference"/>
    <w:basedOn w:val="Absatz-Standardschriftart"/>
    <w:uiPriority w:val="99"/>
    <w:unhideWhenUsed/>
    <w:rPr>
      <w:sz w:val="16"/>
      <w:szCs w:val="16"/>
    </w:rPr>
  </w:style>
  <w:style w:type="paragraph" w:styleId="Sprechblasentext">
    <w:name w:val="Balloon Text"/>
    <w:basedOn w:val="Standard"/>
    <w:link w:val="SprechblasentextZchn"/>
    <w:uiPriority w:val="99"/>
    <w:unhideWhenUsed/>
    <w:pPr>
      <w:spacing w:after="0"/>
    </w:pPr>
    <w:rPr>
      <w:rFonts w:ascii="Tahoma" w:hAnsi="Tahoma" w:cs="Tahoma"/>
      <w:sz w:val="16"/>
      <w:szCs w:val="16"/>
    </w:rPr>
  </w:style>
  <w:style w:type="paragraph" w:customStyle="1" w:styleId="Tabelle">
    <w:name w:val="Tabelle"/>
    <w:pPr>
      <w:spacing w:after="360"/>
    </w:pPr>
    <w:rPr>
      <w:rFonts w:ascii="Swis721 BT" w:hAnsi="Swis721 BT" w:cs="Arial"/>
      <w:noProof/>
      <w:sz w:val="22"/>
      <w:szCs w:val="22"/>
    </w:rPr>
  </w:style>
  <w:style w:type="character" w:styleId="Zeilennummer">
    <w:name w:val="line number"/>
    <w:basedOn w:val="Absatz-Standardschriftart"/>
    <w:uiPriority w:val="99"/>
    <w:unhideWhenUsed/>
  </w:style>
  <w:style w:type="paragraph" w:customStyle="1" w:styleId="-WeLZusammenfassung-">
    <w:name w:val="- WeL Zusammenfassung -"/>
    <w:next w:val="Standard"/>
    <w:pPr>
      <w:spacing w:before="600" w:after="120"/>
    </w:pPr>
    <w:rPr>
      <w:rFonts w:ascii="Arial" w:hAnsi="Arial"/>
      <w:b/>
      <w:color w:val="808080"/>
      <w:sz w:val="28"/>
    </w:rPr>
  </w:style>
  <w:style w:type="paragraph" w:customStyle="1" w:styleId="-WeLZusammenfassungText-">
    <w:name w:val="- WeL Zusammenfassung Text -"/>
    <w:next w:val="Standard"/>
    <w:pPr>
      <w:spacing w:after="360" w:line="240" w:lineRule="exact"/>
      <w:jc w:val="both"/>
    </w:pPr>
    <w:rPr>
      <w:rFonts w:ascii="Arial Narrow" w:hAnsi="Arial Narrow"/>
      <w:sz w:val="22"/>
    </w:rPr>
  </w:style>
  <w:style w:type="paragraph" w:customStyle="1" w:styleId="-WeLLiteraturverzeichnis-Kursiv">
    <w:name w:val="- WeL Literaturverzeichnis - + Kursiv"/>
    <w:basedOn w:val="-WeLLiteraturverzeichnis-"/>
    <w:link w:val="-WeLLiteraturverzeichnis-KursivZchn"/>
    <w:rPr>
      <w:i/>
      <w:iCs/>
    </w:rPr>
  </w:style>
  <w:style w:type="character" w:customStyle="1" w:styleId="-WeLLiteraturverzeichnis-KursivZchn">
    <w:name w:val="- WeL Literaturverzeichnis - + Kursiv Zchn"/>
    <w:link w:val="-WeLLiteraturverzeichnis-Kursiv"/>
    <w:rPr>
      <w:rFonts w:ascii="Arial" w:hAnsi="Arial"/>
      <w:i/>
      <w:iCs/>
      <w:color w:val="000000"/>
      <w:sz w:val="22"/>
      <w:szCs w:val="24"/>
    </w:rPr>
  </w:style>
  <w:style w:type="table" w:styleId="Tabellenraster">
    <w:name w:val="Table Grid"/>
    <w:basedOn w:val="NormaleTabelle"/>
    <w:uiPriority w:val="59"/>
    <w:pPr>
      <w:ind w:left="284" w:hanging="284"/>
    </w:pPr>
    <w:rPr>
      <w:rFonts w:ascii="Arial" w:hAnsi="Arial"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eLberschrift2-">
    <w:name w:val="- WeL Überschrift 2 -"/>
    <w:next w:val="Standard"/>
    <w:pPr>
      <w:keepNext/>
      <w:numPr>
        <w:ilvl w:val="2"/>
        <w:numId w:val="12"/>
      </w:numPr>
      <w:tabs>
        <w:tab w:val="left" w:pos="680"/>
      </w:tabs>
      <w:spacing w:before="240" w:after="80"/>
      <w:outlineLvl w:val="2"/>
    </w:pPr>
    <w:rPr>
      <w:rFonts w:ascii="Arial" w:hAnsi="Arial"/>
      <w:b/>
      <w:sz w:val="24"/>
      <w:szCs w:val="24"/>
    </w:rPr>
  </w:style>
  <w:style w:type="paragraph" w:styleId="Abbildungsverzeichnis">
    <w:name w:val="table of figures"/>
    <w:basedOn w:val="Standard"/>
    <w:next w:val="Standard"/>
    <w:uiPriority w:val="99"/>
    <w:semiHidden/>
    <w:unhideWhenUsed/>
    <w:pPr>
      <w:spacing w:after="0"/>
    </w:p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rPr>
      <w:rFonts w:ascii="Arial" w:hAnsi="Arial" w:cstheme="minorBidi"/>
      <w:lang w:eastAsia="en-US"/>
    </w:rPr>
  </w:style>
  <w:style w:type="paragraph" w:styleId="Aufzhlungszeichen">
    <w:name w:val="List Bullet"/>
    <w:basedOn w:val="Standard"/>
    <w:uiPriority w:val="99"/>
    <w:unhideWhenUsed/>
    <w:pPr>
      <w:numPr>
        <w:numId w:val="7"/>
      </w:numPr>
      <w:contextualSpacing/>
    </w:pPr>
  </w:style>
  <w:style w:type="paragraph" w:styleId="Aufzhlungszeichen2">
    <w:name w:val="List Bullet 2"/>
    <w:basedOn w:val="Standard"/>
    <w:uiPriority w:val="99"/>
    <w:semiHidden/>
    <w:unhideWhenUsed/>
    <w:pPr>
      <w:numPr>
        <w:numId w:val="8"/>
      </w:numPr>
      <w:contextualSpacing/>
    </w:pPr>
  </w:style>
  <w:style w:type="paragraph" w:styleId="Aufzhlungszeichen3">
    <w:name w:val="List Bullet 3"/>
    <w:basedOn w:val="Standard"/>
    <w:uiPriority w:val="99"/>
    <w:semiHidden/>
    <w:unhideWhenUsed/>
    <w:pPr>
      <w:numPr>
        <w:numId w:val="9"/>
      </w:numPr>
      <w:contextualSpacing/>
    </w:pPr>
  </w:style>
  <w:style w:type="paragraph" w:styleId="Aufzhlungszeichen4">
    <w:name w:val="List Bullet 4"/>
    <w:basedOn w:val="Standard"/>
    <w:uiPriority w:val="99"/>
    <w:semiHidden/>
    <w:unhideWhenUsed/>
    <w:pPr>
      <w:numPr>
        <w:numId w:val="10"/>
      </w:numPr>
      <w:contextualSpacing/>
    </w:pPr>
  </w:style>
  <w:style w:type="paragraph" w:styleId="Aufzhlungszeichen5">
    <w:name w:val="List Bullet 5"/>
    <w:basedOn w:val="Standard"/>
    <w:uiPriority w:val="99"/>
    <w:semiHidden/>
    <w:unhideWhenUsed/>
    <w:pPr>
      <w:numPr>
        <w:numId w:val="11"/>
      </w:numPr>
      <w:contextualSpacing/>
    </w:pPr>
  </w:style>
  <w:style w:type="paragraph" w:styleId="Blocktext">
    <w:name w:val="Block Text"/>
    <w:basedOn w:val="Standard"/>
    <w:uiPriority w:val="99"/>
    <w:semiHidden/>
    <w:unhideWhenUse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character" w:styleId="Buchtitel">
    <w:name w:val="Book Title"/>
    <w:basedOn w:val="Absatz-Standardschriftart"/>
    <w:uiPriority w:val="33"/>
    <w:qFormat/>
    <w:rPr>
      <w:b/>
      <w:bCs/>
      <w:smallCaps/>
      <w:spacing w:val="5"/>
    </w:rPr>
  </w:style>
  <w:style w:type="character" w:customStyle="1" w:styleId="DatumZchn">
    <w:name w:val="Datum Zchn"/>
    <w:basedOn w:val="Absatz-Standardschriftart"/>
    <w:link w:val="Datum"/>
    <w:uiPriority w:val="99"/>
    <w:rPr>
      <w:rFonts w:ascii="Arial" w:hAnsi="Arial" w:cstheme="minorBidi"/>
      <w:lang w:eastAsia="en-US"/>
    </w:rPr>
  </w:style>
  <w:style w:type="character" w:customStyle="1" w:styleId="DokumentstrukturZchn">
    <w:name w:val="Dokumentstruktur Zchn"/>
    <w:basedOn w:val="Absatz-Standardschriftart"/>
    <w:link w:val="Dokumentstruktur"/>
    <w:uiPriority w:val="99"/>
    <w:rPr>
      <w:rFonts w:ascii="Tahoma" w:hAnsi="Tahoma" w:cs="Tahoma"/>
      <w:sz w:val="16"/>
      <w:szCs w:val="16"/>
      <w:lang w:eastAsia="en-US"/>
    </w:rPr>
  </w:style>
  <w:style w:type="character" w:customStyle="1" w:styleId="E-Mail-SignaturZchn">
    <w:name w:val="E-Mail-Signatur Zchn"/>
    <w:basedOn w:val="Absatz-Standardschriftart"/>
    <w:link w:val="E-Mail-Signatur"/>
    <w:uiPriority w:val="99"/>
    <w:rPr>
      <w:rFonts w:ascii="Arial" w:hAnsi="Arial" w:cstheme="minorBidi"/>
      <w:lang w:eastAsia="en-US"/>
    </w:rPr>
  </w:style>
  <w:style w:type="character" w:customStyle="1" w:styleId="EndnotentextZchn">
    <w:name w:val="Endnotentext Zchn"/>
    <w:basedOn w:val="Absatz-Standardschriftart"/>
    <w:link w:val="Endnotentext"/>
    <w:uiPriority w:val="5"/>
    <w:rPr>
      <w:rFonts w:ascii="Arial" w:hAnsi="Arial" w:cstheme="minorBidi"/>
      <w:lang w:eastAsia="en-US"/>
    </w:rPr>
  </w:style>
  <w:style w:type="character" w:styleId="Erwhnung">
    <w:name w:val="Mention"/>
    <w:basedOn w:val="Absatz-Standardschriftart"/>
    <w:uiPriority w:val="99"/>
    <w:semiHidden/>
    <w:unhideWhenUsed/>
    <w:rPr>
      <w:color w:val="2B579A"/>
      <w:shd w:val="clear" w:color="auto" w:fill="E1DFDD"/>
    </w:rPr>
  </w:style>
  <w:style w:type="character" w:styleId="Fett">
    <w:name w:val="Strong"/>
    <w:basedOn w:val="Absatz-Standardschriftart"/>
    <w:uiPriority w:val="22"/>
    <w:rPr>
      <w:b/>
      <w:bCs/>
    </w:rPr>
  </w:style>
  <w:style w:type="character" w:customStyle="1" w:styleId="Fu-EndnotenberschriftZchn">
    <w:name w:val="Fuß/-Endnotenüberschrift Zchn"/>
    <w:basedOn w:val="Absatz-Standardschriftart"/>
    <w:link w:val="Fu-Endnotenberschrift"/>
    <w:uiPriority w:val="99"/>
    <w:rPr>
      <w:rFonts w:ascii="Arial" w:hAnsi="Arial" w:cstheme="minorBidi"/>
      <w:lang w:eastAsia="en-US"/>
    </w:rPr>
  </w:style>
  <w:style w:type="character" w:customStyle="1" w:styleId="FunotentextZchn">
    <w:name w:val="Fußnotentext Zchn"/>
    <w:aliases w:val="WIKO Zchn"/>
    <w:basedOn w:val="Absatz-Standardschriftart"/>
    <w:link w:val="Funotentext"/>
    <w:uiPriority w:val="99"/>
    <w:rPr>
      <w:rFonts w:ascii="Arial" w:hAnsi="Arial" w:cstheme="minorBidi"/>
      <w:lang w:eastAsia="en-US"/>
    </w:rPr>
  </w:style>
  <w:style w:type="character" w:customStyle="1" w:styleId="FuzeileZchn">
    <w:name w:val="Fußzeile Zchn"/>
    <w:basedOn w:val="Absatz-Standardschriftart"/>
    <w:link w:val="Fuzeile"/>
    <w:uiPriority w:val="8"/>
    <w:rPr>
      <w:rFonts w:ascii="Arial" w:hAnsi="Arial" w:cstheme="minorBidi"/>
      <w:lang w:eastAsia="en-US"/>
    </w:rPr>
  </w:style>
  <w:style w:type="character" w:customStyle="1" w:styleId="GruformelZchn">
    <w:name w:val="Grußformel Zchn"/>
    <w:basedOn w:val="Absatz-Standardschriftart"/>
    <w:link w:val="Gruformel"/>
    <w:uiPriority w:val="99"/>
    <w:rPr>
      <w:rFonts w:ascii="Arial" w:hAnsi="Arial" w:cstheme="minorBidi"/>
      <w:lang w:eastAsia="en-US"/>
    </w:rPr>
  </w:style>
  <w:style w:type="character" w:styleId="Hashtag">
    <w:name w:val="Hashtag"/>
    <w:basedOn w:val="Absatz-Standardschriftart"/>
    <w:uiPriority w:val="99"/>
    <w:semiHidden/>
    <w:unhideWhenUsed/>
    <w:rPr>
      <w:color w:val="2B579A"/>
      <w:shd w:val="clear" w:color="auto" w:fill="E1DFDD"/>
    </w:rPr>
  </w:style>
  <w:style w:type="character" w:customStyle="1" w:styleId="HTMLAdresseZchn">
    <w:name w:val="HTML Adresse Zchn"/>
    <w:basedOn w:val="Absatz-Standardschriftart"/>
    <w:link w:val="HTMLAdresse"/>
    <w:uiPriority w:val="99"/>
    <w:rPr>
      <w:rFonts w:ascii="Arial" w:hAnsi="Arial" w:cstheme="minorBidi"/>
      <w:i/>
      <w:iCs/>
      <w:lang w:eastAsia="en-US"/>
    </w:rPr>
  </w:style>
  <w:style w:type="character" w:customStyle="1" w:styleId="HTMLVorformatiertZchn">
    <w:name w:val="HTML Vorformatiert Zchn"/>
    <w:basedOn w:val="Absatz-Standardschriftart"/>
    <w:link w:val="HTMLVorformatiert"/>
    <w:uiPriority w:val="99"/>
    <w:rPr>
      <w:rFonts w:ascii="Consolas" w:hAnsi="Consolas" w:cs="Consolas"/>
      <w:lang w:eastAsia="en-US"/>
    </w:rPr>
  </w:style>
  <w:style w:type="character" w:customStyle="1" w:styleId="berschrift1Zchn">
    <w:name w:val="Überschrift 1 Zchn"/>
    <w:basedOn w:val="Absatz-Standardschriftart"/>
    <w:link w:val="berschrift1"/>
    <w:rPr>
      <w:rFonts w:ascii="Arial" w:hAnsi="Arial" w:cstheme="minorBidi"/>
      <w:b/>
      <w:kern w:val="28"/>
      <w:sz w:val="28"/>
      <w:lang w:eastAsia="en-US"/>
    </w:rPr>
  </w:style>
  <w:style w:type="paragraph" w:styleId="Inhaltsverzeichnisberschrift0">
    <w:name w:val="TOC Heading"/>
    <w:basedOn w:val="berschrift1"/>
    <w:next w:val="Standard"/>
    <w:uiPriority w:val="39"/>
    <w:semiHidden/>
    <w:unhideWhenUsed/>
    <w:qFormat/>
    <w:pPr>
      <w:keepLines/>
      <w:pageBreakBefore w:val="0"/>
      <w:widowControl/>
      <w:numPr>
        <w:numId w:val="0"/>
      </w:numPr>
      <w:tabs>
        <w:tab w:val="clear" w:pos="432"/>
      </w:tabs>
      <w:spacing w:before="480" w:after="0"/>
      <w:outlineLvl w:val="9"/>
    </w:pPr>
    <w:rPr>
      <w:rFonts w:asciiTheme="majorHAnsi" w:eastAsiaTheme="majorEastAsia" w:hAnsiTheme="majorHAnsi" w:cstheme="majorBidi"/>
      <w:bCs/>
      <w:color w:val="365F91" w:themeColor="accent1" w:themeShade="BF"/>
      <w:kern w:val="0"/>
      <w:szCs w:val="28"/>
    </w:rPr>
  </w:style>
  <w:style w:type="character" w:styleId="IntelligenterLink">
    <w:name w:val="Smart Hyperlink"/>
    <w:basedOn w:val="Absatz-Standardschriftart"/>
    <w:uiPriority w:val="99"/>
    <w:semiHidden/>
    <w:unhideWhenUsed/>
    <w:rPr>
      <w:u w:val="dotted"/>
    </w:rPr>
  </w:style>
  <w:style w:type="character" w:styleId="IntensiveHervorhebung">
    <w:name w:val="Intense Emphasis"/>
    <w:basedOn w:val="Absatz-Standardschriftart"/>
    <w:uiPriority w:val="21"/>
    <w:rPr>
      <w:b/>
      <w:bCs/>
      <w:i/>
      <w:iCs/>
      <w:color w:val="4F81BD" w:themeColor="accent1"/>
    </w:rPr>
  </w:style>
  <w:style w:type="character" w:styleId="IntensiverVerweis">
    <w:name w:val="Intense Reference"/>
    <w:basedOn w:val="Absatz-Standardschriftart"/>
    <w:uiPriority w:val="32"/>
    <w:qFormat/>
    <w:rPr>
      <w:b/>
      <w:bCs/>
      <w:smallCaps/>
      <w:color w:val="C0504D" w:themeColor="accent2"/>
      <w:spacing w:val="5"/>
      <w:u w:val="single"/>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Arial" w:hAnsi="Arial" w:cstheme="minorBidi"/>
      <w:b/>
      <w:bCs/>
      <w:i/>
      <w:iCs/>
      <w:color w:val="4F81BD" w:themeColor="accent1"/>
      <w:lang w:eastAsia="en-US"/>
    </w:rPr>
  </w:style>
  <w:style w:type="paragraph" w:styleId="KeinLeerraum">
    <w:name w:val="No Spacing"/>
    <w:uiPriority w:val="4"/>
    <w:pPr>
      <w:ind w:left="284" w:hanging="284"/>
    </w:pPr>
    <w:rPr>
      <w:rFonts w:ascii="Arial" w:hAnsi="Arial" w:cstheme="minorBidi"/>
      <w:lang w:eastAsia="en-US"/>
    </w:rPr>
  </w:style>
  <w:style w:type="character" w:customStyle="1" w:styleId="KommentartextZchn">
    <w:name w:val="Kommentartext Zchn"/>
    <w:basedOn w:val="Absatz-Standardschriftart"/>
    <w:link w:val="Kommentartext"/>
    <w:uiPriority w:val="99"/>
    <w:rPr>
      <w:rFonts w:ascii="Arial" w:hAnsi="Arial" w:cstheme="minorBidi"/>
      <w:lang w:eastAsia="en-US"/>
    </w:rPr>
  </w:style>
  <w:style w:type="character" w:customStyle="1" w:styleId="KommentarthemaZchn">
    <w:name w:val="Kommentarthema Zchn"/>
    <w:basedOn w:val="KommentartextZchn"/>
    <w:link w:val="Kommentarthema"/>
    <w:uiPriority w:val="99"/>
    <w:rPr>
      <w:rFonts w:ascii="Arial" w:hAnsi="Arial" w:cstheme="minorBidi"/>
      <w:b/>
      <w:bCs/>
      <w:lang w:eastAsia="en-US"/>
    </w:rPr>
  </w:style>
  <w:style w:type="character" w:customStyle="1" w:styleId="KopfzeileZchn">
    <w:name w:val="Kopfzeile Zchn"/>
    <w:basedOn w:val="Absatz-Standardschriftart"/>
    <w:link w:val="Kopfzeile"/>
    <w:uiPriority w:val="8"/>
    <w:rPr>
      <w:rFonts w:ascii="Arial" w:hAnsi="Arial" w:cstheme="minorBidi"/>
      <w:lang w:eastAsia="en-US"/>
    </w:rPr>
  </w:style>
  <w:style w:type="paragraph" w:styleId="Listenabsatz">
    <w:name w:val="List Paragraph"/>
    <w:basedOn w:val="Listeeckig"/>
    <w:uiPriority w:val="34"/>
    <w:qFormat/>
    <w:pPr>
      <w:ind w:left="720"/>
      <w:contextualSpacing/>
    </w:pPr>
  </w:style>
  <w:style w:type="paragraph" w:styleId="Literaturverzeichnis">
    <w:name w:val="Bibliography"/>
    <w:basedOn w:val="Standard"/>
    <w:next w:val="Standard"/>
    <w:uiPriority w:val="37"/>
    <w:unhideWhenUsed/>
    <w:pPr>
      <w:suppressAutoHyphens w:val="0"/>
    </w:pPr>
  </w:style>
  <w:style w:type="paragraph" w:styleId="Makrotext">
    <w:name w:val="macro"/>
    <w:link w:val="MakrotextZchn"/>
    <w:uiPriority w:val="99"/>
    <w:unhideWhenUsed/>
    <w:pPr>
      <w:tabs>
        <w:tab w:val="left" w:pos="480"/>
        <w:tab w:val="left" w:pos="960"/>
        <w:tab w:val="left" w:pos="1440"/>
        <w:tab w:val="left" w:pos="1920"/>
        <w:tab w:val="left" w:pos="2400"/>
        <w:tab w:val="left" w:pos="2880"/>
        <w:tab w:val="left" w:pos="3360"/>
        <w:tab w:val="left" w:pos="3840"/>
        <w:tab w:val="left" w:pos="4320"/>
      </w:tabs>
      <w:ind w:left="284" w:hanging="284"/>
    </w:pPr>
    <w:rPr>
      <w:rFonts w:ascii="Consolas" w:hAnsi="Consolas" w:cs="Consolas"/>
      <w:lang w:eastAsia="en-US"/>
    </w:rPr>
  </w:style>
  <w:style w:type="character" w:customStyle="1" w:styleId="MakrotextZchn">
    <w:name w:val="Makrotext Zchn"/>
    <w:basedOn w:val="Absatz-Standardschriftart"/>
    <w:link w:val="Makrotext"/>
    <w:uiPriority w:val="99"/>
    <w:rPr>
      <w:rFonts w:ascii="Consolas" w:hAnsi="Consolas" w:cs="Consolas"/>
      <w:lang w:eastAsia="en-US"/>
    </w:rPr>
  </w:style>
  <w:style w:type="paragraph" w:styleId="Nachrichtenkopf">
    <w:name w:val="Message Header"/>
    <w:basedOn w:val="Standard"/>
    <w:link w:val="NachrichtenkopfZchn"/>
    <w:uiPriority w:val="99"/>
    <w:unhideWhenUse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rPr>
      <w:rFonts w:asciiTheme="majorHAnsi" w:eastAsiaTheme="majorEastAsia" w:hAnsiTheme="majorHAnsi" w:cstheme="majorBidi"/>
      <w:sz w:val="24"/>
      <w:szCs w:val="24"/>
      <w:shd w:val="pct20" w:color="auto" w:fill="auto"/>
      <w:lang w:eastAsia="en-US"/>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NurText">
    <w:name w:val="Plain Text"/>
    <w:basedOn w:val="Standard"/>
    <w:link w:val="NurTextZchn"/>
    <w:semiHidden/>
    <w:unhideWhenUsed/>
    <w:pPr>
      <w:spacing w:after="0"/>
    </w:pPr>
    <w:rPr>
      <w:rFonts w:ascii="Consolas" w:hAnsi="Consolas" w:cs="Consolas"/>
      <w:sz w:val="21"/>
      <w:szCs w:val="21"/>
    </w:rPr>
  </w:style>
  <w:style w:type="character" w:customStyle="1" w:styleId="NurTextZchn">
    <w:name w:val="Nur Text Zchn"/>
    <w:basedOn w:val="Absatz-Standardschriftart"/>
    <w:link w:val="NurText"/>
    <w:semiHidden/>
    <w:rPr>
      <w:rFonts w:ascii="Consolas" w:hAnsi="Consolas" w:cs="Consolas"/>
      <w:sz w:val="21"/>
      <w:szCs w:val="21"/>
      <w:lang w:eastAsia="en-US"/>
    </w:rPr>
  </w:style>
  <w:style w:type="character" w:styleId="Platzhaltertext">
    <w:name w:val="Placeholder Text"/>
    <w:basedOn w:val="Absatz-Standardschriftart"/>
    <w:uiPriority w:val="99"/>
    <w:semiHidden/>
    <w:rPr>
      <w:color w:val="808080"/>
    </w:rPr>
  </w:style>
  <w:style w:type="paragraph" w:styleId="Rechtsgrundlagenverzeichnis">
    <w:name w:val="table of authorities"/>
    <w:basedOn w:val="Standard"/>
    <w:next w:val="Standard"/>
    <w:uiPriority w:val="99"/>
    <w:semiHidden/>
    <w:unhideWhenUsed/>
    <w:pPr>
      <w:spacing w:after="0"/>
      <w:ind w:left="200" w:hanging="200"/>
    </w:pPr>
  </w:style>
  <w:style w:type="paragraph" w:styleId="RGV-berschrift">
    <w:name w:val="toa heading"/>
    <w:basedOn w:val="Standard"/>
    <w:next w:val="Standard"/>
    <w:uiPriority w:val="99"/>
    <w:semiHidden/>
    <w:unhideWhenUsed/>
    <w:pPr>
      <w:spacing w:before="120"/>
    </w:pPr>
    <w:rPr>
      <w:rFonts w:asciiTheme="majorHAnsi" w:eastAsiaTheme="majorEastAsia" w:hAnsiTheme="majorHAnsi" w:cstheme="majorBidi"/>
      <w:b/>
      <w:bCs/>
      <w:sz w:val="24"/>
      <w:szCs w:val="24"/>
    </w:rPr>
  </w:style>
  <w:style w:type="character" w:styleId="SchwacheHervorhebung">
    <w:name w:val="Subtle Emphasis"/>
    <w:basedOn w:val="Absatz-Standardschriftart"/>
    <w:uiPriority w:val="19"/>
    <w:qFormat/>
    <w:rPr>
      <w:i/>
      <w:iCs/>
      <w:color w:val="808080" w:themeColor="text1" w:themeTint="7F"/>
    </w:rPr>
  </w:style>
  <w:style w:type="character" w:styleId="SchwacherVerweis">
    <w:name w:val="Subtle Reference"/>
    <w:basedOn w:val="Absatz-Standardschriftart"/>
    <w:uiPriority w:val="31"/>
    <w:qFormat/>
    <w:rPr>
      <w:smallCaps/>
      <w:color w:val="C0504D" w:themeColor="accent2"/>
      <w:u w:val="single"/>
    </w:rPr>
  </w:style>
  <w:style w:type="character" w:customStyle="1" w:styleId="SprechblasentextZchn">
    <w:name w:val="Sprechblasentext Zchn"/>
    <w:basedOn w:val="Absatz-Standardschriftart"/>
    <w:link w:val="Sprechblasentext"/>
    <w:uiPriority w:val="99"/>
    <w:rPr>
      <w:rFonts w:ascii="Tahoma" w:hAnsi="Tahoma" w:cs="Tahoma"/>
      <w:sz w:val="16"/>
      <w:szCs w:val="16"/>
      <w:lang w:eastAsia="en-US"/>
    </w:rPr>
  </w:style>
  <w:style w:type="paragraph" w:styleId="Textkrper">
    <w:name w:val="Body Text"/>
    <w:basedOn w:val="Standard"/>
    <w:link w:val="TextkrperZchn"/>
    <w:semiHidden/>
    <w:unhideWhenUsed/>
  </w:style>
  <w:style w:type="character" w:customStyle="1" w:styleId="TextkrperZchn">
    <w:name w:val="Textkörper Zchn"/>
    <w:basedOn w:val="Absatz-Standardschriftart"/>
    <w:link w:val="Textkrper"/>
    <w:semiHidden/>
    <w:rPr>
      <w:rFonts w:ascii="Arial" w:hAnsi="Arial" w:cstheme="minorBidi"/>
      <w:lang w:eastAsia="en-US"/>
    </w:rPr>
  </w:style>
  <w:style w:type="character" w:customStyle="1" w:styleId="Textkrper2Zchn">
    <w:name w:val="Textkörper 2 Zchn"/>
    <w:basedOn w:val="Absatz-Standardschriftart"/>
    <w:link w:val="Textkrper2"/>
    <w:uiPriority w:val="99"/>
    <w:rPr>
      <w:rFonts w:ascii="Arial" w:hAnsi="Arial" w:cstheme="minorBidi"/>
      <w:lang w:eastAsia="en-US"/>
    </w:rPr>
  </w:style>
  <w:style w:type="paragraph" w:styleId="Textkrper3">
    <w:name w:val="Body Text 3"/>
    <w:basedOn w:val="Standard"/>
    <w:link w:val="Textkrper3Zchn"/>
    <w:uiPriority w:val="99"/>
    <w:semiHidden/>
    <w:unhideWhenUsed/>
    <w:rPr>
      <w:sz w:val="16"/>
      <w:szCs w:val="16"/>
    </w:rPr>
  </w:style>
  <w:style w:type="character" w:customStyle="1" w:styleId="Textkrper3Zchn">
    <w:name w:val="Textkörper 3 Zchn"/>
    <w:basedOn w:val="Absatz-Standardschriftart"/>
    <w:link w:val="Textkrper3"/>
    <w:uiPriority w:val="99"/>
    <w:semiHidden/>
    <w:rPr>
      <w:rFonts w:ascii="Arial" w:hAnsi="Arial" w:cstheme="minorBidi"/>
      <w:sz w:val="16"/>
      <w:szCs w:val="16"/>
      <w:lang w:eastAsia="en-US"/>
    </w:rPr>
  </w:style>
  <w:style w:type="paragraph" w:styleId="Textkrper-Einzug2">
    <w:name w:val="Body Text Indent 2"/>
    <w:basedOn w:val="Standard"/>
    <w:link w:val="Textkrper-Einzug2Zchn"/>
    <w:uiPriority w:val="99"/>
    <w:semiHidden/>
    <w:unhideWhenUsed/>
    <w:pPr>
      <w:spacing w:line="480" w:lineRule="auto"/>
      <w:ind w:left="283"/>
    </w:pPr>
  </w:style>
  <w:style w:type="character" w:customStyle="1" w:styleId="Textkrper-Einzug2Zchn">
    <w:name w:val="Textkörper-Einzug 2 Zchn"/>
    <w:basedOn w:val="Absatz-Standardschriftart"/>
    <w:link w:val="Textkrper-Einzug2"/>
    <w:uiPriority w:val="99"/>
    <w:semiHidden/>
    <w:rPr>
      <w:rFonts w:ascii="Arial" w:hAnsi="Arial" w:cstheme="minorBidi"/>
      <w:lang w:eastAsia="en-US"/>
    </w:rPr>
  </w:style>
  <w:style w:type="paragraph" w:styleId="Textkrper-Einzug3">
    <w:name w:val="Body Text Indent 3"/>
    <w:basedOn w:val="Standard"/>
    <w:link w:val="Textkrper-Einzug3Zchn"/>
    <w:uiPriority w:val="99"/>
    <w:semiHidden/>
    <w:unhideWhenUsed/>
    <w:pPr>
      <w:ind w:left="283"/>
    </w:pPr>
    <w:rPr>
      <w:sz w:val="16"/>
      <w:szCs w:val="16"/>
    </w:rPr>
  </w:style>
  <w:style w:type="character" w:customStyle="1" w:styleId="Textkrper-Einzug3Zchn">
    <w:name w:val="Textkörper-Einzug 3 Zchn"/>
    <w:basedOn w:val="Absatz-Standardschriftart"/>
    <w:link w:val="Textkrper-Einzug3"/>
    <w:uiPriority w:val="99"/>
    <w:semiHidden/>
    <w:rPr>
      <w:rFonts w:ascii="Arial" w:hAnsi="Arial" w:cstheme="minorBidi"/>
      <w:sz w:val="16"/>
      <w:szCs w:val="16"/>
      <w:lang w:eastAsia="en-US"/>
    </w:rPr>
  </w:style>
  <w:style w:type="paragraph" w:styleId="Textkrper-Erstzeileneinzug">
    <w:name w:val="Body Text First Indent"/>
    <w:basedOn w:val="Textkrper"/>
    <w:link w:val="Textkrper-ErstzeileneinzugZchn"/>
    <w:uiPriority w:val="99"/>
    <w:semiHidden/>
    <w:unhideWhenUsed/>
    <w:pPr>
      <w:ind w:firstLine="360"/>
    </w:pPr>
  </w:style>
  <w:style w:type="character" w:customStyle="1" w:styleId="Textkrper-ErstzeileneinzugZchn">
    <w:name w:val="Textkörper-Erstzeileneinzug Zchn"/>
    <w:basedOn w:val="TextkrperZchn"/>
    <w:link w:val="Textkrper-Erstzeileneinzug"/>
    <w:uiPriority w:val="99"/>
    <w:semiHidden/>
    <w:rPr>
      <w:rFonts w:ascii="Arial" w:hAnsi="Arial" w:cstheme="minorBidi"/>
      <w:lang w:eastAsia="en-US"/>
    </w:rPr>
  </w:style>
  <w:style w:type="paragraph" w:styleId="Textkrper-Zeileneinzug">
    <w:name w:val="Body Text Indent"/>
    <w:basedOn w:val="Standard"/>
    <w:link w:val="Textkrper-ZeileneinzugZchn"/>
    <w:uiPriority w:val="99"/>
    <w:semiHidden/>
    <w:unhideWhenUsed/>
    <w:pPr>
      <w:ind w:left="283"/>
    </w:pPr>
  </w:style>
  <w:style w:type="character" w:customStyle="1" w:styleId="Textkrper-ZeileneinzugZchn">
    <w:name w:val="Textkörper-Zeileneinzug Zchn"/>
    <w:basedOn w:val="Absatz-Standardschriftart"/>
    <w:link w:val="Textkrper-Zeileneinzug"/>
    <w:uiPriority w:val="99"/>
    <w:semiHidden/>
    <w:rPr>
      <w:rFonts w:ascii="Arial" w:hAnsi="Arial" w:cstheme="minorBidi"/>
      <w:lang w:eastAsia="en-US"/>
    </w:rPr>
  </w:style>
  <w:style w:type="paragraph" w:styleId="Textkrper-Erstzeileneinzug2">
    <w:name w:val="Body Text First Indent 2"/>
    <w:basedOn w:val="Textkrper-Zeileneinzug"/>
    <w:link w:val="Textkrper-Erstzeileneinzug2Zchn"/>
    <w:uiPriority w:val="99"/>
    <w:semiHidden/>
    <w:unhideWhenUsed/>
    <w:pPr>
      <w:ind w:left="360" w:firstLine="360"/>
    </w:pPr>
  </w:style>
  <w:style w:type="character" w:customStyle="1" w:styleId="Textkrper-Erstzeileneinzug2Zchn">
    <w:name w:val="Textkörper-Erstzeileneinzug 2 Zchn"/>
    <w:basedOn w:val="Textkrper-ZeileneinzugZchn"/>
    <w:link w:val="Textkrper-Erstzeileneinzug2"/>
    <w:uiPriority w:val="99"/>
    <w:semiHidden/>
    <w:rPr>
      <w:rFonts w:ascii="Arial" w:hAnsi="Arial" w:cstheme="minorBidi"/>
      <w:lang w:eastAsia="en-US"/>
    </w:rPr>
  </w:style>
  <w:style w:type="character" w:customStyle="1" w:styleId="TitelZchn">
    <w:name w:val="Titel Zchn"/>
    <w:basedOn w:val="Absatz-Standardschriftart"/>
    <w:link w:val="Titel"/>
    <w:uiPriority w:val="10"/>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berschrift2Zchn">
    <w:name w:val="Überschrift 2 Zchn"/>
    <w:basedOn w:val="Absatz-Standardschriftart"/>
    <w:link w:val="berschrift2"/>
    <w:rPr>
      <w:rFonts w:ascii="Arial" w:hAnsi="Arial" w:cstheme="minorBidi"/>
      <w:b/>
      <w:lang w:eastAsia="en-US"/>
    </w:rPr>
  </w:style>
  <w:style w:type="character" w:customStyle="1" w:styleId="berschrift3Zchn">
    <w:name w:val="Überschrift 3 Zchn"/>
    <w:basedOn w:val="Absatz-Standardschriftart"/>
    <w:link w:val="berschrift3"/>
    <w:rPr>
      <w:rFonts w:ascii="Arial" w:hAnsi="Arial" w:cstheme="minorBidi"/>
      <w:b/>
      <w:lang w:eastAsia="en-US"/>
    </w:rPr>
  </w:style>
  <w:style w:type="character" w:customStyle="1" w:styleId="berschrift4Zchn">
    <w:name w:val="Überschrift 4 Zchn"/>
    <w:basedOn w:val="Absatz-Standardschriftart"/>
    <w:link w:val="berschrift4"/>
    <w:rPr>
      <w:rFonts w:ascii="Arial" w:hAnsi="Arial" w:cstheme="minorBidi"/>
      <w:b/>
      <w:lang w:eastAsia="en-US"/>
    </w:rPr>
  </w:style>
  <w:style w:type="character" w:customStyle="1" w:styleId="berschrift5Zchn">
    <w:name w:val="Überschrift 5 Zchn"/>
    <w:basedOn w:val="Absatz-Standardschriftart"/>
    <w:link w:val="berschrift5"/>
    <w:rPr>
      <w:rFonts w:ascii="Arial" w:hAnsi="Arial" w:cstheme="minorBidi"/>
      <w:b/>
      <w:lang w:eastAsia="en-US"/>
    </w:rPr>
  </w:style>
  <w:style w:type="character" w:customStyle="1" w:styleId="berschrift6Zchn">
    <w:name w:val="Überschrift 6 Zchn"/>
    <w:basedOn w:val="Absatz-Standardschriftart"/>
    <w:link w:val="berschrift6"/>
    <w:uiPriority w:val="3"/>
    <w:rPr>
      <w:rFonts w:ascii="Arial" w:hAnsi="Arial" w:cstheme="minorBidi"/>
      <w:b/>
      <w:lang w:eastAsia="en-US"/>
    </w:rPr>
  </w:style>
  <w:style w:type="character" w:customStyle="1" w:styleId="berschrift7Zchn">
    <w:name w:val="Überschrift 7 Zchn"/>
    <w:aliases w:val="A Buchtitel Zchn"/>
    <w:basedOn w:val="Absatz-Standardschriftart"/>
    <w:link w:val="berschrift7"/>
    <w:uiPriority w:val="3"/>
    <w:rPr>
      <w:rFonts w:ascii="Arial" w:hAnsi="Arial" w:cstheme="minorBidi"/>
      <w:b/>
      <w:lang w:eastAsia="en-US"/>
    </w:rPr>
  </w:style>
  <w:style w:type="character" w:customStyle="1" w:styleId="berschrift8Zchn">
    <w:name w:val="Überschrift 8 Zchn"/>
    <w:basedOn w:val="Absatz-Standardschriftart"/>
    <w:link w:val="berschrift8"/>
    <w:uiPriority w:val="3"/>
    <w:rPr>
      <w:rFonts w:ascii="Arial" w:hAnsi="Arial" w:cstheme="minorBidi"/>
      <w:b/>
      <w:lang w:eastAsia="en-US"/>
    </w:rPr>
  </w:style>
  <w:style w:type="character" w:customStyle="1" w:styleId="berschrift9Zchn">
    <w:name w:val="Überschrift 9 Zchn"/>
    <w:basedOn w:val="Absatz-Standardschriftart"/>
    <w:link w:val="berschrift9"/>
    <w:uiPriority w:val="3"/>
    <w:rPr>
      <w:rFonts w:ascii="Arial" w:hAnsi="Arial" w:cstheme="minorBidi"/>
      <w:b/>
      <w:lang w:eastAsia="en-US"/>
    </w:rPr>
  </w:style>
  <w:style w:type="character" w:customStyle="1" w:styleId="UnterschriftZchn">
    <w:name w:val="Unterschrift Zchn"/>
    <w:basedOn w:val="Absatz-Standardschriftart"/>
    <w:link w:val="Unterschrift"/>
    <w:uiPriority w:val="99"/>
    <w:rPr>
      <w:rFonts w:ascii="Arial" w:hAnsi="Arial" w:cstheme="minorBidi"/>
      <w:lang w:eastAsia="en-US"/>
    </w:rPr>
  </w:style>
  <w:style w:type="character" w:customStyle="1" w:styleId="UntertitelZchn">
    <w:name w:val="Untertitel Zchn"/>
    <w:basedOn w:val="Absatz-Standardschriftart"/>
    <w:link w:val="Untertitel"/>
    <w:rPr>
      <w:rFonts w:ascii="Arial" w:eastAsiaTheme="majorEastAsia" w:hAnsi="Arial" w:cstheme="majorBidi"/>
      <w:b/>
      <w:iCs/>
      <w:noProof/>
      <w:szCs w:val="24"/>
      <w:lang w:eastAsia="en-US"/>
    </w:rPr>
  </w:style>
  <w:style w:type="paragraph" w:styleId="Zitat">
    <w:name w:val="Quote"/>
    <w:basedOn w:val="Standard"/>
    <w:next w:val="Standard"/>
    <w:link w:val="ZitatZchn"/>
    <w:uiPriority w:val="29"/>
    <w:unhideWhenUsed/>
    <w:qFormat/>
    <w:rPr>
      <w:i/>
      <w:iCs/>
      <w:color w:val="000000" w:themeColor="text1"/>
    </w:rPr>
  </w:style>
  <w:style w:type="character" w:customStyle="1" w:styleId="ZitatZchn">
    <w:name w:val="Zitat Zchn"/>
    <w:basedOn w:val="Absatz-Standardschriftart"/>
    <w:link w:val="Zitat"/>
    <w:uiPriority w:val="29"/>
    <w:rPr>
      <w:rFonts w:ascii="Arial" w:hAnsi="Arial" w:cstheme="minorBidi"/>
      <w:i/>
      <w:iCs/>
      <w:color w:val="000000" w:themeColor="text1"/>
      <w:lang w:eastAsia="en-US"/>
    </w:rPr>
  </w:style>
  <w:style w:type="paragraph" w:customStyle="1" w:styleId="Text">
    <w:name w:val="Text"/>
    <w:basedOn w:val="Standard"/>
    <w:qFormat/>
    <w:pPr>
      <w:jc w:val="both"/>
    </w:pPr>
  </w:style>
  <w:style w:type="paragraph" w:customStyle="1" w:styleId="Kopfzeile-1">
    <w:name w:val="Kopfzeile-1"/>
    <w:basedOn w:val="Text"/>
    <w:next w:val="Kopfzeile-2"/>
    <w:uiPriority w:val="8"/>
    <w:pPr>
      <w:suppressAutoHyphens w:val="0"/>
      <w:spacing w:before="180"/>
      <w:jc w:val="left"/>
    </w:pPr>
    <w:rPr>
      <w:b/>
      <w:sz w:val="22"/>
    </w:rPr>
  </w:style>
  <w:style w:type="paragraph" w:customStyle="1" w:styleId="Kopfzeile-2">
    <w:name w:val="Kopfzeile-2"/>
    <w:basedOn w:val="Text"/>
    <w:next w:val="Text"/>
    <w:uiPriority w:val="8"/>
    <w:pPr>
      <w:suppressAutoHyphens w:val="0"/>
      <w:spacing w:after="0"/>
      <w:jc w:val="left"/>
    </w:pPr>
    <w:rPr>
      <w:b/>
    </w:rPr>
  </w:style>
  <w:style w:type="paragraph" w:customStyle="1" w:styleId="berschrift1ohneNr">
    <w:name w:val="Überschrift 1 (ohne Nr)"/>
    <w:basedOn w:val="Standard"/>
    <w:next w:val="Text"/>
    <w:pPr>
      <w:keepNext/>
      <w:widowControl w:val="0"/>
      <w:suppressAutoHyphens w:val="0"/>
      <w:spacing w:after="60"/>
      <w:outlineLvl w:val="0"/>
    </w:pPr>
    <w:rPr>
      <w:b/>
      <w:kern w:val="28"/>
      <w:sz w:val="28"/>
    </w:rPr>
  </w:style>
  <w:style w:type="paragraph" w:customStyle="1" w:styleId="SourceCode">
    <w:name w:val="Source Code"/>
    <w:basedOn w:val="Standard"/>
    <w:pPr>
      <w:tabs>
        <w:tab w:val="left" w:pos="709"/>
        <w:tab w:val="left" w:pos="1134"/>
        <w:tab w:val="left" w:pos="1560"/>
        <w:tab w:val="left" w:pos="1985"/>
        <w:tab w:val="left" w:pos="2410"/>
        <w:tab w:val="left" w:pos="2835"/>
        <w:tab w:val="left" w:pos="3261"/>
        <w:tab w:val="left" w:pos="3686"/>
      </w:tabs>
      <w:suppressAutoHyphens w:val="0"/>
      <w:ind w:left="284"/>
    </w:pPr>
    <w:rPr>
      <w:rFonts w:ascii="Courier New" w:hAnsi="Courier New"/>
      <w:noProof/>
    </w:rPr>
  </w:style>
  <w:style w:type="numbering" w:customStyle="1" w:styleId="ORDIX-Liste">
    <w:name w:val="ORDIX-Liste"/>
    <w:uiPriority w:val="99"/>
    <w:pPr>
      <w:numPr>
        <w:numId w:val="14"/>
      </w:numPr>
    </w:pPr>
  </w:style>
  <w:style w:type="numbering" w:customStyle="1" w:styleId="ORDIX-Liste-Blank">
    <w:name w:val="ORDIX-Liste-Blank"/>
    <w:uiPriority w:val="99"/>
    <w:pPr>
      <w:numPr>
        <w:numId w:val="15"/>
      </w:numPr>
    </w:pPr>
  </w:style>
  <w:style w:type="paragraph" w:customStyle="1" w:styleId="Listeeckig">
    <w:name w:val="Liste (eckig)"/>
    <w:basedOn w:val="Text"/>
    <w:qFormat/>
    <w:pPr>
      <w:widowControl w:val="0"/>
      <w:numPr>
        <w:numId w:val="14"/>
      </w:numPr>
      <w:jc w:val="left"/>
    </w:pPr>
  </w:style>
  <w:style w:type="paragraph" w:customStyle="1" w:styleId="ListeBlank">
    <w:name w:val="Liste (Blank)"/>
    <w:basedOn w:val="Text"/>
    <w:qFormat/>
    <w:pPr>
      <w:widowControl w:val="0"/>
      <w:numPr>
        <w:numId w:val="15"/>
      </w:numPr>
      <w:jc w:val="left"/>
    </w:pPr>
  </w:style>
  <w:style w:type="paragraph" w:customStyle="1" w:styleId="Kopfzeile-Linie">
    <w:name w:val="Kopfzeile-Linie"/>
    <w:basedOn w:val="Kopfzeile-2"/>
    <w:uiPriority w:val="8"/>
    <w:semiHidden/>
    <w:rPr>
      <w:sz w:val="10"/>
    </w:rPr>
  </w:style>
  <w:style w:type="paragraph" w:customStyle="1" w:styleId="Fuzeile-Linie">
    <w:name w:val="Fußzeile-Linie"/>
    <w:basedOn w:val="Kopfzeile-Linie"/>
    <w:uiPriority w:val="8"/>
    <w:semiHidden/>
    <w:rPr>
      <w:sz w:val="8"/>
    </w:rPr>
  </w:style>
  <w:style w:type="numbering" w:styleId="111111">
    <w:name w:val="Outline List 2"/>
    <w:basedOn w:val="KeineListe"/>
    <w:uiPriority w:val="99"/>
    <w:semiHidden/>
    <w:unhideWhenUsed/>
    <w:pPr>
      <w:numPr>
        <w:numId w:val="16"/>
      </w:numPr>
    </w:pPr>
  </w:style>
  <w:style w:type="numbering" w:styleId="1ai">
    <w:name w:val="Outline List 1"/>
    <w:basedOn w:val="KeineListe"/>
    <w:uiPriority w:val="99"/>
    <w:semiHidden/>
    <w:unhideWhenUsed/>
    <w:pPr>
      <w:numPr>
        <w:numId w:val="17"/>
      </w:numPr>
    </w:pPr>
  </w:style>
  <w:style w:type="numbering" w:styleId="ArtikelAbschnitt">
    <w:name w:val="Outline List 3"/>
    <w:basedOn w:val="KeineListe"/>
    <w:uiPriority w:val="99"/>
    <w:semiHidden/>
    <w:unhideWhenUsed/>
    <w:pPr>
      <w:numPr>
        <w:numId w:val="18"/>
      </w:numPr>
    </w:pPr>
  </w:style>
  <w:style w:type="table" w:customStyle="1" w:styleId="DunkleListe1">
    <w:name w:val="Dunkle Liste1"/>
    <w:basedOn w:val="NormaleTabelle"/>
    <w:uiPriority w:val="70"/>
    <w:locked/>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FarbigeListe1">
    <w:name w:val="Farbige Liste1"/>
    <w:basedOn w:val="NormaleTabelle"/>
    <w:uiPriority w:val="72"/>
    <w:locked/>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FarbigeSchattierung1">
    <w:name w:val="Farbige Schattierung1"/>
    <w:basedOn w:val="NormaleTabelle"/>
    <w:uiPriority w:val="71"/>
    <w:locked/>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FarbigesRaster1">
    <w:name w:val="Farbiges Raster1"/>
    <w:basedOn w:val="NormaleTabelle"/>
    <w:uiPriority w:val="73"/>
    <w:locked/>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HelleListe1">
    <w:name w:val="Helle Liste1"/>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pPr>
      <w:ind w:left="284" w:hanging="284"/>
    </w:pPr>
    <w:rPr>
      <w:rFonts w:ascii="Arial" w:hAnsi="Arial"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pPr>
      <w:ind w:left="284" w:hanging="284"/>
    </w:pPr>
    <w:rPr>
      <w:rFonts w:ascii="Arial" w:hAnsi="Arial"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pPr>
      <w:ind w:left="284" w:hanging="284"/>
    </w:pPr>
    <w:rPr>
      <w:rFonts w:ascii="Arial" w:hAnsi="Arial"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pPr>
      <w:ind w:left="284" w:hanging="284"/>
    </w:pPr>
    <w:rPr>
      <w:rFonts w:ascii="Arial" w:hAnsi="Arial"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pPr>
      <w:ind w:left="284" w:hanging="284"/>
    </w:pPr>
    <w:rPr>
      <w:rFonts w:ascii="Arial" w:hAnsi="Arial"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Schattierung1">
    <w:name w:val="Helle Schattierung1"/>
    <w:basedOn w:val="NormaleTabelle"/>
    <w:uiPriority w:val="60"/>
    <w:locked/>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1">
    <w:name w:val="Helle Schattierung - Akzent 11"/>
    <w:basedOn w:val="NormaleTabelle"/>
    <w:uiPriority w:val="60"/>
    <w:locked/>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pPr>
      <w:ind w:left="284" w:hanging="284"/>
    </w:pPr>
    <w:rPr>
      <w:rFonts w:ascii="Arial" w:hAnsi="Arial" w:cstheme="minorBidi"/>
      <w:color w:val="943634" w:themeColor="accent2" w:themeShade="BF"/>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pPr>
      <w:ind w:left="284" w:hanging="284"/>
    </w:pPr>
    <w:rPr>
      <w:rFonts w:ascii="Arial" w:hAnsi="Arial" w:cstheme="minorBidi"/>
      <w:color w:val="76923C" w:themeColor="accent3" w:themeShade="BF"/>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pPr>
      <w:ind w:left="284" w:hanging="284"/>
    </w:pPr>
    <w:rPr>
      <w:rFonts w:ascii="Arial" w:hAnsi="Arial" w:cstheme="minorBidi"/>
      <w:color w:val="5F497A" w:themeColor="accent4" w:themeShade="BF"/>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pPr>
      <w:ind w:left="284" w:hanging="284"/>
    </w:pPr>
    <w:rPr>
      <w:rFonts w:ascii="Arial" w:hAnsi="Arial" w:cstheme="minorBid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pPr>
      <w:ind w:left="284" w:hanging="284"/>
    </w:pPr>
    <w:rPr>
      <w:rFonts w:ascii="Arial" w:hAnsi="Arial" w:cstheme="minorBidi"/>
      <w:color w:val="E36C0A" w:themeColor="accent6" w:themeShade="BF"/>
      <w:lang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HellesRaster1">
    <w:name w:val="Helles Raster1"/>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1">
    <w:name w:val="Helles Raster - Akzent 11"/>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pPr>
      <w:ind w:left="284" w:hanging="284"/>
    </w:pPr>
    <w:rPr>
      <w:rFonts w:ascii="Arial" w:hAnsi="Arial"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pPr>
      <w:ind w:left="284" w:hanging="284"/>
    </w:pPr>
    <w:rPr>
      <w:rFonts w:ascii="Arial" w:hAnsi="Arial"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pPr>
      <w:ind w:left="284" w:hanging="284"/>
    </w:pPr>
    <w:rPr>
      <w:rFonts w:ascii="Arial" w:hAnsi="Arial"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pPr>
      <w:ind w:left="284" w:hanging="284"/>
    </w:pPr>
    <w:rPr>
      <w:rFonts w:ascii="Arial" w:hAnsi="Arial"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pPr>
      <w:ind w:left="284" w:hanging="284"/>
    </w:pPr>
    <w:rPr>
      <w:rFonts w:ascii="Arial" w:hAnsi="Arial"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ittlereListe11">
    <w:name w:val="Mittlere Liste 11"/>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ittlereListe21">
    <w:name w:val="Mittlere Liste 21"/>
    <w:basedOn w:val="NormaleTabelle"/>
    <w:uiPriority w:val="66"/>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pPr>
      <w:ind w:left="284" w:hanging="284"/>
    </w:pPr>
    <w:rPr>
      <w:rFonts w:ascii="Arial" w:hAnsi="Arial"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pPr>
      <w:ind w:left="284" w:hanging="284"/>
    </w:pPr>
    <w:rPr>
      <w:rFonts w:ascii="Arial" w:hAnsi="Arial"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pPr>
      <w:ind w:left="284" w:hanging="284"/>
    </w:pPr>
    <w:rPr>
      <w:rFonts w:ascii="Arial" w:hAnsi="Arial"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pPr>
      <w:ind w:left="284" w:hanging="284"/>
    </w:pPr>
    <w:rPr>
      <w:rFonts w:ascii="Arial" w:hAnsi="Arial"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pPr>
      <w:ind w:left="284" w:hanging="284"/>
    </w:pPr>
    <w:rPr>
      <w:rFonts w:ascii="Arial" w:hAnsi="Arial"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pPr>
      <w:ind w:left="284" w:hanging="284"/>
    </w:pPr>
    <w:rPr>
      <w:rFonts w:ascii="Arial" w:hAnsi="Arial"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pPr>
      <w:ind w:left="284" w:hanging="284"/>
    </w:pPr>
    <w:rPr>
      <w:rFonts w:ascii="Arial" w:hAnsi="Arial"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pPr>
      <w:ind w:left="284" w:hanging="284"/>
    </w:pPr>
    <w:rPr>
      <w:rFonts w:ascii="Arial" w:hAnsi="Arial"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pPr>
      <w:ind w:left="284" w:hanging="284"/>
    </w:pPr>
    <w:rPr>
      <w:rFonts w:ascii="Arial" w:hAnsi="Arial"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pPr>
      <w:ind w:left="284" w:hanging="284"/>
    </w:pPr>
    <w:rPr>
      <w:rFonts w:ascii="Arial" w:hAnsi="Arial"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ittleresRaster21">
    <w:name w:val="Mittleres Raster 21"/>
    <w:basedOn w:val="NormaleTabelle"/>
    <w:uiPriority w:val="68"/>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ittleresRaster31">
    <w:name w:val="Mittleres Raster 31"/>
    <w:basedOn w:val="NormaleTabelle"/>
    <w:uiPriority w:val="69"/>
    <w:locked/>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Tabelle3D-Effekt1">
    <w:name w:val="Table 3D effects 1"/>
    <w:basedOn w:val="NormaleTabelle"/>
    <w:uiPriority w:val="99"/>
    <w:semiHidden/>
    <w:unhideWhenUsed/>
    <w:pPr>
      <w:spacing w:after="120"/>
      <w:ind w:left="284" w:hanging="284"/>
    </w:pPr>
    <w:rPr>
      <w:rFonts w:ascii="Arial" w:hAnsi="Arial" w:cstheme="minorBidi"/>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after="120"/>
      <w:ind w:left="284" w:hanging="284"/>
    </w:pPr>
    <w:rPr>
      <w:rFonts w:ascii="Arial" w:hAnsi="Arial" w:cstheme="minorBidi"/>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after="120"/>
      <w:ind w:left="284" w:hanging="284"/>
    </w:pPr>
    <w:rPr>
      <w:rFonts w:ascii="Arial" w:hAnsi="Arial" w:cstheme="minorBidi"/>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semiHidden/>
    <w:unhideWhenUsed/>
    <w:pPr>
      <w:spacing w:after="120"/>
      <w:ind w:left="284" w:hanging="284"/>
    </w:pPr>
    <w:rPr>
      <w:rFonts w:ascii="Arial" w:hAnsi="Arial" w:cstheme="minorBidi"/>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semiHidden/>
    <w:unhideWhenUsed/>
    <w:pPr>
      <w:spacing w:after="120"/>
      <w:ind w:left="284" w:hanging="284"/>
    </w:pPr>
    <w:rPr>
      <w:rFonts w:ascii="Arial" w:hAnsi="Arial" w:cstheme="minorBidi"/>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after="120"/>
      <w:ind w:left="284" w:hanging="284"/>
    </w:pPr>
    <w:rPr>
      <w:rFonts w:ascii="Arial" w:hAnsi="Arial" w:cstheme="minorBidi"/>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semiHidden/>
    <w:unhideWhenUsed/>
    <w:pPr>
      <w:spacing w:after="120"/>
      <w:ind w:left="284" w:hanging="284"/>
    </w:pPr>
    <w:rPr>
      <w:rFonts w:ascii="Arial" w:hAnsi="Arial" w:cstheme="minorBidi"/>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after="120"/>
      <w:ind w:left="284" w:hanging="284"/>
    </w:pPr>
    <w:rPr>
      <w:rFonts w:ascii="Arial" w:hAnsi="Arial" w:cstheme="minorBidi"/>
      <w:color w:val="FFFFFF"/>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after="120"/>
      <w:ind w:left="284" w:hanging="284"/>
    </w:pPr>
    <w:rPr>
      <w:rFonts w:ascii="Arial" w:hAnsi="Arial" w:cstheme="minorBidi"/>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after="120"/>
      <w:ind w:left="284" w:hanging="284"/>
    </w:pPr>
    <w:rPr>
      <w:rFonts w:ascii="Arial" w:hAnsi="Arial" w:cstheme="minorBidi"/>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after="120"/>
      <w:ind w:left="284" w:hanging="284"/>
    </w:pPr>
    <w:rPr>
      <w:rFonts w:ascii="Arial" w:hAnsi="Arial" w:cstheme="minorBidi"/>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after="120"/>
      <w:ind w:left="284" w:hanging="284"/>
    </w:pPr>
    <w:rPr>
      <w:rFonts w:ascii="Arial" w:hAnsi="Arial" w:cstheme="minorBidi"/>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after="120"/>
      <w:ind w:left="284" w:hanging="284"/>
    </w:pPr>
    <w:rPr>
      <w:rFonts w:ascii="Arial" w:hAnsi="Arial" w:cstheme="minorBidi"/>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after="120"/>
      <w:ind w:left="284" w:hanging="284"/>
    </w:pPr>
    <w:rPr>
      <w:rFonts w:ascii="Arial" w:hAnsi="Arial" w:cstheme="minorBidi"/>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after="120"/>
      <w:ind w:left="284" w:hanging="284"/>
    </w:pPr>
    <w:rPr>
      <w:rFonts w:ascii="Arial" w:hAnsi="Arial" w:cstheme="minorBidi"/>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after="120"/>
      <w:ind w:left="284" w:hanging="284"/>
    </w:pPr>
    <w:rPr>
      <w:rFonts w:ascii="Arial" w:hAnsi="Arial" w:cstheme="minorBidi"/>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after="120"/>
      <w:ind w:left="284" w:hanging="284"/>
    </w:pPr>
    <w:rPr>
      <w:rFonts w:ascii="Arial" w:hAnsi="Arial" w:cstheme="minorBidi"/>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after="120"/>
      <w:ind w:left="284" w:hanging="284"/>
    </w:pPr>
    <w:rPr>
      <w:rFonts w:ascii="Arial" w:hAnsi="Arial" w:cstheme="minorBidi"/>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after="120"/>
      <w:ind w:left="284" w:hanging="284"/>
    </w:pPr>
    <w:rPr>
      <w:rFonts w:ascii="Arial" w:hAnsi="Arial" w:cstheme="minorBidi"/>
      <w:b/>
      <w:bCs/>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after="120"/>
      <w:ind w:left="284" w:hanging="284"/>
    </w:pPr>
    <w:rPr>
      <w:rFonts w:ascii="Arial" w:hAnsi="Arial" w:cstheme="minorBidi"/>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semiHidden/>
    <w:unhideWhenUsed/>
    <w:pPr>
      <w:spacing w:after="120"/>
      <w:ind w:left="284" w:hanging="284"/>
    </w:pPr>
    <w:rPr>
      <w:rFonts w:ascii="Arial" w:hAnsi="Arial" w:cstheme="minorBidi"/>
      <w:b/>
      <w:bCs/>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after="120"/>
      <w:ind w:left="284" w:hanging="284"/>
    </w:pPr>
    <w:rPr>
      <w:rFonts w:ascii="Arial" w:hAnsi="Arial" w:cstheme="minorBidi"/>
      <w:b/>
      <w:bCs/>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after="120"/>
      <w:ind w:left="284" w:hanging="284"/>
    </w:pPr>
    <w:rPr>
      <w:rFonts w:ascii="Arial" w:hAnsi="Arial" w:cstheme="minorBidi"/>
      <w:b/>
      <w:bCs/>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after="120"/>
      <w:ind w:left="284" w:hanging="284"/>
    </w:pPr>
    <w:rPr>
      <w:rFonts w:ascii="Arial" w:hAnsi="Arial" w:cstheme="minorBidi"/>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after="120"/>
      <w:ind w:left="284" w:hanging="284"/>
    </w:pPr>
    <w:rPr>
      <w:rFonts w:ascii="Arial" w:hAnsi="Arial" w:cstheme="minorBidi"/>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semiHidden/>
    <w:unhideWhenUsed/>
    <w:pPr>
      <w:spacing w:after="120"/>
      <w:ind w:left="284" w:hanging="284"/>
    </w:pPr>
    <w:rPr>
      <w:rFonts w:ascii="Arial" w:hAnsi="Arial" w:cstheme="minorBidi"/>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pPr>
      <w:spacing w:after="120"/>
      <w:ind w:left="284" w:hanging="284"/>
    </w:pPr>
    <w:rPr>
      <w:rFonts w:ascii="Arial" w:hAnsi="Arial" w:cstheme="minorBidi"/>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semiHidden/>
    <w:unhideWhenUsed/>
    <w:pPr>
      <w:spacing w:after="120"/>
      <w:ind w:left="284" w:hanging="284"/>
    </w:pPr>
    <w:rPr>
      <w:rFonts w:ascii="Arial" w:hAnsi="Arial" w:cstheme="minorBidi"/>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after="120"/>
      <w:ind w:left="284" w:hanging="284"/>
    </w:pPr>
    <w:rPr>
      <w:rFonts w:ascii="Arial" w:hAnsi="Arial" w:cstheme="minorBidi"/>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after="120"/>
      <w:ind w:left="284" w:hanging="284"/>
    </w:pPr>
    <w:rPr>
      <w:rFonts w:ascii="Arial" w:hAnsi="Arial" w:cstheme="minorBidi"/>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after="120"/>
      <w:ind w:left="284" w:hanging="284"/>
    </w:pPr>
    <w:rPr>
      <w:rFonts w:ascii="Arial" w:hAnsi="Arial"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unkleListe2">
    <w:name w:val="Dunkle Liste2"/>
    <w:basedOn w:val="NormaleTabelle"/>
    <w:uiPriority w:val="70"/>
    <w:locked/>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FarbigeListe2">
    <w:name w:val="Farbige Liste2"/>
    <w:basedOn w:val="NormaleTabelle"/>
    <w:uiPriority w:val="72"/>
    <w:locked/>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Schattierung2">
    <w:name w:val="Farbige Schattierung2"/>
    <w:basedOn w:val="NormaleTabelle"/>
    <w:uiPriority w:val="71"/>
    <w:locked/>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Raster2">
    <w:name w:val="Farbiges Raster2"/>
    <w:basedOn w:val="NormaleTabelle"/>
    <w:uiPriority w:val="73"/>
    <w:locked/>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HelleListe2">
    <w:name w:val="Helle Liste2"/>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2">
    <w:name w:val="Helle Liste - Akzent 12"/>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HelleSchattierung2">
    <w:name w:val="Helle Schattierung2"/>
    <w:basedOn w:val="NormaleTabelle"/>
    <w:uiPriority w:val="60"/>
    <w:locked/>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2">
    <w:name w:val="Helle Schattierung - Akzent 12"/>
    <w:basedOn w:val="NormaleTabelle"/>
    <w:uiPriority w:val="60"/>
    <w:locked/>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lesRaster2">
    <w:name w:val="Helles Raster2"/>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2">
    <w:name w:val="Helles Raster - Akzent 12"/>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Liste12">
    <w:name w:val="Mittlere Liste 12"/>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2">
    <w:name w:val="Mittlere Liste 1 - Akzent 12"/>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ittlereListe22">
    <w:name w:val="Mittlere Liste 22"/>
    <w:basedOn w:val="NormaleTabelle"/>
    <w:uiPriority w:val="66"/>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2">
    <w:name w:val="Mittlere Schattierung 12"/>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2">
    <w:name w:val="Mittlere Schattierung 1 - Akzent 12"/>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ittlereSchattierung22">
    <w:name w:val="Mittlere Schattierung 22"/>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2">
    <w:name w:val="Mittlere Schattierung 2 - Akzent 12"/>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2">
    <w:name w:val="Mittleres Raster 12"/>
    <w:basedOn w:val="NormaleTabelle"/>
    <w:uiPriority w:val="67"/>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22">
    <w:name w:val="Mittleres Raster 22"/>
    <w:basedOn w:val="NormaleTabelle"/>
    <w:uiPriority w:val="68"/>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32">
    <w:name w:val="Mittleres Raster 32"/>
    <w:basedOn w:val="NormaleTabelle"/>
    <w:uiPriority w:val="69"/>
    <w:locked/>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customStyle="1" w:styleId="Abkuerzungsliste">
    <w:name w:val="Abkuerzungsliste"/>
    <w:basedOn w:val="Standard"/>
    <w:uiPriority w:val="1"/>
    <w:unhideWhenUsed/>
    <w:pPr>
      <w:widowControl w:val="0"/>
      <w:tabs>
        <w:tab w:val="left" w:pos="3402"/>
      </w:tabs>
      <w:ind w:left="3402" w:hanging="3402"/>
    </w:pPr>
    <w:rPr>
      <w:rFonts w:cs="Times New Roman"/>
      <w:b/>
      <w:lang w:eastAsia="de-DE"/>
    </w:rPr>
  </w:style>
  <w:style w:type="paragraph" w:customStyle="1" w:styleId="nderungsnachweis-Text">
    <w:name w:val="Änderungsnachweis - Text"/>
    <w:basedOn w:val="Standard"/>
    <w:uiPriority w:val="1"/>
    <w:unhideWhenUsed/>
    <w:pPr>
      <w:widowControl w:val="0"/>
      <w:spacing w:before="120"/>
    </w:pPr>
    <w:rPr>
      <w:rFonts w:cs="Times New Roman"/>
      <w:lang w:eastAsia="de-DE"/>
    </w:rPr>
  </w:style>
  <w:style w:type="paragraph" w:customStyle="1" w:styleId="nderungsnachweis-Titel">
    <w:name w:val="Änderungsnachweis - Titel"/>
    <w:basedOn w:val="Standard"/>
    <w:next w:val="nderungsnachweis-Text"/>
    <w:uiPriority w:val="1"/>
    <w:unhideWhenUsed/>
    <w:pPr>
      <w:widowControl w:val="0"/>
      <w:spacing w:before="120"/>
    </w:pPr>
    <w:rPr>
      <w:b/>
      <w:sz w:val="22"/>
    </w:rPr>
  </w:style>
  <w:style w:type="paragraph" w:customStyle="1" w:styleId="Titelseite-1">
    <w:name w:val="Titelseite-1"/>
    <w:basedOn w:val="Standard"/>
    <w:next w:val="Titelseite-2"/>
    <w:uiPriority w:val="1"/>
    <w:pPr>
      <w:tabs>
        <w:tab w:val="right" w:pos="8080"/>
      </w:tabs>
      <w:spacing w:before="3120"/>
      <w:ind w:right="2126"/>
      <w:jc w:val="right"/>
    </w:pPr>
    <w:rPr>
      <w:rFonts w:cs="Times New Roman"/>
      <w:b/>
      <w:sz w:val="56"/>
      <w:lang w:eastAsia="de-DE"/>
    </w:rPr>
  </w:style>
  <w:style w:type="paragraph" w:customStyle="1" w:styleId="Titelseite-2">
    <w:name w:val="Titelseite-2"/>
    <w:basedOn w:val="Standard"/>
    <w:next w:val="Titelseite-3"/>
    <w:uiPriority w:val="1"/>
    <w:pPr>
      <w:spacing w:before="720" w:after="1920"/>
      <w:ind w:right="2126"/>
      <w:jc w:val="right"/>
    </w:pPr>
    <w:rPr>
      <w:rFonts w:cs="Times New Roman"/>
      <w:b/>
      <w:sz w:val="40"/>
      <w:lang w:eastAsia="de-DE"/>
    </w:rPr>
  </w:style>
  <w:style w:type="paragraph" w:customStyle="1" w:styleId="Titelseite-3">
    <w:name w:val="Titelseite-3"/>
    <w:basedOn w:val="Standard"/>
    <w:uiPriority w:val="1"/>
    <w:pPr>
      <w:tabs>
        <w:tab w:val="right" w:pos="8080"/>
      </w:tabs>
      <w:ind w:right="2126"/>
      <w:jc w:val="right"/>
    </w:pPr>
    <w:rPr>
      <w:rFonts w:cs="Times New Roman"/>
      <w:b/>
      <w:lang w:eastAsia="de-DE"/>
    </w:rPr>
  </w:style>
  <w:style w:type="paragraph" w:customStyle="1" w:styleId="Literaturliste">
    <w:name w:val="Literaturliste"/>
    <w:basedOn w:val="Standard"/>
    <w:uiPriority w:val="1"/>
    <w:unhideWhenUsed/>
    <w:pPr>
      <w:tabs>
        <w:tab w:val="num" w:pos="360"/>
      </w:tabs>
      <w:spacing w:before="240" w:after="20"/>
      <w:ind w:left="357" w:hanging="357"/>
    </w:pPr>
    <w:rPr>
      <w:rFonts w:cs="Times New Roman"/>
      <w:lang w:eastAsia="de-DE"/>
    </w:rPr>
  </w:style>
  <w:style w:type="table" w:styleId="DunkleListe">
    <w:name w:val="Dark List"/>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FarbigeListe">
    <w:name w:val="Colorful List"/>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
    <w:name w:val="Light List"/>
    <w:basedOn w:val="NormaleTabelle"/>
    <w:uiPriority w:val="61"/>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
    <w:name w:val="Light Shading"/>
    <w:basedOn w:val="NormaleTabelle"/>
    <w:uiPriority w:val="60"/>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Raster">
    <w:name w:val="Light Grid"/>
    <w:basedOn w:val="NormaleTabelle"/>
    <w:uiPriority w:val="62"/>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Liste1">
    <w:name w:val="Medium List 1"/>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2">
    <w:name w:val="Medium List 2"/>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2">
    <w:name w:val="Medium Grid 2"/>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3">
    <w:name w:val="Medium Grid 3"/>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fontstyle01">
    <w:name w:val="fontstyle01"/>
    <w:basedOn w:val="Absatz-Standardschriftart"/>
    <w:rPr>
      <w:rFonts w:ascii="ArialMT" w:hAnsi="ArialMT" w:hint="default"/>
      <w:b w:val="0"/>
      <w:bCs w:val="0"/>
      <w:i w:val="0"/>
      <w:iCs w:val="0"/>
      <w:color w:val="000000"/>
      <w:sz w:val="22"/>
      <w:szCs w:val="22"/>
    </w:rPr>
  </w:style>
  <w:style w:type="character" w:customStyle="1" w:styleId="fontstyle21">
    <w:name w:val="fontstyle21"/>
    <w:basedOn w:val="Absatz-Standardschriftart"/>
    <w:rPr>
      <w:rFonts w:ascii="Arial-BoldMT" w:hAnsi="Arial-BoldMT" w:hint="default"/>
      <w:b/>
      <w:bCs/>
      <w:i w:val="0"/>
      <w:iCs w:val="0"/>
      <w:color w:val="000000"/>
      <w:sz w:val="22"/>
      <w:szCs w:val="22"/>
    </w:rPr>
  </w:style>
  <w:style w:type="paragraph" w:styleId="berarbeitung">
    <w:name w:val="Revision"/>
    <w:hidden/>
    <w:uiPriority w:val="99"/>
    <w:semiHidden/>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159016">
      <w:bodyDiv w:val="1"/>
      <w:marLeft w:val="0"/>
      <w:marRight w:val="0"/>
      <w:marTop w:val="0"/>
      <w:marBottom w:val="0"/>
      <w:divBdr>
        <w:top w:val="none" w:sz="0" w:space="0" w:color="auto"/>
        <w:left w:val="none" w:sz="0" w:space="0" w:color="auto"/>
        <w:bottom w:val="none" w:sz="0" w:space="0" w:color="auto"/>
        <w:right w:val="none" w:sz="0" w:space="0" w:color="auto"/>
      </w:divBdr>
    </w:div>
    <w:div w:id="1860704552">
      <w:bodyDiv w:val="1"/>
      <w:marLeft w:val="0"/>
      <w:marRight w:val="0"/>
      <w:marTop w:val="0"/>
      <w:marBottom w:val="0"/>
      <w:divBdr>
        <w:top w:val="none" w:sz="0" w:space="0" w:color="auto"/>
        <w:left w:val="none" w:sz="0" w:space="0" w:color="auto"/>
        <w:bottom w:val="none" w:sz="0" w:space="0" w:color="auto"/>
        <w:right w:val="none" w:sz="0" w:space="0" w:color="auto"/>
      </w:divBdr>
      <w:divsChild>
        <w:div w:id="2097743882">
          <w:marLeft w:val="0"/>
          <w:marRight w:val="0"/>
          <w:marTop w:val="0"/>
          <w:marBottom w:val="0"/>
          <w:divBdr>
            <w:top w:val="none" w:sz="0" w:space="0" w:color="auto"/>
            <w:left w:val="none" w:sz="0" w:space="0" w:color="auto"/>
            <w:bottom w:val="none" w:sz="0" w:space="0" w:color="auto"/>
            <w:right w:val="none" w:sz="0" w:space="0" w:color="auto"/>
          </w:divBdr>
          <w:divsChild>
            <w:div w:id="11568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help/whats-reputation"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E8D5F-10A8-470E-98C6-31880563A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10211</Words>
  <Characters>64335</Characters>
  <Application>Microsoft Office Word</Application>
  <DocSecurity>0</DocSecurity>
  <Lines>536</Lines>
  <Paragraphs>148</Paragraphs>
  <ScaleCrop>false</ScaleCrop>
  <HeadingPairs>
    <vt:vector size="2" baseType="variant">
      <vt:variant>
        <vt:lpstr>Titel</vt:lpstr>
      </vt:variant>
      <vt:variant>
        <vt:i4>1</vt:i4>
      </vt:variant>
    </vt:vector>
  </HeadingPairs>
  <TitlesOfParts>
    <vt:vector size="1" baseType="lpstr">
      <vt:lpstr>WeL'18 Vorlage Tagungsband</vt:lpstr>
    </vt:vector>
  </TitlesOfParts>
  <Company>Microsoft</Company>
  <LinksUpToDate>false</LinksUpToDate>
  <CharactersWithSpaces>74398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WeL'18 Vorlage Tagungsband</dc:title>
  <dc:subject/>
  <dc:creator>Anonymous-1</dc:creator>
  <cp:keywords/>
  <dc:description>Diese Vorlage beinhaltet grundlegende Formate für die Erstellung der Tagungsbände zur Workshop on e-Learning 2018. Die Formate sind jeweils mit "- WeL-Formatname -" bezeichnet. Sonderfälle können natürlich durch eigene Formate bestimmt werden, die sich in Sch</dc:description>
  <cp:lastModifiedBy>Paul Christ</cp:lastModifiedBy>
  <cp:revision>21</cp:revision>
  <cp:lastPrinted>2022-06-01T13:04:00Z</cp:lastPrinted>
  <dcterms:created xsi:type="dcterms:W3CDTF">2022-06-22T00:41:00Z</dcterms:created>
  <dcterms:modified xsi:type="dcterms:W3CDTF">2022-07-02T09:10:00Z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id="46IBl4p4"/&gt;&lt;style id="http://www.zotero.org/styles/apa" locale="de-DE"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