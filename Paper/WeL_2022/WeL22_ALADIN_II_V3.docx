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commentRangeStart w:id="2"/>
    <w:commentRangeStart w:id="3"/>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w:t>
      </w:r>
      <w:commentRangeEnd w:id="2"/>
      <w:r>
        <w:rPr>
          <w:rStyle w:val="Kommentarzeichen"/>
          <w:rFonts w:asciiTheme="minorHAnsi" w:eastAsiaTheme="minorHAnsi" w:hAnsiTheme="minorHAnsi" w:cstheme="minorBidi"/>
          <w:b w:val="0"/>
          <w:caps w:val="0"/>
          <w:color w:val="auto"/>
          <w:lang w:eastAsia="en-US"/>
        </w:rPr>
        <w:commentReference w:id="2"/>
      </w:r>
      <w:commentRangeEnd w:id="3"/>
      <w:r>
        <w:rPr>
          <w:rStyle w:val="Kommentarzeichen"/>
          <w:rFonts w:cstheme="minorBidi"/>
          <w:b w:val="0"/>
          <w:caps w:val="0"/>
          <w:color w:val="auto"/>
          <w:lang w:eastAsia="en-US"/>
        </w:rPr>
        <w:commentReference w:id="3"/>
      </w:r>
      <w:r>
        <w:rPr>
          <w:noProof/>
          <w:color w:val="646463"/>
        </w:rPr>
        <w:t xml:space="preserve">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rPr>
                <w:lang w:val="en-US"/>
              </w:rPr>
            </w:pPr>
            <w:r>
              <w:rPr>
                <w:lang w:val="en-US"/>
              </w:rPr>
              <w:t>Paul Christ</w:t>
            </w:r>
          </w:p>
          <w:p>
            <w:pPr>
              <w:pStyle w:val="-WeLBeitragsautorenAdresse-"/>
              <w:spacing w:before="0"/>
              <w:ind w:left="0"/>
              <w:rPr>
                <w:lang w:val="en-US"/>
              </w:rPr>
            </w:pPr>
            <w:r>
              <w:rPr>
                <w:lang w:val="en-US"/>
              </w:rPr>
              <w:t>HTW Dresden</w:t>
            </w:r>
            <w:r>
              <w:rPr>
                <w:lang w:val="en-US"/>
              </w:rPr>
              <w:br/>
              <w:t>paul.christ@htw-dresden.de</w:t>
            </w:r>
          </w:p>
        </w:tc>
      </w:tr>
    </w:tbl>
    <w:p>
      <w:pPr>
        <w:pStyle w:val="-WeLZusammenfassung-"/>
      </w:pPr>
      <w:r>
        <w:t>Zusammenfassung</w:t>
      </w:r>
    </w:p>
    <w:p>
      <w:pPr>
        <w:rPr>
          <w:rFonts w:ascii="Arial Narrow" w:hAnsi="Arial Narrow" w:cs="Times New Roman"/>
          <w:lang w:eastAsia="de-DE"/>
        </w:rPr>
      </w:pPr>
      <w:r>
        <w:rPr>
          <w:rFonts w:ascii="Arial Narrow" w:hAnsi="Arial Narrow" w:cs="Times New Roman"/>
          <w:lang w:eastAsia="de-DE"/>
        </w:rPr>
        <w:t xml:space="preserve">Der Beitrag stellt das Framework ALADIN (“Generator für </w:t>
      </w:r>
      <w:r>
        <w:rPr>
          <w:rFonts w:ascii="Arial Narrow" w:hAnsi="Arial Narrow" w:cs="Times New Roman"/>
          <w:b/>
          <w:bCs/>
          <w:lang w:eastAsia="de-DE"/>
        </w:rPr>
        <w:t>A</w:t>
      </w:r>
      <w:r>
        <w:rPr>
          <w:rFonts w:ascii="Arial Narrow" w:hAnsi="Arial Narrow" w:cs="Times New Roman"/>
          <w:lang w:eastAsia="de-DE"/>
        </w:rPr>
        <w:t xml:space="preserve">ufgaben und </w:t>
      </w:r>
      <w:r>
        <w:rPr>
          <w:rFonts w:ascii="Arial Narrow" w:hAnsi="Arial Narrow" w:cs="Times New Roman"/>
          <w:b/>
          <w:bCs/>
          <w:lang w:eastAsia="de-DE"/>
        </w:rPr>
        <w:t>L</w:t>
      </w:r>
      <w:r>
        <w:rPr>
          <w:rFonts w:ascii="Arial Narrow" w:hAnsi="Arial Narrow" w:cs="Times New Roman"/>
          <w:lang w:eastAsia="de-DE"/>
        </w:rPr>
        <w:t>ösung(</w:t>
      </w:r>
      <w:proofErr w:type="spellStart"/>
      <w:r>
        <w:rPr>
          <w:rFonts w:ascii="Arial Narrow" w:hAnsi="Arial Narrow" w:cs="Times New Roman"/>
          <w:lang w:eastAsia="de-DE"/>
        </w:rPr>
        <w:t>shilf</w:t>
      </w:r>
      <w:proofErr w:type="spellEnd"/>
      <w:r>
        <w:rPr>
          <w:rFonts w:ascii="Arial Narrow" w:hAnsi="Arial Narrow" w:cs="Times New Roman"/>
          <w:lang w:eastAsia="de-DE"/>
        </w:rPr>
        <w:t xml:space="preserve">)en </w:t>
      </w:r>
      <w:r>
        <w:rPr>
          <w:rFonts w:ascii="Arial Narrow" w:hAnsi="Arial Narrow" w:cs="Times New Roman"/>
          <w:b/>
          <w:bCs/>
          <w:lang w:eastAsia="de-DE"/>
        </w:rPr>
        <w:t>a</w:t>
      </w:r>
      <w:r>
        <w:rPr>
          <w:rFonts w:ascii="Arial Narrow" w:hAnsi="Arial Narrow" w:cs="Times New Roman"/>
          <w:lang w:eastAsia="de-DE"/>
        </w:rPr>
        <w:t xml:space="preserve">us </w:t>
      </w:r>
      <w:r>
        <w:rPr>
          <w:rFonts w:ascii="Arial Narrow" w:hAnsi="Arial Narrow" w:cs="Times New Roman"/>
          <w:b/>
          <w:bCs/>
          <w:lang w:eastAsia="de-DE"/>
        </w:rPr>
        <w:t>d</w:t>
      </w:r>
      <w:r>
        <w:rPr>
          <w:rFonts w:ascii="Arial Narrow" w:hAnsi="Arial Narrow" w:cs="Times New Roman"/>
          <w:lang w:eastAsia="de-DE"/>
        </w:rPr>
        <w:t xml:space="preserve">er </w:t>
      </w:r>
      <w:r>
        <w:rPr>
          <w:rFonts w:ascii="Arial Narrow" w:hAnsi="Arial Narrow" w:cs="Times New Roman"/>
          <w:b/>
          <w:bCs/>
          <w:lang w:eastAsia="de-DE"/>
        </w:rPr>
        <w:t>I</w:t>
      </w:r>
      <w:r>
        <w:rPr>
          <w:rFonts w:ascii="Arial Narrow" w:hAnsi="Arial Narrow" w:cs="Times New Roman"/>
          <w:lang w:eastAsia="de-DE"/>
        </w:rPr>
        <w:t>nformatik und angrenzenden Diszipline</w:t>
      </w:r>
      <w:r>
        <w:rPr>
          <w:rFonts w:ascii="Arial Narrow" w:hAnsi="Arial Narrow" w:cs="Times New Roman"/>
          <w:b/>
          <w:bCs/>
          <w:lang w:eastAsia="de-DE"/>
        </w:rPr>
        <w:t>n</w:t>
      </w:r>
      <w:r>
        <w:rPr>
          <w:rFonts w:ascii="Arial Narrow" w:hAnsi="Arial Narrow" w:cs="Times New Roman"/>
          <w:lang w:eastAsia="de-DE"/>
        </w:rPr>
        <w:t xml:space="preserve">”) und seine Erweiterung, ALADIN II, vor. ALADIN ist ein Web-basiertes Framework, in welchem Lehrende </w:t>
      </w:r>
      <w:proofErr w:type="spellStart"/>
      <w:r>
        <w:rPr>
          <w:rFonts w:ascii="Arial Narrow" w:hAnsi="Arial Narrow" w:cs="Times New Roman"/>
          <w:lang w:eastAsia="de-DE"/>
        </w:rPr>
        <w:t>graphenbasierte</w:t>
      </w:r>
      <w:proofErr w:type="spellEnd"/>
      <w:r>
        <w:rPr>
          <w:rFonts w:ascii="Arial Narrow" w:hAnsi="Arial Narrow" w:cs="Times New Roman"/>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w:t>
      </w:r>
      <w:ins w:id="4" w:author="Torsten Munkelt" w:date="2022-06-19T23:04:00Z">
        <w:r>
          <w:rPr>
            <w:rFonts w:ascii="Arial Narrow" w:hAnsi="Arial Narrow" w:cs="Times New Roman"/>
            <w:lang w:eastAsia="de-DE"/>
          </w:rPr>
          <w:t>,</w:t>
        </w:r>
      </w:ins>
      <w:r>
        <w:rPr>
          <w:rFonts w:ascii="Arial Narrow" w:hAnsi="Arial Narrow" w:cs="Times New Roman"/>
          <w:lang w:eastAsia="de-DE"/>
        </w:rPr>
        <w:t xml:space="preserve"> </w:t>
      </w:r>
      <w:del w:id="5" w:author="Torsten Munkelt" w:date="2022-06-19T23:08:00Z">
        <w:r>
          <w:rPr>
            <w:rFonts w:ascii="Arial Narrow" w:hAnsi="Arial Narrow" w:cs="Times New Roman"/>
            <w:lang w:eastAsia="de-DE"/>
          </w:rPr>
          <w:delText>die der</w:delText>
        </w:r>
      </w:del>
      <w:ins w:id="6" w:author="Torsten Munkelt" w:date="2022-06-19T23:08:00Z">
        <w:r>
          <w:rPr>
            <w:rFonts w:ascii="Arial Narrow" w:hAnsi="Arial Narrow" w:cs="Times New Roman"/>
            <w:lang w:eastAsia="de-DE"/>
          </w:rPr>
          <w:t>die sich aus der</w:t>
        </w:r>
      </w:ins>
      <w:r>
        <w:rPr>
          <w:rFonts w:ascii="Arial Narrow" w:hAnsi="Arial Narrow" w:cs="Times New Roman"/>
          <w:lang w:eastAsia="de-DE"/>
        </w:rPr>
        <w:t xml:space="preserve"> Entwicklung von ALADIN </w:t>
      </w:r>
      <w:del w:id="7" w:author="Torsten Munkelt" w:date="2022-06-19T23:08:00Z">
        <w:r>
          <w:rPr>
            <w:rFonts w:ascii="Arial Narrow" w:hAnsi="Arial Narrow" w:cs="Times New Roman"/>
            <w:lang w:eastAsia="de-DE"/>
          </w:rPr>
          <w:delText>zu Grunde liegen</w:delText>
        </w:r>
      </w:del>
      <w:ins w:id="8" w:author="Torsten Munkelt" w:date="2022-06-19T23:08:00Z">
        <w:r>
          <w:rPr>
            <w:rFonts w:ascii="Arial Narrow" w:hAnsi="Arial Narrow" w:cs="Times New Roman"/>
            <w:lang w:eastAsia="de-DE"/>
          </w:rPr>
          <w:t>ergeben</w:t>
        </w:r>
      </w:ins>
      <w:r>
        <w:rPr>
          <w:rFonts w:ascii="Arial Narrow" w:hAnsi="Arial Narrow" w:cs="Times New Roman"/>
          <w:lang w:eastAsia="de-DE"/>
        </w:rPr>
        <w:t xml:space="preserve"> und </w:t>
      </w:r>
      <w:del w:id="9" w:author="Torsten Munkelt" w:date="2022-06-19T23:04:00Z">
        <w:r>
          <w:rPr>
            <w:rFonts w:ascii="Arial Narrow" w:hAnsi="Arial Narrow" w:cs="Times New Roman"/>
            <w:lang w:eastAsia="de-DE"/>
          </w:rPr>
          <w:delText xml:space="preserve">in </w:delText>
        </w:r>
      </w:del>
      <w:ins w:id="10" w:author="Torsten Munkelt" w:date="2022-06-19T23:04:00Z">
        <w:r>
          <w:rPr>
            <w:rFonts w:ascii="Arial Narrow" w:hAnsi="Arial Narrow" w:cs="Times New Roman"/>
            <w:lang w:eastAsia="de-DE"/>
          </w:rPr>
          <w:t xml:space="preserve">während </w:t>
        </w:r>
      </w:ins>
      <w:r>
        <w:rPr>
          <w:rFonts w:ascii="Arial Narrow" w:hAnsi="Arial Narrow" w:cs="Times New Roman"/>
          <w:lang w:eastAsia="de-DE"/>
        </w:rPr>
        <w:t xml:space="preserve">der Nutzung von ALADIN observiert </w:t>
      </w:r>
      <w:del w:id="11" w:author="Torsten Munkelt" w:date="2022-06-19T23:05:00Z">
        <w:r>
          <w:rPr>
            <w:rFonts w:ascii="Arial Narrow" w:hAnsi="Arial Narrow" w:cs="Times New Roman"/>
            <w:lang w:eastAsia="de-DE"/>
          </w:rPr>
          <w:delText xml:space="preserve">wurden </w:delText>
        </w:r>
      </w:del>
      <w:ins w:id="12" w:author="Torsten Munkelt" w:date="2022-06-19T23:05:00Z">
        <w:r>
          <w:rPr>
            <w:rFonts w:ascii="Arial Narrow" w:hAnsi="Arial Narrow" w:cs="Times New Roman"/>
            <w:lang w:eastAsia="de-DE"/>
          </w:rPr>
          <w:t xml:space="preserve">worden sind, </w:t>
        </w:r>
      </w:ins>
      <w:r>
        <w:rPr>
          <w:rFonts w:ascii="Arial Narrow" w:hAnsi="Arial Narrow" w:cs="Times New Roman"/>
          <w:lang w:eastAsia="de-DE"/>
        </w:rPr>
        <w:t>und wie ALADIN II diesen entgegentritt</w:t>
      </w:r>
      <w:ins w:id="13" w:author="Torsten Munkelt" w:date="2022-06-19T23:06:00Z">
        <w:r>
          <w:rPr>
            <w:rFonts w:ascii="Arial Narrow" w:hAnsi="Arial Narrow" w:cs="Times New Roman"/>
            <w:lang w:eastAsia="de-DE"/>
          </w:rPr>
          <w:t xml:space="preserve">, </w:t>
        </w:r>
      </w:ins>
      <w:del w:id="14" w:author="Torsten Munkelt" w:date="2022-06-19T23:06:00Z">
        <w:r>
          <w:rPr>
            <w:rFonts w:ascii="Arial Narrow" w:hAnsi="Arial Narrow" w:cs="Times New Roman"/>
            <w:lang w:eastAsia="de-DE"/>
          </w:rPr>
          <w:delText xml:space="preserve"> </w:delText>
        </w:r>
      </w:del>
      <w:del w:id="15" w:author="Torsten Munkelt" w:date="2022-06-19T23:08:00Z">
        <w:r>
          <w:rPr>
            <w:rFonts w:ascii="Arial Narrow" w:hAnsi="Arial Narrow" w:cs="Times New Roman"/>
            <w:lang w:eastAsia="de-DE"/>
          </w:rPr>
          <w:delText>wird</w:delText>
        </w:r>
      </w:del>
      <w:ins w:id="16" w:author="Torsten Munkelt" w:date="2022-06-19T23:08:00Z">
        <w:r>
          <w:rPr>
            <w:rFonts w:ascii="Arial Narrow" w:hAnsi="Arial Narrow" w:cs="Times New Roman"/>
            <w:lang w:eastAsia="de-DE"/>
          </w:rPr>
          <w:t>werden</w:t>
        </w:r>
      </w:ins>
      <w:r>
        <w:rPr>
          <w:rFonts w:ascii="Arial Narrow" w:hAnsi="Arial Narrow" w:cs="Times New Roman"/>
          <w:lang w:eastAsia="de-DE"/>
        </w:rPr>
        <w:t xml:space="preserve"> ebenfalls beleuchtet. So </w:t>
      </w:r>
      <w:del w:id="17" w:author="Torsten Munkelt" w:date="2022-06-19T23:09:00Z">
        <w:r>
          <w:rPr>
            <w:rFonts w:ascii="Arial Narrow" w:hAnsi="Arial Narrow" w:cs="Times New Roman"/>
            <w:lang w:eastAsia="de-DE"/>
          </w:rPr>
          <w:delText xml:space="preserve">ergänzt </w:delText>
        </w:r>
      </w:del>
      <w:ins w:id="18" w:author="Torsten Munkelt" w:date="2022-06-19T23:09:00Z">
        <w:r>
          <w:rPr>
            <w:rFonts w:ascii="Arial Narrow" w:hAnsi="Arial Narrow" w:cs="Times New Roman"/>
            <w:lang w:eastAsia="de-DE"/>
          </w:rPr>
          <w:t xml:space="preserve">führt </w:t>
        </w:r>
      </w:ins>
      <w:r>
        <w:rPr>
          <w:rFonts w:ascii="Arial Narrow" w:hAnsi="Arial Narrow" w:cs="Times New Roman"/>
          <w:lang w:eastAsia="de-DE"/>
        </w:rPr>
        <w:t xml:space="preserve">ALADIN II </w:t>
      </w:r>
      <w:del w:id="19" w:author="Torsten Munkelt" w:date="2022-06-19T23:10:00Z">
        <w:r>
          <w:rPr>
            <w:rFonts w:ascii="Arial Narrow" w:hAnsi="Arial Narrow" w:cs="Times New Roman"/>
            <w:lang w:eastAsia="de-DE"/>
          </w:rPr>
          <w:delText xml:space="preserve">das System um </w:delText>
        </w:r>
      </w:del>
      <w:r>
        <w:rPr>
          <w:rFonts w:ascii="Arial Narrow" w:hAnsi="Arial Narrow" w:cs="Times New Roman"/>
          <w:lang w:eastAsia="de-DE"/>
        </w:rPr>
        <w:t xml:space="preserve">neue Aufgabentypen </w:t>
      </w:r>
      <w:ins w:id="20" w:author="Torsten Munkelt" w:date="2022-06-19T23:10:00Z">
        <w:r>
          <w:rPr>
            <w:rFonts w:ascii="Arial Narrow" w:hAnsi="Arial Narrow" w:cs="Times New Roman"/>
            <w:lang w:eastAsia="de-DE"/>
          </w:rPr>
          <w:t xml:space="preserve">ein </w:t>
        </w:r>
      </w:ins>
      <w:r>
        <w:rPr>
          <w:rFonts w:ascii="Arial Narrow" w:hAnsi="Arial Narrow" w:cs="Times New Roman"/>
          <w:lang w:eastAsia="de-DE"/>
        </w:rPr>
        <w:t xml:space="preserve">und </w:t>
      </w:r>
      <w:ins w:id="21" w:author="Torsten Munkelt" w:date="2022-06-19T23:10:00Z">
        <w:r>
          <w:rPr>
            <w:rFonts w:ascii="Arial Narrow" w:hAnsi="Arial Narrow" w:cs="Times New Roman"/>
            <w:lang w:eastAsia="de-DE"/>
          </w:rPr>
          <w:t xml:space="preserve">ergänzt ALADIN u. a. um </w:t>
        </w:r>
      </w:ins>
      <w:r>
        <w:rPr>
          <w:rFonts w:ascii="Arial Narrow" w:hAnsi="Arial Narrow" w:cs="Times New Roman"/>
          <w:lang w:eastAsia="de-DE"/>
        </w:rPr>
        <w:t>eine didaktische Integration in die Lehrveranstaltungen: ALADIN II verzahnt durch die Lehrenden gesteuerte Präsenzlehre und durch die Studierenden gesteuertes E-Learning.</w:t>
      </w:r>
    </w:p>
    <w:p>
      <w:pPr>
        <w:pStyle w:val="-WeLberschrift1-"/>
      </w:pPr>
      <w:bookmarkStart w:id="22" w:name="_Ref106443616"/>
      <w:bookmarkStart w:id="23" w:name="_Toc167700160"/>
      <w:bookmarkStart w:id="24" w:name="_Toc167700217"/>
      <w:commentRangeStart w:id="25"/>
      <w:del w:id="26" w:author="Paul Christ" w:date="2022-06-20T09:15:00Z">
        <w:r>
          <w:delText>Grundlegende Prinzipien von ALADIN</w:delText>
        </w:r>
        <w:bookmarkEnd w:id="22"/>
        <w:commentRangeEnd w:id="25"/>
        <w:r>
          <w:rPr>
            <w:rStyle w:val="Kommentarzeichen"/>
            <w:rFonts w:asciiTheme="minorHAnsi" w:eastAsiaTheme="minorHAnsi" w:hAnsiTheme="minorHAnsi" w:cstheme="minorBidi"/>
            <w:b w:val="0"/>
            <w:color w:val="auto"/>
            <w:lang w:eastAsia="en-US"/>
          </w:rPr>
          <w:commentReference w:id="25"/>
        </w:r>
      </w:del>
      <w:ins w:id="27" w:author="Paul Christ" w:date="2022-06-20T09:15:00Z">
        <w:r>
          <w:t>Anwendungsbereich von ALADIN (II)</w:t>
        </w:r>
      </w:ins>
      <w:r>
        <w:t xml:space="preserve"> </w:t>
      </w:r>
      <w:bookmarkStart w:id="28" w:name="_Toc167700164"/>
      <w:bookmarkStart w:id="29" w:name="_Toc167700221"/>
      <w:bookmarkEnd w:id="23"/>
      <w:bookmarkEnd w:id="24"/>
    </w:p>
    <w:p>
      <w:pPr>
        <w:pStyle w:val="-WeLStandardtextEinzug-"/>
      </w:pPr>
      <w:commentRangeStart w:id="30"/>
      <w:commentRangeStart w:id="31"/>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w:t>
      </w:r>
      <w:del w:id="32" w:author="Torsten Munkelt" w:date="2022-06-19T23:11:00Z">
        <w:r>
          <w:delText>nach den</w:delText>
        </w:r>
      </w:del>
      <w:ins w:id="33" w:author="Torsten Munkelt" w:date="2022-06-19T23:11:00Z">
        <w:r>
          <w:t>entsprechend der</w:t>
        </w:r>
      </w:ins>
      <w:r>
        <w:t xml:space="preserve"> Anforderungen der Studierenden generiert. ALADIN erlaubt es Studierenden</w:t>
      </w:r>
      <w:ins w:id="34" w:author="Torsten Munkelt" w:date="2022-06-19T23:11:00Z">
        <w:r>
          <w:t>,</w:t>
        </w:r>
      </w:ins>
      <w:r>
        <w:t xml:space="preserve"> selbständig Aufgaben zeit- und ortsunabhängig zu lösen. ALADIN befähigt Lehrende zur deklarativen Erstellung von Aufgabentypen und interaktiven </w:t>
      </w:r>
      <w:commentRangeStart w:id="35"/>
      <w:commentRangeStart w:id="36"/>
      <w:commentRangeStart w:id="37"/>
      <w:r>
        <w:t>Lösungspfaden</w:t>
      </w:r>
      <w:commentRangeEnd w:id="35"/>
      <w:r>
        <w:rPr>
          <w:rStyle w:val="Kommentarzeichen"/>
          <w:rFonts w:cstheme="minorBidi"/>
          <w:color w:val="auto"/>
          <w:lang w:eastAsia="en-US"/>
        </w:rPr>
        <w:commentReference w:id="35"/>
      </w:r>
      <w:commentRangeEnd w:id="36"/>
      <w:r>
        <w:rPr>
          <w:rStyle w:val="Kommentarzeichen"/>
          <w:rFonts w:asciiTheme="minorHAnsi" w:eastAsiaTheme="minorHAnsi" w:hAnsiTheme="minorHAnsi" w:cstheme="minorBidi"/>
          <w:color w:val="auto"/>
          <w:lang w:eastAsia="en-US"/>
        </w:rPr>
        <w:commentReference w:id="36"/>
      </w:r>
      <w:commentRangeEnd w:id="37"/>
      <w:r>
        <w:rPr>
          <w:rStyle w:val="Kommentarzeichen"/>
          <w:rFonts w:cstheme="minorBidi"/>
          <w:color w:val="auto"/>
          <w:lang w:eastAsia="en-US"/>
        </w:rPr>
        <w:commentReference w:id="37"/>
      </w:r>
      <w:r>
        <w:t xml:space="preserve">. </w:t>
      </w:r>
      <w:commentRangeEnd w:id="30"/>
      <w:r>
        <w:rPr>
          <w:rStyle w:val="Kommentarzeichen"/>
          <w:rFonts w:cstheme="minorBidi"/>
          <w:color w:val="auto"/>
          <w:lang w:eastAsia="en-US"/>
        </w:rPr>
        <w:commentReference w:id="30"/>
      </w:r>
      <w:commentRangeEnd w:id="31"/>
      <w:r>
        <w:rPr>
          <w:rStyle w:val="Kommentarzeichen"/>
          <w:rFonts w:asciiTheme="minorHAnsi" w:eastAsiaTheme="minorHAnsi" w:hAnsiTheme="minorHAnsi" w:cstheme="minorBidi"/>
          <w:color w:val="auto"/>
          <w:lang w:eastAsia="en-US"/>
        </w:rPr>
        <w:commentReference w:id="31"/>
      </w:r>
      <w:commentRangeStart w:id="38"/>
      <w:commentRangeStart w:id="39"/>
      <w:r>
        <w:t>De</w:t>
      </w:r>
      <w:ins w:id="40" w:author="Torsten Munkelt" w:date="2022-06-19T23:14:00Z">
        <w:r>
          <w:t>n</w:t>
        </w:r>
      </w:ins>
      <w:del w:id="41" w:author="Torsten Munkelt" w:date="2022-06-19T23:14:00Z">
        <w:r>
          <w:delText>r</w:delText>
        </w:r>
      </w:del>
      <w:r>
        <w:t xml:space="preserve"> Aufbau und die konkrete Funktionsweis</w:t>
      </w:r>
      <w:ins w:id="42" w:author="Torsten Munkelt" w:date="2022-06-19T23:14:00Z">
        <w:r>
          <w:t>e</w:t>
        </w:r>
      </w:ins>
      <w:r>
        <w:t xml:space="preserve"> von ALADIN </w:t>
      </w:r>
      <w:del w:id="43" w:author="Torsten Munkelt" w:date="2022-06-19T23:13:00Z">
        <w:r>
          <w:delText>wurde in</w:delText>
        </w:r>
      </w:del>
      <w:ins w:id="44" w:author="Torsten Munkelt" w:date="2022-06-19T23:13:00Z">
        <w:r>
          <w:t>legt bereits</w:t>
        </w:r>
      </w:ins>
      <w:r>
        <w:t xml:space="preserve">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w:t>
      </w:r>
      <w:del w:id="45" w:author="Torsten Munkelt" w:date="2022-06-19T23:14:00Z">
        <w:r>
          <w:delText>bereits dargelegt</w:delText>
        </w:r>
      </w:del>
      <w:ins w:id="46" w:author="Torsten Munkelt" w:date="2022-06-19T23:14:00Z">
        <w:r>
          <w:t>dar</w:t>
        </w:r>
      </w:ins>
      <w:r>
        <w:t>.</w:t>
      </w:r>
      <w:commentRangeEnd w:id="38"/>
      <w:r>
        <w:rPr>
          <w:rStyle w:val="Kommentarzeichen"/>
          <w:rFonts w:cstheme="minorBidi"/>
          <w:color w:val="auto"/>
          <w:lang w:eastAsia="en-US"/>
        </w:rPr>
        <w:commentReference w:id="38"/>
      </w:r>
      <w:commentRangeEnd w:id="39"/>
      <w:r>
        <w:rPr>
          <w:rStyle w:val="Kommentarzeichen"/>
          <w:rFonts w:asciiTheme="minorHAnsi" w:eastAsiaTheme="minorHAnsi" w:hAnsiTheme="minorHAnsi" w:cstheme="minorBidi"/>
          <w:color w:val="auto"/>
          <w:lang w:eastAsia="en-US"/>
        </w:rPr>
        <w:commentReference w:id="39"/>
      </w:r>
      <w:r>
        <w:t xml:space="preserve"> </w:t>
      </w:r>
    </w:p>
    <w:p>
      <w:pPr>
        <w:pStyle w:val="-WeLStandardtextEinzug-"/>
      </w:pPr>
      <w:commentRangeStart w:id="47"/>
      <w:commentRangeStart w:id="48"/>
      <w:r>
        <w:lastRenderedPageBreak/>
        <w:t xml:space="preserve">Aus der bisherigen Nutzung von ALADIN </w:t>
      </w:r>
      <w:del w:id="49" w:author="Torsten Munkelt" w:date="2022-06-19T23:23:00Z">
        <w:r>
          <w:delText xml:space="preserve">wurden </w:delText>
        </w:r>
      </w:del>
      <w:ins w:id="50" w:author="Torsten Munkelt" w:date="2022-06-19T23:23:00Z">
        <w:r>
          <w:t xml:space="preserve">sind </w:t>
        </w:r>
      </w:ins>
      <w:r>
        <w:t>einige didaktische Herausforderungen abgeleitet</w:t>
      </w:r>
      <w:ins w:id="51" w:author="Torsten Munkelt" w:date="2022-06-19T23:23:00Z">
        <w:r>
          <w:t xml:space="preserve"> worden</w:t>
        </w:r>
      </w:ins>
      <w:del w:id="52" w:author="Torsten Munkelt" w:date="2022-06-19T23:24:00Z">
        <w:r>
          <w:delText>, welche i</w:delText>
        </w:r>
      </w:del>
      <w:ins w:id="53" w:author="Torsten Munkelt" w:date="2022-06-19T23:24:00Z">
        <w:r>
          <w:t xml:space="preserve">. Der Beitrag erläutert </w:t>
        </w:r>
      </w:ins>
      <w:ins w:id="54" w:author="Torsten Munkelt" w:date="2022-06-19T23:25:00Z">
        <w:r>
          <w:t>besagte</w:t>
        </w:r>
      </w:ins>
      <w:ins w:id="55" w:author="Torsten Munkelt" w:date="2022-06-19T23:24:00Z">
        <w:r>
          <w:t xml:space="preserve"> Herausforderungen</w:t>
        </w:r>
      </w:ins>
      <w:del w:id="56" w:author="Torsten Munkelt" w:date="2022-06-19T23:24:00Z">
        <w:r>
          <w:delText>m Folgenden näher erläutert werden.</w:delText>
        </w:r>
      </w:del>
      <w:del w:id="57" w:author="Torsten Munkelt" w:date="2022-06-19T23:25:00Z">
        <w:r>
          <w:delText xml:space="preserve"> Weiterhin werden die Lösungsmöglichkeiten von </w:delText>
        </w:r>
      </w:del>
      <w:ins w:id="58" w:author="Torsten Munkelt" w:date="2022-06-19T23:25:00Z">
        <w:r>
          <w:t xml:space="preserve"> und legt dar, wie </w:t>
        </w:r>
      </w:ins>
      <w:r>
        <w:t xml:space="preserve">ALADIN II </w:t>
      </w:r>
      <w:del w:id="59" w:author="Torsten Munkelt" w:date="2022-06-19T23:25:00Z">
        <w:r>
          <w:delText>für die benannten Herausforderungen ausgeführt</w:delText>
        </w:r>
      </w:del>
      <w:ins w:id="60" w:author="Torsten Munkelt" w:date="2022-06-19T23:25:00Z">
        <w:r>
          <w:t>ihnen begegnet</w:t>
        </w:r>
      </w:ins>
      <w:r>
        <w:t>.</w:t>
      </w:r>
      <w:commentRangeEnd w:id="47"/>
      <w:r>
        <w:rPr>
          <w:rStyle w:val="Kommentarzeichen"/>
          <w:rFonts w:cstheme="minorBidi"/>
          <w:color w:val="auto"/>
          <w:lang w:eastAsia="en-US"/>
        </w:rPr>
        <w:commentReference w:id="47"/>
      </w:r>
      <w:commentRangeEnd w:id="48"/>
      <w:r>
        <w:rPr>
          <w:rStyle w:val="Kommentarzeichen"/>
          <w:rFonts w:asciiTheme="minorHAnsi" w:eastAsiaTheme="minorHAnsi" w:hAnsiTheme="minorHAnsi" w:cstheme="minorBidi"/>
          <w:color w:val="auto"/>
          <w:lang w:eastAsia="en-US"/>
        </w:rPr>
        <w:commentReference w:id="48"/>
      </w:r>
    </w:p>
    <w:p>
      <w:pPr>
        <w:pStyle w:val="-WeLberschrift1-"/>
      </w:pPr>
      <w:r>
        <w:t>Didaktische Herausforderungen</w:t>
      </w:r>
      <w:ins w:id="61" w:author="Torsten Munkelt" w:date="2022-06-19T23:27:00Z">
        <w:r>
          <w:t xml:space="preserve"> bei </w:t>
        </w:r>
      </w:ins>
      <w:ins w:id="62" w:author="Torsten Munkelt" w:date="2022-06-19T23:28:00Z">
        <w:r>
          <w:t xml:space="preserve">der Anwendung </w:t>
        </w:r>
      </w:ins>
      <w:ins w:id="63" w:author="Torsten Munkelt" w:date="2022-06-19T23:27:00Z">
        <w:r>
          <w:t>von ALADIN</w:t>
        </w:r>
      </w:ins>
    </w:p>
    <w:p>
      <w:pPr>
        <w:pStyle w:val="-WeLberschrift2-"/>
      </w:pPr>
      <w:r>
        <w:t>Motivation der Studierenden zur Nutzung von ALADIN</w:t>
      </w:r>
    </w:p>
    <w:p>
      <w:pPr>
        <w:pStyle w:val="-WeLberschrift2-"/>
        <w:numPr>
          <w:ilvl w:val="3"/>
          <w:numId w:val="12"/>
        </w:numPr>
      </w:pPr>
      <w:bookmarkStart w:id="64" w:name="_Ref105516447"/>
      <w:del w:id="65" w:author="Torsten Munkelt" w:date="2022-06-19T23:33:00Z">
        <w:r>
          <w:delText xml:space="preserve">Initiale </w:delText>
        </w:r>
      </w:del>
      <w:r>
        <w:t xml:space="preserve">Motivation der </w:t>
      </w:r>
      <w:commentRangeStart w:id="66"/>
      <w:commentRangeStart w:id="67"/>
      <w:r>
        <w:t>Studierenden</w:t>
      </w:r>
      <w:commentRangeEnd w:id="66"/>
      <w:r>
        <w:rPr>
          <w:rStyle w:val="Kommentarzeichen"/>
          <w:rFonts w:asciiTheme="minorHAnsi" w:eastAsiaTheme="minorHAnsi" w:hAnsiTheme="minorHAnsi" w:cstheme="minorBidi"/>
          <w:b w:val="0"/>
          <w:lang w:eastAsia="en-US"/>
        </w:rPr>
        <w:commentReference w:id="66"/>
      </w:r>
      <w:commentRangeEnd w:id="67"/>
      <w:r>
        <w:rPr>
          <w:rStyle w:val="Kommentarzeichen"/>
          <w:rFonts w:cstheme="minorBidi"/>
          <w:b w:val="0"/>
          <w:lang w:eastAsia="en-US"/>
        </w:rPr>
        <w:commentReference w:id="67"/>
      </w:r>
      <w:r>
        <w:t xml:space="preserve"> zur </w:t>
      </w:r>
      <w:ins w:id="68" w:author="Torsten Munkelt" w:date="2022-06-19T23:33:00Z">
        <w:r>
          <w:t xml:space="preserve">initialen </w:t>
        </w:r>
      </w:ins>
      <w:r>
        <w:t>Nutzung von ALADIN</w:t>
      </w:r>
      <w:bookmarkEnd w:id="64"/>
    </w:p>
    <w:p>
      <w:pPr>
        <w:jc w:val="both"/>
        <w:rPr>
          <w:rFonts w:cs="Times New Roman"/>
          <w:color w:val="000000"/>
          <w:szCs w:val="24"/>
          <w:lang w:eastAsia="de-DE"/>
        </w:rPr>
      </w:pPr>
      <w:r>
        <w:rPr>
          <w:rFonts w:cs="Times New Roman"/>
          <w:color w:val="000000"/>
          <w:szCs w:val="24"/>
          <w:lang w:eastAsia="de-DE"/>
        </w:rPr>
        <w:t xml:space="preserve">Eine zentrale Herausforderung ist die Motivation der Studierenden zur Nutzung von ALADIN. </w:t>
      </w:r>
      <w:del w:id="69" w:author="Torsten Munkelt" w:date="2022-06-19T23:28:00Z">
        <w:r>
          <w:rPr>
            <w:rFonts w:cs="Times New Roman"/>
            <w:color w:val="000000"/>
            <w:szCs w:val="24"/>
            <w:lang w:eastAsia="de-DE"/>
          </w:rPr>
          <w:delText xml:space="preserve">Dabei </w:delText>
        </w:r>
      </w:del>
      <w:ins w:id="70" w:author="Torsten Munkelt" w:date="2022-06-19T23:28:00Z">
        <w:r>
          <w:rPr>
            <w:rFonts w:cs="Times New Roman"/>
            <w:color w:val="000000"/>
            <w:szCs w:val="24"/>
            <w:lang w:eastAsia="de-DE"/>
          </w:rPr>
          <w:t xml:space="preserve">Es </w:t>
        </w:r>
      </w:ins>
      <w:r>
        <w:rPr>
          <w:rFonts w:cs="Times New Roman"/>
          <w:color w:val="000000"/>
          <w:szCs w:val="24"/>
          <w:lang w:eastAsia="de-DE"/>
        </w:rPr>
        <w:t xml:space="preserve">kann zwischen der initialen und der </w:t>
      </w:r>
      <w:del w:id="71" w:author="Torsten Munkelt" w:date="2022-06-19T23:32:00Z">
        <w:r>
          <w:rPr>
            <w:rFonts w:cs="Times New Roman"/>
            <w:color w:val="000000"/>
            <w:szCs w:val="24"/>
            <w:lang w:eastAsia="de-DE"/>
          </w:rPr>
          <w:delText xml:space="preserve">weiterführenden </w:delText>
        </w:r>
      </w:del>
      <w:ins w:id="72" w:author="Torsten Munkelt" w:date="2022-06-19T23:32:00Z">
        <w:r>
          <w:rPr>
            <w:rFonts w:cs="Times New Roman"/>
            <w:color w:val="000000"/>
            <w:szCs w:val="24"/>
            <w:lang w:eastAsia="de-DE"/>
          </w:rPr>
          <w:t xml:space="preserve">fortführenden </w:t>
        </w:r>
      </w:ins>
      <w:r>
        <w:rPr>
          <w:rFonts w:cs="Times New Roman"/>
          <w:color w:val="000000"/>
          <w:szCs w:val="24"/>
          <w:lang w:eastAsia="de-DE"/>
        </w:rPr>
        <w:t xml:space="preserve">Nutzung unterschieden werden. Um die </w:t>
      </w:r>
      <w:del w:id="73" w:author="Torsten Munkelt" w:date="2022-06-19T23:30:00Z">
        <w:r>
          <w:rPr>
            <w:rFonts w:cs="Times New Roman"/>
            <w:color w:val="000000"/>
            <w:szCs w:val="24"/>
            <w:lang w:eastAsia="de-DE"/>
          </w:rPr>
          <w:delText xml:space="preserve">Nutzer </w:delText>
        </w:r>
      </w:del>
      <w:ins w:id="74" w:author="Torsten Munkelt" w:date="2022-06-19T23:30:00Z">
        <w:r>
          <w:rPr>
            <w:rFonts w:cs="Times New Roman"/>
            <w:color w:val="000000"/>
            <w:szCs w:val="24"/>
            <w:lang w:eastAsia="de-DE"/>
          </w:rPr>
          <w:t xml:space="preserve">Studierenden </w:t>
        </w:r>
      </w:ins>
      <w:r>
        <w:rPr>
          <w:rFonts w:cs="Times New Roman"/>
          <w:color w:val="000000"/>
          <w:szCs w:val="24"/>
          <w:lang w:eastAsia="de-DE"/>
        </w:rPr>
        <w:t xml:space="preserve">initial mit dem System vertraut zu machen, sind in der Regel sowohl Schulungen im Umgang mit der Software, als auch ein Support-System für nachträglich anfallende Fragen nötig, was mit hohem Aufwand verbunden ist </w:t>
      </w:r>
      <w:r>
        <w:rPr>
          <w:rFonts w:cs="Times New Roman"/>
          <w:color w:val="000000"/>
          <w:szCs w:val="24"/>
          <w:lang w:eastAsia="de-DE"/>
        </w:rPr>
        <w:fldChar w:fldCharType="begin"/>
      </w:r>
      <w:r>
        <w:rPr>
          <w:rFonts w:cs="Times New Roman"/>
          <w:color w:val="000000"/>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Screencasts","author":[{"family":"Chi","given":"Tai-Yin"},{"family":"Olfman","given":"Lorne"},{"family":"Lin","given":"Frank"}],"issued":{"date-parts":[["2014",1]]}}}],"schema":"https://github.com/citation-style-language/schema/raw/master/csl-citation.json"} </w:instrText>
      </w:r>
      <w:r>
        <w:rPr>
          <w:rFonts w:cs="Times New Roman"/>
          <w:color w:val="000000"/>
          <w:szCs w:val="24"/>
          <w:lang w:eastAsia="de-DE"/>
        </w:rPr>
        <w:fldChar w:fldCharType="separate"/>
      </w:r>
      <w:r>
        <w:rPr>
          <w:rFonts w:cs="Times New Roman"/>
          <w:color w:val="000000"/>
          <w:szCs w:val="24"/>
          <w:lang w:eastAsia="de-DE"/>
        </w:rPr>
        <w:t>(Chi et al., 2014)</w:t>
      </w:r>
      <w:r>
        <w:rPr>
          <w:rFonts w:cs="Times New Roman"/>
          <w:color w:val="000000"/>
          <w:szCs w:val="24"/>
          <w:lang w:eastAsia="de-DE"/>
        </w:rPr>
        <w:fldChar w:fldCharType="end"/>
      </w:r>
      <w:r>
        <w:rPr>
          <w:rFonts w:cs="Times New Roman"/>
          <w:color w:val="000000"/>
          <w:szCs w:val="24"/>
          <w:lang w:eastAsia="de-DE"/>
        </w:rPr>
        <w:t>.</w:t>
      </w:r>
    </w:p>
    <w:p>
      <w:pPr>
        <w:pStyle w:val="-WeLberschrift2-"/>
        <w:numPr>
          <w:ilvl w:val="3"/>
          <w:numId w:val="12"/>
        </w:numPr>
      </w:pPr>
      <w:bookmarkStart w:id="75" w:name="_Ref105516530"/>
      <w:del w:id="76" w:author="Torsten Munkelt" w:date="2022-06-19T23:33:00Z">
        <w:r>
          <w:delText xml:space="preserve">Fortführende </w:delText>
        </w:r>
      </w:del>
      <w:r>
        <w:t xml:space="preserve">Motivation der Studierenden zur </w:t>
      </w:r>
      <w:ins w:id="77" w:author="Torsten Munkelt" w:date="2022-06-19T23:33:00Z">
        <w:r>
          <w:t xml:space="preserve">fortführenden </w:t>
        </w:r>
      </w:ins>
      <w:r>
        <w:t>Nutzung von ALADIN</w:t>
      </w:r>
      <w:bookmarkEnd w:id="75"/>
    </w:p>
    <w:p>
      <w:pPr>
        <w:jc w:val="both"/>
        <w:rPr>
          <w:rFonts w:cs="Times New Roman"/>
          <w:color w:val="000000"/>
          <w:szCs w:val="24"/>
          <w:lang w:eastAsia="de-DE"/>
        </w:rPr>
      </w:pPr>
      <w:r>
        <w:rPr>
          <w:rFonts w:cs="Times New Roman"/>
          <w:color w:val="000000"/>
          <w:szCs w:val="24"/>
          <w:lang w:eastAsia="de-DE"/>
        </w:rPr>
        <w:t xml:space="preserve">Unabhängig von der bevorzugten Lernstrategie der Studierenden müssen </w:t>
      </w:r>
      <w:del w:id="78" w:author="Torsten Munkelt" w:date="2022-06-19T23:31:00Z">
        <w:r>
          <w:rPr>
            <w:rFonts w:cs="Times New Roman"/>
            <w:color w:val="000000"/>
            <w:szCs w:val="24"/>
            <w:lang w:eastAsia="de-DE"/>
          </w:rPr>
          <w:delText>die Studierenden</w:delText>
        </w:r>
      </w:del>
      <w:ins w:id="79" w:author="Torsten Munkelt" w:date="2022-06-19T23:31:00Z">
        <w:r>
          <w:rPr>
            <w:rFonts w:cs="Times New Roman"/>
            <w:color w:val="000000"/>
            <w:szCs w:val="24"/>
            <w:lang w:eastAsia="de-DE"/>
          </w:rPr>
          <w:t>sie</w:t>
        </w:r>
      </w:ins>
      <w:r>
        <w:rPr>
          <w:rFonts w:cs="Times New Roman"/>
          <w:color w:val="000000"/>
          <w:szCs w:val="24"/>
          <w:lang w:eastAsia="de-DE"/>
        </w:rPr>
        <w:t xml:space="preserve"> Aufgaben meist wiederholt bearbeiten</w:t>
      </w:r>
      <w:ins w:id="80" w:author="Torsten Munkelt" w:date="2022-06-19T23:31:00Z">
        <w:r>
          <w:rPr>
            <w:rFonts w:cs="Times New Roman"/>
            <w:color w:val="000000"/>
            <w:szCs w:val="24"/>
            <w:lang w:eastAsia="de-DE"/>
          </w:rPr>
          <w:t>,</w:t>
        </w:r>
      </w:ins>
      <w:r>
        <w:rPr>
          <w:rFonts w:cs="Times New Roman"/>
          <w:color w:val="000000"/>
          <w:szCs w:val="24"/>
          <w:lang w:eastAsia="de-DE"/>
        </w:rPr>
        <w:t xml:space="preserve"> um </w:t>
      </w:r>
      <w:del w:id="81" w:author="Torsten Munkelt" w:date="2022-06-19T23:31:00Z">
        <w:r>
          <w:rPr>
            <w:rFonts w:cs="Times New Roman"/>
            <w:color w:val="000000"/>
            <w:szCs w:val="24"/>
            <w:lang w:eastAsia="de-DE"/>
          </w:rPr>
          <w:delText xml:space="preserve">das </w:delText>
        </w:r>
      </w:del>
      <w:ins w:id="82" w:author="Torsten Munkelt" w:date="2022-06-19T23:31:00Z">
        <w:r>
          <w:rPr>
            <w:rFonts w:cs="Times New Roman"/>
            <w:color w:val="000000"/>
            <w:szCs w:val="24"/>
            <w:lang w:eastAsia="de-DE"/>
          </w:rPr>
          <w:t xml:space="preserve">die </w:t>
        </w:r>
      </w:ins>
      <w:r>
        <w:rPr>
          <w:rFonts w:cs="Times New Roman"/>
          <w:color w:val="000000"/>
          <w:szCs w:val="24"/>
          <w:lang w:eastAsia="de-DE"/>
        </w:rPr>
        <w:t>benötigte Kompetenz</w:t>
      </w:r>
      <w:del w:id="83" w:author="Torsten Munkelt" w:date="2022-06-19T23:31:00Z">
        <w:r>
          <w:rPr>
            <w:rFonts w:cs="Times New Roman"/>
            <w:color w:val="000000"/>
            <w:szCs w:val="24"/>
            <w:lang w:eastAsia="de-DE"/>
          </w:rPr>
          <w:delText>level</w:delText>
        </w:r>
      </w:del>
      <w:r>
        <w:rPr>
          <w:rFonts w:cs="Times New Roman"/>
          <w:color w:val="000000"/>
          <w:szCs w:val="24"/>
          <w:lang w:eastAsia="de-DE"/>
        </w:rPr>
        <w:t xml:space="preserve"> </w:t>
      </w:r>
      <w:ins w:id="84" w:author="Torsten Munkelt" w:date="2022-06-19T23:34:00Z">
        <w:r>
          <w:rPr>
            <w:rFonts w:cs="Times New Roman"/>
            <w:color w:val="000000"/>
            <w:szCs w:val="24"/>
            <w:lang w:eastAsia="de-DE"/>
          </w:rPr>
          <w:t>zum Lösen der Aufgaben un</w:t>
        </w:r>
        <w:del w:id="85" w:author="Paul Christ" w:date="2022-06-22T09:09:00Z">
          <w:r>
            <w:rPr>
              <w:rFonts w:cs="Times New Roman"/>
              <w:color w:val="000000"/>
              <w:szCs w:val="24"/>
              <w:lang w:eastAsia="de-DE"/>
            </w:rPr>
            <w:delText xml:space="preserve"> </w:delText>
          </w:r>
        </w:del>
        <w:r>
          <w:rPr>
            <w:rFonts w:cs="Times New Roman"/>
            <w:color w:val="000000"/>
            <w:szCs w:val="24"/>
            <w:lang w:eastAsia="de-DE"/>
          </w:rPr>
          <w:t>d</w:t>
        </w:r>
      </w:ins>
      <w:ins w:id="86" w:author="Paul Christ" w:date="2022-06-22T09:09:00Z">
        <w:r>
          <w:rPr>
            <w:rFonts w:cs="Times New Roman"/>
            <w:color w:val="000000"/>
            <w:szCs w:val="24"/>
            <w:lang w:eastAsia="de-DE"/>
          </w:rPr>
          <w:t xml:space="preserve"> </w:t>
        </w:r>
      </w:ins>
      <w:ins w:id="87" w:author="Torsten Munkelt" w:date="2022-06-19T23:34:00Z">
        <w:r>
          <w:rPr>
            <w:rFonts w:cs="Times New Roman"/>
            <w:color w:val="000000"/>
            <w:szCs w:val="24"/>
            <w:lang w:eastAsia="de-DE"/>
          </w:rPr>
          <w:t xml:space="preserve">ggf. </w:t>
        </w:r>
      </w:ins>
      <w:r>
        <w:rPr>
          <w:rFonts w:cs="Times New Roman"/>
          <w:color w:val="000000"/>
          <w:szCs w:val="24"/>
          <w:lang w:eastAsia="de-DE"/>
        </w:rPr>
        <w:t xml:space="preserve">für das Bestehen einer </w:t>
      </w:r>
      <w:ins w:id="88" w:author="Torsten Munkelt" w:date="2022-06-19T23:34:00Z">
        <w:r>
          <w:rPr>
            <w:rFonts w:cs="Times New Roman"/>
            <w:color w:val="000000"/>
            <w:szCs w:val="24"/>
            <w:lang w:eastAsia="de-DE"/>
          </w:rPr>
          <w:t xml:space="preserve">entsprechenden </w:t>
        </w:r>
      </w:ins>
      <w:r>
        <w:rPr>
          <w:rFonts w:cs="Times New Roman"/>
          <w:color w:val="000000"/>
          <w:szCs w:val="24"/>
          <w:lang w:eastAsia="de-DE"/>
        </w:rPr>
        <w:t xml:space="preserve">Prüfung zu erreichen. ALADIN unterstützt </w:t>
      </w:r>
      <w:del w:id="89" w:author="Torsten Munkelt" w:date="2022-06-19T23:35:00Z">
        <w:r>
          <w:rPr>
            <w:rFonts w:cs="Times New Roman"/>
            <w:color w:val="000000"/>
            <w:szCs w:val="24"/>
            <w:lang w:eastAsia="de-DE"/>
          </w:rPr>
          <w:delText xml:space="preserve">dabei </w:delText>
        </w:r>
      </w:del>
      <w:ins w:id="90" w:author="Torsten Munkelt" w:date="2022-06-19T23:35:00Z">
        <w:r>
          <w:rPr>
            <w:rFonts w:cs="Times New Roman"/>
            <w:color w:val="000000"/>
            <w:szCs w:val="24"/>
            <w:lang w:eastAsia="de-DE"/>
          </w:rPr>
          <w:t xml:space="preserve">bei der Wiederholung </w:t>
        </w:r>
      </w:ins>
      <w:r>
        <w:rPr>
          <w:rFonts w:cs="Times New Roman"/>
          <w:color w:val="000000"/>
          <w:szCs w:val="24"/>
          <w:lang w:eastAsia="de-DE"/>
        </w:rPr>
        <w:t xml:space="preserve">durch seine dynamische Generierung von Aufgaben und Lösungshilfen. In der Praxis ist jedoch eine zusätzliche Motivation der Studierenden erforderlich, damit </w:t>
      </w:r>
      <w:del w:id="91" w:author="Torsten Munkelt" w:date="2022-06-19T23:32:00Z">
        <w:r>
          <w:rPr>
            <w:rFonts w:cs="Times New Roman"/>
            <w:color w:val="000000"/>
            <w:szCs w:val="24"/>
            <w:lang w:eastAsia="de-DE"/>
          </w:rPr>
          <w:delText xml:space="preserve">diese </w:delText>
        </w:r>
      </w:del>
      <w:ins w:id="92" w:author="Torsten Munkelt" w:date="2022-06-19T23:32:00Z">
        <w:r>
          <w:rPr>
            <w:rFonts w:cs="Times New Roman"/>
            <w:color w:val="000000"/>
            <w:szCs w:val="24"/>
            <w:lang w:eastAsia="de-DE"/>
          </w:rPr>
          <w:t xml:space="preserve">sie </w:t>
        </w:r>
      </w:ins>
      <w:r>
        <w:rPr>
          <w:rFonts w:cs="Times New Roman"/>
          <w:color w:val="000000"/>
          <w:szCs w:val="24"/>
          <w:lang w:eastAsia="de-DE"/>
        </w:rPr>
        <w:t xml:space="preserve">ALADIN </w:t>
      </w:r>
      <w:del w:id="93" w:author="Torsten Munkelt" w:date="2022-06-19T23:36:00Z">
        <w:r>
          <w:rPr>
            <w:rFonts w:cs="Times New Roman"/>
            <w:color w:val="000000"/>
            <w:szCs w:val="24"/>
            <w:lang w:eastAsia="de-DE"/>
          </w:rPr>
          <w:delText xml:space="preserve">fortgehend </w:delText>
        </w:r>
      </w:del>
      <w:ins w:id="94" w:author="Torsten Munkelt" w:date="2022-06-19T23:36:00Z">
        <w:r>
          <w:rPr>
            <w:rFonts w:cs="Times New Roman"/>
            <w:color w:val="000000"/>
            <w:szCs w:val="24"/>
            <w:lang w:eastAsia="de-DE"/>
          </w:rPr>
          <w:t xml:space="preserve">fortführend </w:t>
        </w:r>
      </w:ins>
      <w:r>
        <w:rPr>
          <w:rFonts w:cs="Times New Roman"/>
          <w:color w:val="000000"/>
          <w:szCs w:val="24"/>
          <w:lang w:eastAsia="de-DE"/>
        </w:rPr>
        <w:t>als unterstützendes Werkzeug in ihrem Lernprozess einsetzen.</w:t>
      </w:r>
    </w:p>
    <w:p>
      <w:pPr>
        <w:pStyle w:val="-WeLberschrift2-"/>
      </w:pPr>
      <w:bookmarkStart w:id="95" w:name="_Ref105518937"/>
      <w:r>
        <w:t>Fehlende Rückmeldung</w:t>
      </w:r>
      <w:ins w:id="96" w:author="Torsten Munkelt" w:date="2022-06-19T23:37:00Z">
        <w:r>
          <w:t>en von Studierenden und</w:t>
        </w:r>
      </w:ins>
      <w:del w:id="97" w:author="Torsten Munkelt" w:date="2022-06-19T23:37:00Z">
        <w:r>
          <w:delText xml:space="preserve"> </w:delText>
        </w:r>
      </w:del>
      <w:ins w:id="98" w:author="Torsten Munkelt" w:date="2022-06-19T23:37:00Z">
        <w:r>
          <w:t xml:space="preserve"> ALADIN</w:t>
        </w:r>
      </w:ins>
      <w:ins w:id="99" w:author="Torsten Munkelt" w:date="2022-06-19T23:38:00Z">
        <w:r>
          <w:t xml:space="preserve"> </w:t>
        </w:r>
      </w:ins>
      <w:r>
        <w:t>gegenüber Lehrenden</w:t>
      </w:r>
      <w:bookmarkEnd w:id="95"/>
    </w:p>
    <w:p>
      <w:pPr>
        <w:pStyle w:val="-WeLberschrift2-"/>
        <w:numPr>
          <w:ilvl w:val="3"/>
          <w:numId w:val="12"/>
        </w:numPr>
      </w:pPr>
      <w:bookmarkStart w:id="100" w:name="_Ref106442956"/>
      <w:r>
        <w:t>Generelle Messbarkeit von Kompetenzen einer Person</w:t>
      </w:r>
      <w:bookmarkEnd w:id="100"/>
    </w:p>
    <w:p>
      <w:pPr>
        <w:pStyle w:val="-WeLStandardtext-"/>
      </w:pPr>
      <w:commentRangeStart w:id="101"/>
      <w:commentRangeStart w:id="102"/>
      <w:r>
        <w:t xml:space="preserve">Zur Messung </w:t>
      </w:r>
      <w:del w:id="103" w:author="Torsten Munkelt" w:date="2022-06-19T23:38:00Z">
        <w:r>
          <w:delText xml:space="preserve">einer </w:delText>
        </w:r>
      </w:del>
      <w:ins w:id="104" w:author="Torsten Munkelt" w:date="2022-06-19T23:38:00Z">
        <w:r>
          <w:t xml:space="preserve">der </w:t>
        </w:r>
      </w:ins>
      <w:r>
        <w:t xml:space="preserve">Kompetenz einer Person genügt es nicht, auf die Selbsteinschätzung der Person zu vertrauen. Erst durch die Bearbeitung einer Aufgabe, welche die Kompetenz erfordert, erschließt sich die Kompetenz der Person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Programmierung","author":[{"family":"Längrich","given":"Matthias"},{"family":"Schulze","given":"Joerg"},{"family":"Ghanbari","given":"Shahram"}],"issued":{"date-parts":[["2013",1,1]]}}}],"schema":"https://github.com/citation-style-language/schema/raw/master/csl-citation.json"} </w:instrText>
      </w:r>
      <w:r>
        <w:fldChar w:fldCharType="separate"/>
      </w:r>
      <w:r>
        <w:rPr>
          <w:rFonts w:cs="Arial"/>
        </w:rPr>
        <w:t>(Längrich et al., 2013)</w:t>
      </w:r>
      <w:r>
        <w:fldChar w:fldCharType="end"/>
      </w:r>
      <w:r>
        <w:t>. Häufig lässt sich die Messung der Kompetenz dabei nicht auf einen Ergebnisabgleich reduzieren, sondern erfordert das Nachvollziehen des kompletten Lösungswegs.</w:t>
      </w:r>
      <w:commentRangeEnd w:id="101"/>
      <w:r>
        <w:rPr>
          <w:rStyle w:val="Kommentarzeichen"/>
          <w:rFonts w:cstheme="minorBidi"/>
          <w:color w:val="auto"/>
          <w:lang w:eastAsia="en-US"/>
        </w:rPr>
        <w:commentReference w:id="101"/>
      </w:r>
      <w:commentRangeEnd w:id="102"/>
      <w:r>
        <w:rPr>
          <w:rStyle w:val="Kommentarzeichen"/>
          <w:rFonts w:asciiTheme="minorHAnsi" w:eastAsiaTheme="minorHAnsi" w:hAnsiTheme="minorHAnsi" w:cstheme="minorBidi"/>
          <w:color w:val="auto"/>
          <w:lang w:eastAsia="en-US"/>
        </w:rPr>
        <w:commentReference w:id="102"/>
      </w:r>
    </w:p>
    <w:p>
      <w:pPr>
        <w:pStyle w:val="-WeLberschrift2-"/>
        <w:numPr>
          <w:ilvl w:val="3"/>
          <w:numId w:val="12"/>
        </w:numPr>
      </w:pPr>
      <w:bookmarkStart w:id="105" w:name="_Ref106442968"/>
      <w:del w:id="106" w:author="Torsten Munkelt" w:date="2022-06-19T23:59:00Z">
        <w:r>
          <w:delText xml:space="preserve">Skalierbare </w:delText>
        </w:r>
      </w:del>
      <w:r>
        <w:t>Messbarkeit von Kompetenzen in heterogenen Gruppen</w:t>
      </w:r>
      <w:bookmarkEnd w:id="105"/>
    </w:p>
    <w:p>
      <w:pPr>
        <w:pStyle w:val="-WeLStandardtextEinzug-"/>
        <w:ind w:firstLine="0"/>
      </w:pPr>
      <w:del w:id="107" w:author="Torsten Munkelt" w:date="2022-06-19T23:43:00Z">
        <w:r>
          <w:delText xml:space="preserve">Wohingegen in der </w:delText>
        </w:r>
      </w:del>
      <w:r>
        <w:t xml:space="preserve">Präsenzlehre </w:t>
      </w:r>
      <w:del w:id="108" w:author="Torsten Munkelt" w:date="2022-06-19T23:43:00Z">
        <w:r>
          <w:delText xml:space="preserve">zumindest </w:delText>
        </w:r>
      </w:del>
      <w:ins w:id="109" w:author="Torsten Munkelt" w:date="2022-06-19T23:43:00Z">
        <w:r>
          <w:t xml:space="preserve">vermittelt den Lehrenden zumindest </w:t>
        </w:r>
      </w:ins>
      <w:r>
        <w:t>ein</w:t>
      </w:r>
      <w:ins w:id="110" w:author="Torsten Munkelt" w:date="2022-06-19T23:43:00Z">
        <w:r>
          <w:t>en</w:t>
        </w:r>
      </w:ins>
      <w:r>
        <w:t xml:space="preserve"> grobe</w:t>
      </w:r>
      <w:ins w:id="111" w:author="Torsten Munkelt" w:date="2022-06-19T23:43:00Z">
        <w:r>
          <w:t>n</w:t>
        </w:r>
      </w:ins>
      <w:del w:id="112" w:author="Torsten Munkelt" w:date="2022-06-19T23:43:00Z">
        <w:r>
          <w:delText>r</w:delText>
        </w:r>
      </w:del>
      <w:r>
        <w:t xml:space="preserve"> </w:t>
      </w:r>
      <w:del w:id="113" w:author="Torsten Munkelt" w:date="2022-06-19T23:44:00Z">
        <w:r>
          <w:delText xml:space="preserve">Überblick über die </w:delText>
        </w:r>
      </w:del>
      <w:ins w:id="114" w:author="Torsten Munkelt" w:date="2022-06-19T23:44:00Z">
        <w:r>
          <w:t xml:space="preserve">Eindruck von der </w:t>
        </w:r>
      </w:ins>
      <w:r>
        <w:t xml:space="preserve">Kompetenz </w:t>
      </w:r>
      <w:del w:id="115" w:author="Torsten Munkelt" w:date="2022-06-19T23:43:00Z">
        <w:r>
          <w:delText xml:space="preserve">von </w:delText>
        </w:r>
      </w:del>
      <w:ins w:id="116" w:author="Torsten Munkelt" w:date="2022-06-19T23:43:00Z">
        <w:r>
          <w:t xml:space="preserve">der </w:t>
        </w:r>
      </w:ins>
      <w:r>
        <w:t xml:space="preserve">Studierenden hinsichtlich </w:t>
      </w:r>
      <w:ins w:id="117" w:author="Torsten Munkelt" w:date="2022-06-19T23:43:00Z">
        <w:r>
          <w:t xml:space="preserve">der Lösung </w:t>
        </w:r>
      </w:ins>
      <w:r>
        <w:t>einer Aufgabe</w:t>
      </w:r>
      <w:del w:id="118" w:author="Torsten Munkelt" w:date="2022-06-19T23:44:00Z">
        <w:r>
          <w:delText xml:space="preserve"> erhalten werden kann,</w:delText>
        </w:r>
      </w:del>
      <w:ins w:id="119" w:author="Torsten Munkelt" w:date="2022-06-19T23:44:00Z">
        <w:r>
          <w:t>.</w:t>
        </w:r>
      </w:ins>
      <w:r>
        <w:t xml:space="preserve"> </w:t>
      </w:r>
      <w:ins w:id="120" w:author="Torsten Munkelt" w:date="2022-06-19T23:44:00Z">
        <w:r>
          <w:t xml:space="preserve">ALADIN </w:t>
        </w:r>
      </w:ins>
      <w:ins w:id="121" w:author="Torsten Munkelt" w:date="2022-06-19T23:45:00Z">
        <w:r>
          <w:lastRenderedPageBreak/>
          <w:t xml:space="preserve">verhindert diesen Eindruck </w:t>
        </w:r>
      </w:ins>
      <w:del w:id="122" w:author="Torsten Munkelt" w:date="2022-06-19T23:45:00Z">
        <w:r>
          <w:delText xml:space="preserve">wird dies </w:delText>
        </w:r>
      </w:del>
      <w:r>
        <w:t xml:space="preserve">durch die fehlende persönliche Rückkopplung </w:t>
      </w:r>
      <w:del w:id="123" w:author="Torsten Munkelt" w:date="2022-06-19T23:45:00Z">
        <w:r>
          <w:delText xml:space="preserve">in ALADIN </w:delText>
        </w:r>
      </w:del>
      <w:r>
        <w:t>zunächst</w:t>
      </w:r>
      <w:del w:id="124" w:author="Torsten Munkelt" w:date="2022-06-19T23:45:00Z">
        <w:r>
          <w:delText xml:space="preserve"> verhindert</w:delText>
        </w:r>
      </w:del>
      <w:r>
        <w:t xml:space="preserve">. </w:t>
      </w:r>
      <w:del w:id="125" w:author="Torsten Munkelt" w:date="2022-06-19T23:52:00Z">
        <w:r>
          <w:delText xml:space="preserve">Eine zusätzliche Erfassung der </w:delText>
        </w:r>
      </w:del>
      <w:ins w:id="126" w:author="Torsten Munkelt" w:date="2022-06-19T23:52:00Z">
        <w:r>
          <w:t xml:space="preserve">Zusätzlich erfasste </w:t>
        </w:r>
      </w:ins>
      <w:r>
        <w:t xml:space="preserve">Interaktionen </w:t>
      </w:r>
      <w:del w:id="127" w:author="Torsten Munkelt" w:date="2022-06-19T23:50:00Z">
        <w:r>
          <w:delText xml:space="preserve">zur </w:delText>
        </w:r>
      </w:del>
      <w:ins w:id="128" w:author="Torsten Munkelt" w:date="2022-06-19T23:51:00Z">
        <w:r>
          <w:t>aller</w:t>
        </w:r>
      </w:ins>
      <w:ins w:id="129" w:author="Torsten Munkelt" w:date="2022-06-19T23:50:00Z">
        <w:r>
          <w:t xml:space="preserve"> S</w:t>
        </w:r>
      </w:ins>
      <w:ins w:id="130" w:author="Torsten Munkelt" w:date="2022-06-19T23:51:00Z">
        <w:r>
          <w:t>tudierenden mit ALADIN bei der</w:t>
        </w:r>
      </w:ins>
      <w:ins w:id="131" w:author="Torsten Munkelt" w:date="2022-06-19T23:50:00Z">
        <w:r>
          <w:t xml:space="preserve"> </w:t>
        </w:r>
      </w:ins>
      <w:r>
        <w:t>Lösung der Aufgabe</w:t>
      </w:r>
      <w:ins w:id="132" w:author="Torsten Munkelt" w:date="2022-06-19T23:51:00Z">
        <w:r>
          <w:t>n</w:t>
        </w:r>
      </w:ins>
      <w:r>
        <w:t xml:space="preserve"> </w:t>
      </w:r>
      <w:del w:id="133" w:author="Torsten Munkelt" w:date="2022-06-19T23:51:00Z">
        <w:r>
          <w:delText xml:space="preserve">aller Studierenden </w:delText>
        </w:r>
      </w:del>
      <w:r>
        <w:t>unterlieg</w:t>
      </w:r>
      <w:ins w:id="134" w:author="Torsten Munkelt" w:date="2022-06-19T23:53:00Z">
        <w:r>
          <w:t>en</w:t>
        </w:r>
      </w:ins>
      <w:del w:id="135" w:author="Torsten Munkelt" w:date="2022-06-19T23:53:00Z">
        <w:r>
          <w:delText>t</w:delText>
        </w:r>
      </w:del>
      <w:r>
        <w:t xml:space="preserve"> dabei jedoch ähnlichen Verzerrungseffekt</w:t>
      </w:r>
      <w:ins w:id="136" w:author="Torsten Munkelt" w:date="2022-06-19T23:55:00Z">
        <w:r>
          <w:t>en</w:t>
        </w:r>
      </w:ins>
      <w:del w:id="137" w:author="Torsten Munkelt" w:date="2022-06-19T23:53:00Z">
        <w:r>
          <w:delText>en</w:delText>
        </w:r>
      </w:del>
      <w:r>
        <w:t xml:space="preserve"> wie de</w:t>
      </w:r>
      <w:ins w:id="138" w:author="Paul Christ" w:date="2022-06-20T10:49:00Z">
        <w:r>
          <w:t>m</w:t>
        </w:r>
      </w:ins>
      <w:ins w:id="139" w:author="Torsten Munkelt" w:date="2022-06-19T23:53:00Z">
        <w:del w:id="140" w:author="Paul Christ" w:date="2022-06-20T10:49:00Z">
          <w:r>
            <w:delText>r</w:delText>
          </w:r>
        </w:del>
      </w:ins>
      <w:del w:id="141" w:author="Torsten Munkelt" w:date="2022-06-19T23:53:00Z">
        <w:r>
          <w:delText>m</w:delText>
        </w:r>
      </w:del>
      <w:r>
        <w:t xml:space="preserve"> direkten </w:t>
      </w:r>
      <w:del w:id="142" w:author="Torsten Munkelt" w:date="2022-06-19T23:53:00Z">
        <w:r>
          <w:delText xml:space="preserve">Austausch </w:delText>
        </w:r>
      </w:del>
      <w:ins w:id="143" w:author="Torsten Munkelt" w:date="2022-06-19T23:53:00Z">
        <w:r>
          <w:t xml:space="preserve">Eindruck </w:t>
        </w:r>
      </w:ins>
      <w:r>
        <w:t xml:space="preserve">in der Präsenzlehre. So weisen Studierende, welche engagiert an den </w:t>
      </w:r>
      <w:del w:id="144" w:author="Torsten Munkelt" w:date="2022-06-19T23:54:00Z">
        <w:r>
          <w:delText xml:space="preserve">Vorlesungen </w:delText>
        </w:r>
      </w:del>
      <w:ins w:id="145" w:author="Torsten Munkelt" w:date="2022-06-19T23:54:00Z">
        <w:r>
          <w:t xml:space="preserve">Lehrveranstaltungen </w:t>
        </w:r>
      </w:ins>
      <w:r>
        <w:t xml:space="preserve">teilnehmen, </w:t>
      </w:r>
      <w:ins w:id="146" w:author="Paul Christ" w:date="2022-06-20T10:49:00Z">
        <w:r>
          <w:t xml:space="preserve">eine </w:t>
        </w:r>
      </w:ins>
      <w:del w:id="147" w:author="Torsten Munkelt" w:date="2022-06-19T23:46:00Z">
        <w:r>
          <w:delText xml:space="preserve">zum einen eine </w:delText>
        </w:r>
      </w:del>
      <w:r>
        <w:t xml:space="preserve">höhere Kompetenz und </w:t>
      </w:r>
      <w:del w:id="148" w:author="Torsten Munkelt" w:date="2022-06-19T23:46:00Z">
        <w:r>
          <w:delText xml:space="preserve">zum anderen eine </w:delText>
        </w:r>
      </w:del>
      <w:r>
        <w:t xml:space="preserve">erhöhte Meldebereitschaft auf. Analog dazu </w:t>
      </w:r>
      <w:del w:id="149" w:author="Torsten Munkelt" w:date="2022-06-19T23:54:00Z">
        <w:r>
          <w:delText xml:space="preserve">ist zu erwarten, dass </w:delText>
        </w:r>
      </w:del>
      <w:ins w:id="150" w:author="Torsten Munkelt" w:date="2022-06-19T23:54:00Z">
        <w:r>
          <w:t xml:space="preserve">nutzen </w:t>
        </w:r>
      </w:ins>
      <w:r>
        <w:t xml:space="preserve">engagierte Studierende ALADIN </w:t>
      </w:r>
      <w:del w:id="151" w:author="Torsten Munkelt" w:date="2022-06-19T23:48:00Z">
        <w:r>
          <w:delText xml:space="preserve">vergleichsweise </w:delText>
        </w:r>
      </w:del>
      <w:r>
        <w:t>stärker</w:t>
      </w:r>
      <w:del w:id="152" w:author="Torsten Munkelt" w:date="2022-06-19T23:54:00Z">
        <w:r>
          <w:delText xml:space="preserve"> nutzen</w:delText>
        </w:r>
      </w:del>
      <w:r>
        <w:t xml:space="preserve">, </w:t>
      </w:r>
      <w:del w:id="153" w:author="Torsten Munkelt" w:date="2022-06-19T23:55:00Z">
        <w:r>
          <w:delText xml:space="preserve">welche davon </w:delText>
        </w:r>
      </w:del>
      <w:ins w:id="154" w:author="Torsten Munkelt" w:date="2022-06-19T23:55:00Z">
        <w:r>
          <w:t xml:space="preserve">profitieren </w:t>
        </w:r>
      </w:ins>
      <w:r>
        <w:t xml:space="preserve">im Vergleich zu unengagierten Studierenden weniger </w:t>
      </w:r>
      <w:del w:id="155" w:author="Torsten Munkelt" w:date="2022-06-19T23:55:00Z">
        <w:r>
          <w:delText>profitieren</w:delText>
        </w:r>
      </w:del>
      <w:ins w:id="156" w:author="Torsten Munkelt" w:date="2022-06-19T23:55:00Z">
        <w:r>
          <w:t>davon</w:t>
        </w:r>
      </w:ins>
      <w:r>
        <w:t xml:space="preserve">, </w:t>
      </w:r>
      <w:ins w:id="157" w:author="Torsten Munkelt" w:date="2022-06-19T23:55:00Z">
        <w:r>
          <w:t xml:space="preserve">schneiden bei </w:t>
        </w:r>
      </w:ins>
      <w:del w:id="158" w:author="Torsten Munkelt" w:date="2022-06-19T23:55:00Z">
        <w:r>
          <w:delText xml:space="preserve">in </w:delText>
        </w:r>
      </w:del>
      <w:r>
        <w:t>der Bearbeitung der Aufgaben aber besser ab</w:t>
      </w:r>
      <w:del w:id="159" w:author="Torsten Munkelt" w:date="2022-06-19T23:55:00Z">
        <w:r>
          <w:delText>schneiden</w:delText>
        </w:r>
      </w:del>
      <w:r>
        <w:t>. Die Heterogenität der Gruppe und die Ungleichgewichtung der erfassten Ergebnisse im Vergleich zur zugrunde liegenden Verteilung der Studierenden</w:t>
      </w:r>
      <w:del w:id="160" w:author="Torsten Munkelt" w:date="2022-06-19T23:56:00Z">
        <w:r>
          <w:delText>,</w:delText>
        </w:r>
      </w:del>
      <w:r>
        <w:t xml:space="preserve"> erschwer</w:t>
      </w:r>
      <w:ins w:id="161" w:author="Torsten Munkelt" w:date="2022-06-19T23:56:00Z">
        <w:r>
          <w:t>en</w:t>
        </w:r>
      </w:ins>
      <w:del w:id="162" w:author="Torsten Munkelt" w:date="2022-06-19T23:56:00Z">
        <w:r>
          <w:delText>t</w:delText>
        </w:r>
      </w:del>
      <w:r>
        <w:t xml:space="preserve"> das </w:t>
      </w:r>
      <w:del w:id="163" w:author="Torsten Munkelt" w:date="2022-06-19T23:56:00Z">
        <w:r>
          <w:delText xml:space="preserve">Erfassen </w:delText>
        </w:r>
      </w:del>
      <w:ins w:id="164" w:author="Torsten Munkelt" w:date="2022-06-19T23:56:00Z">
        <w:r>
          <w:t xml:space="preserve">Erstellen </w:t>
        </w:r>
      </w:ins>
      <w:r>
        <w:t xml:space="preserve">repräsentativer Statistiken. Eine Auswertung </w:t>
      </w:r>
      <w:del w:id="165" w:author="Torsten Munkelt" w:date="2022-06-20T00:01:00Z">
        <w:r>
          <w:delText xml:space="preserve">dieser </w:delText>
        </w:r>
      </w:del>
      <w:del w:id="166" w:author="Torsten Munkelt" w:date="2022-06-20T00:26:00Z">
        <w:r>
          <w:delText xml:space="preserve">Daten </w:delText>
        </w:r>
      </w:del>
      <w:ins w:id="167" w:author="Torsten Munkelt" w:date="2022-06-20T00:01:00Z">
        <w:r>
          <w:t>erfasste</w:t>
        </w:r>
      </w:ins>
      <w:ins w:id="168" w:author="Torsten Munkelt" w:date="2022-06-20T00:26:00Z">
        <w:r>
          <w:t>r</w:t>
        </w:r>
      </w:ins>
      <w:ins w:id="169" w:author="Torsten Munkelt" w:date="2022-06-20T00:01:00Z">
        <w:r>
          <w:t xml:space="preserve"> Interaktionen </w:t>
        </w:r>
      </w:ins>
      <w:r>
        <w:t xml:space="preserve">erfordert daher stets auch die Möglichkeit </w:t>
      </w:r>
      <w:commentRangeStart w:id="170"/>
      <w:commentRangeStart w:id="171"/>
      <w:r>
        <w:t>für facettierte Visualisierungen</w:t>
      </w:r>
      <w:commentRangeEnd w:id="170"/>
      <w:r>
        <w:rPr>
          <w:rStyle w:val="Kommentarzeichen"/>
          <w:rFonts w:asciiTheme="minorHAnsi" w:eastAsiaTheme="minorHAnsi" w:hAnsiTheme="minorHAnsi" w:cstheme="minorBidi"/>
          <w:color w:val="auto"/>
          <w:lang w:eastAsia="en-US"/>
        </w:rPr>
        <w:commentReference w:id="170"/>
      </w:r>
      <w:commentRangeEnd w:id="171"/>
      <w:r>
        <w:rPr>
          <w:rStyle w:val="Kommentarzeichen"/>
          <w:rFonts w:cstheme="minorBidi"/>
          <w:color w:val="auto"/>
          <w:lang w:eastAsia="en-US"/>
        </w:rPr>
        <w:commentReference w:id="171"/>
      </w:r>
      <w:r>
        <w:t xml:space="preserve"> anstatt reiner Aggregationen, da </w:t>
      </w:r>
      <w:del w:id="172" w:author="Torsten Munkelt" w:date="2022-06-20T00:02:00Z">
        <w:r>
          <w:delText xml:space="preserve">diese </w:delText>
        </w:r>
      </w:del>
      <w:ins w:id="173" w:author="Torsten Munkelt" w:date="2022-06-20T00:02:00Z">
        <w:r>
          <w:t xml:space="preserve">letztere </w:t>
        </w:r>
      </w:ins>
      <w:r>
        <w:t>möglicherweise zu falschen Rückschlüssen über die tatsächliche Verteilung führen</w:t>
      </w:r>
      <w:del w:id="174" w:author="Torsten Munkelt" w:date="2022-06-20T00:02:00Z">
        <w:r>
          <w:delText xml:space="preserve"> können</w:delText>
        </w:r>
      </w:del>
      <w:r>
        <w:t xml:space="preserve"> </w:t>
      </w:r>
      <w:r>
        <w:fldChar w:fldCharType="begin"/>
      </w:r>
      <w: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Graphs","author":[{"family":"Matejka","given":"Justin"},{"family":"Fitzmaurice","given":"George"}],"issued":{"date-parts":[["2017",5,2]]}}}],"schema":"https://github.com/citation-style-language/schema/raw/master/csl-citation.json"} </w:instrText>
      </w:r>
      <w:r>
        <w:fldChar w:fldCharType="separate"/>
      </w:r>
      <w:r>
        <w:rPr>
          <w:rFonts w:cs="Arial"/>
        </w:rPr>
        <w:t>(Matejka &amp; Fitzmaurice, 2017)</w:t>
      </w:r>
      <w:r>
        <w:fldChar w:fldCharType="end"/>
      </w:r>
      <w:r>
        <w:t>.</w:t>
      </w:r>
    </w:p>
    <w:p>
      <w:pPr>
        <w:pStyle w:val="-WeLStandardtextEinzug-"/>
      </w:pPr>
      <w:r>
        <w:t xml:space="preserve">Die in </w:t>
      </w:r>
      <w:r>
        <w:fldChar w:fldCharType="begin"/>
      </w:r>
      <w:r>
        <w:instrText xml:space="preserve"> REF _Ref106442956 \r \h </w:instrText>
      </w:r>
      <w:r>
        <w:fldChar w:fldCharType="separate"/>
      </w:r>
      <w:r>
        <w:t>2.2.1</w:t>
      </w:r>
      <w:r>
        <w:fldChar w:fldCharType="end"/>
      </w:r>
      <w:r>
        <w:t xml:space="preserve"> und </w:t>
      </w:r>
      <w:r>
        <w:fldChar w:fldCharType="begin"/>
      </w:r>
      <w:r>
        <w:instrText xml:space="preserve"> REF _Ref106442968 \r \h </w:instrText>
      </w:r>
      <w:r>
        <w:fldChar w:fldCharType="separate"/>
      </w:r>
      <w:r>
        <w:t>2.2.2</w:t>
      </w:r>
      <w:r>
        <w:fldChar w:fldCharType="end"/>
      </w:r>
      <w:r>
        <w:t xml:space="preserve"> beschriebenen</w:t>
      </w:r>
      <w:commentRangeStart w:id="175"/>
      <w:commentRangeStart w:id="176"/>
      <w:r>
        <w:t xml:space="preserve"> Herausforderungen resultieren zwar nicht </w:t>
      </w:r>
      <w:ins w:id="177" w:author="Torsten Munkelt" w:date="2022-06-20T00:05:00Z">
        <w:r>
          <w:t xml:space="preserve">nur </w:t>
        </w:r>
      </w:ins>
      <w:r>
        <w:t xml:space="preserve">aus der Nutzung eines elektronischen Systems, </w:t>
      </w:r>
      <w:del w:id="178" w:author="Torsten Munkelt" w:date="2022-06-19T23:58:00Z">
        <w:r>
          <w:delText xml:space="preserve">werden </w:delText>
        </w:r>
      </w:del>
      <w:ins w:id="179" w:author="Torsten Munkelt" w:date="2022-06-19T23:58:00Z">
        <w:r>
          <w:t xml:space="preserve">treten </w:t>
        </w:r>
      </w:ins>
      <w:r>
        <w:t xml:space="preserve">allerdings </w:t>
      </w:r>
      <w:ins w:id="180" w:author="Torsten Munkelt" w:date="2022-06-20T00:05:00Z">
        <w:r>
          <w:t xml:space="preserve">bei ihr </w:t>
        </w:r>
      </w:ins>
      <w:r>
        <w:t xml:space="preserve">durch die verminderte Interaktion mit </w:t>
      </w:r>
      <w:ins w:id="181" w:author="Torsten Munkelt" w:date="2022-06-19T23:58:00Z">
        <w:r>
          <w:t xml:space="preserve">den </w:t>
        </w:r>
      </w:ins>
      <w:del w:id="182" w:author="Torsten Munkelt" w:date="2022-06-19T23:58:00Z">
        <w:r>
          <w:delText xml:space="preserve">Lehrkräften </w:delText>
        </w:r>
      </w:del>
      <w:ins w:id="183" w:author="Torsten Munkelt" w:date="2022-06-19T23:58:00Z">
        <w:r>
          <w:t xml:space="preserve">Lehrenden </w:t>
        </w:r>
      </w:ins>
      <w:del w:id="184" w:author="Torsten Munkelt" w:date="2022-06-19T23:58:00Z">
        <w:r>
          <w:delText>verstärkt sichtbar gemacht</w:delText>
        </w:r>
      </w:del>
      <w:ins w:id="185" w:author="Torsten Munkelt" w:date="2022-06-19T23:58:00Z">
        <w:r>
          <w:t>stärker hervor</w:t>
        </w:r>
      </w:ins>
      <w:r>
        <w:t xml:space="preserve">. Elektronische Systeme erlauben jedoch die effiziente Betrachtung </w:t>
      </w:r>
      <w:del w:id="186" w:author="Torsten Munkelt" w:date="2022-06-20T00:07:00Z">
        <w:r>
          <w:delText xml:space="preserve">von </w:delText>
        </w:r>
      </w:del>
      <w:r>
        <w:t>viele</w:t>
      </w:r>
      <w:ins w:id="187" w:author="Torsten Munkelt" w:date="2022-06-20T00:07:00Z">
        <w:r>
          <w:t>r</w:t>
        </w:r>
      </w:ins>
      <w:del w:id="188" w:author="Torsten Munkelt" w:date="2022-06-20T00:07:00Z">
        <w:r>
          <w:delText>n</w:delText>
        </w:r>
      </w:del>
      <w:r>
        <w:t xml:space="preserve"> einzelne</w:t>
      </w:r>
      <w:ins w:id="189" w:author="Torsten Munkelt" w:date="2022-06-20T00:07:00Z">
        <w:r>
          <w:t>r</w:t>
        </w:r>
      </w:ins>
      <w:del w:id="190" w:author="Torsten Munkelt" w:date="2022-06-20T00:07:00Z">
        <w:r>
          <w:delText>n</w:delText>
        </w:r>
      </w:del>
      <w:r>
        <w:t xml:space="preserve"> </w:t>
      </w:r>
      <w:del w:id="191" w:author="Torsten Munkelt" w:date="2022-06-20T00:07:00Z">
        <w:r>
          <w:delText xml:space="preserve">Nutzerlösungen </w:delText>
        </w:r>
      </w:del>
      <w:ins w:id="192" w:author="Torsten Munkelt" w:date="2022-06-20T00:07:00Z">
        <w:r>
          <w:t xml:space="preserve">Nutzerinteraktionen </w:t>
        </w:r>
      </w:ins>
      <w:r>
        <w:t>in automatisch aufbereiteter Form</w:t>
      </w:r>
      <w:ins w:id="193" w:author="Torsten Munkelt" w:date="2022-06-20T00:15:00Z">
        <w:r>
          <w:t xml:space="preserve"> und </w:t>
        </w:r>
      </w:ins>
      <w:ins w:id="194" w:author="Torsten Munkelt" w:date="2022-06-20T00:16:00Z">
        <w:r>
          <w:t>ermöglichen</w:t>
        </w:r>
      </w:ins>
      <w:ins w:id="195" w:author="Torsten Munkelt" w:date="2022-06-20T00:15:00Z">
        <w:r>
          <w:t xml:space="preserve"> es so</w:t>
        </w:r>
      </w:ins>
      <w:ins w:id="196" w:author="Torsten Munkelt" w:date="2022-06-20T00:16:00Z">
        <w:r>
          <w:t xml:space="preserve"> überhaupt erst</w:t>
        </w:r>
      </w:ins>
      <w:ins w:id="197" w:author="Torsten Munkelt" w:date="2022-06-20T00:15:00Z">
        <w:r>
          <w:t xml:space="preserve">, Verzerrungseffekten bei der Kompetenzmessung in heterogenen Gruppen </w:t>
        </w:r>
      </w:ins>
      <w:del w:id="198" w:author="Torsten Munkelt" w:date="2022-06-20T00:15:00Z">
        <w:r>
          <w:delText xml:space="preserve">, </w:delText>
        </w:r>
      </w:del>
      <w:del w:id="199" w:author="Torsten Munkelt" w:date="2022-06-20T00:16:00Z">
        <w:r>
          <w:delText xml:space="preserve">um dem grundsätzlichen Problem überhaupt erst skalierbar </w:delText>
        </w:r>
      </w:del>
      <w:r>
        <w:t>entgegen</w:t>
      </w:r>
      <w:ins w:id="200" w:author="Torsten Munkelt" w:date="2022-06-20T00:16:00Z">
        <w:r>
          <w:t>zu</w:t>
        </w:r>
      </w:ins>
      <w:r>
        <w:t>treten</w:t>
      </w:r>
      <w:del w:id="201" w:author="Torsten Munkelt" w:date="2022-06-20T00:16:00Z">
        <w:r>
          <w:delText xml:space="preserve"> zu können</w:delText>
        </w:r>
      </w:del>
      <w:r>
        <w:t>.</w:t>
      </w:r>
      <w:commentRangeEnd w:id="175"/>
      <w:r>
        <w:rPr>
          <w:rStyle w:val="Kommentarzeichen"/>
          <w:rFonts w:cstheme="minorBidi"/>
          <w:color w:val="auto"/>
          <w:lang w:eastAsia="en-US"/>
        </w:rPr>
        <w:commentReference w:id="175"/>
      </w:r>
      <w:commentRangeEnd w:id="176"/>
      <w:r>
        <w:rPr>
          <w:rStyle w:val="Kommentarzeichen"/>
          <w:rFonts w:asciiTheme="minorHAnsi" w:eastAsiaTheme="minorHAnsi" w:hAnsiTheme="minorHAnsi" w:cstheme="minorBidi"/>
          <w:color w:val="auto"/>
          <w:lang w:eastAsia="en-US"/>
        </w:rPr>
        <w:commentReference w:id="176"/>
      </w:r>
    </w:p>
    <w:p>
      <w:pPr>
        <w:pStyle w:val="-WeLberschrift2-"/>
      </w:pPr>
      <w:commentRangeStart w:id="202"/>
      <w:commentRangeStart w:id="203"/>
      <w:r>
        <w:t xml:space="preserve">Fehlende Vernetzung </w:t>
      </w:r>
      <w:commentRangeEnd w:id="202"/>
      <w:r>
        <w:rPr>
          <w:rStyle w:val="Kommentarzeichen"/>
          <w:rFonts w:asciiTheme="minorHAnsi" w:eastAsiaTheme="minorHAnsi" w:hAnsiTheme="minorHAnsi" w:cstheme="minorBidi"/>
          <w:b w:val="0"/>
          <w:lang w:eastAsia="en-US"/>
        </w:rPr>
        <w:commentReference w:id="202"/>
      </w:r>
      <w:commentRangeEnd w:id="203"/>
      <w:r>
        <w:rPr>
          <w:rStyle w:val="Kommentarzeichen"/>
          <w:rFonts w:cstheme="minorBidi"/>
          <w:b w:val="0"/>
          <w:lang w:eastAsia="en-US"/>
        </w:rPr>
        <w:commentReference w:id="203"/>
      </w:r>
      <w:r>
        <w:t>der Studierenden untereinander</w:t>
      </w:r>
    </w:p>
    <w:p>
      <w:pPr>
        <w:jc w:val="both"/>
        <w:rPr>
          <w:rFonts w:cs="Times New Roman"/>
          <w:color w:val="000000"/>
          <w:sz w:val="22"/>
          <w:szCs w:val="24"/>
          <w:lang w:eastAsia="de-DE"/>
          <w:rPrChange w:id="204" w:author="Paul Christ" w:date="2022-06-20T09:16:00Z">
            <w:rPr>
              <w:rFonts w:cs="Times New Roman"/>
              <w:color w:val="000000"/>
              <w:szCs w:val="24"/>
              <w:lang w:eastAsia="de-DE"/>
            </w:rPr>
          </w:rPrChange>
        </w:rPr>
      </w:pPr>
      <w:commentRangeStart w:id="205"/>
      <w:commentRangeStart w:id="206"/>
      <w:r>
        <w:rPr>
          <w:rFonts w:cs="Times New Roman"/>
          <w:color w:val="000000"/>
          <w:sz w:val="22"/>
          <w:szCs w:val="24"/>
          <w:lang w:eastAsia="de-DE"/>
          <w:rPrChange w:id="207" w:author="Paul Christ" w:date="2022-06-20T09:16:00Z">
            <w:rPr>
              <w:rFonts w:cs="Times New Roman"/>
              <w:color w:val="000000"/>
              <w:szCs w:val="24"/>
              <w:lang w:eastAsia="de-DE"/>
            </w:rPr>
          </w:rPrChange>
        </w:rPr>
        <w:t xml:space="preserve">Im Gegensatz zur Präsenzlehre </w:t>
      </w:r>
      <w:commentRangeEnd w:id="205"/>
      <w:r>
        <w:rPr>
          <w:rFonts w:cs="Times New Roman"/>
          <w:color w:val="000000"/>
          <w:sz w:val="22"/>
          <w:szCs w:val="24"/>
          <w:lang w:eastAsia="de-DE"/>
          <w:rPrChange w:id="208" w:author="Paul Christ" w:date="2022-06-20T09:16:00Z">
            <w:rPr>
              <w:rStyle w:val="Kommentarzeichen"/>
            </w:rPr>
          </w:rPrChange>
        </w:rPr>
        <w:commentReference w:id="205"/>
      </w:r>
      <w:commentRangeEnd w:id="206"/>
      <w:r>
        <w:rPr>
          <w:rStyle w:val="Kommentarzeichen"/>
        </w:rPr>
        <w:commentReference w:id="206"/>
      </w:r>
      <w:r>
        <w:rPr>
          <w:rFonts w:cs="Times New Roman"/>
          <w:color w:val="000000"/>
          <w:sz w:val="22"/>
          <w:szCs w:val="24"/>
          <w:lang w:eastAsia="de-DE"/>
          <w:rPrChange w:id="209" w:author="Paul Christ" w:date="2022-06-20T09:16:00Z">
            <w:rPr>
              <w:rFonts w:cs="Times New Roman"/>
              <w:color w:val="000000"/>
              <w:szCs w:val="24"/>
              <w:lang w:eastAsia="de-DE"/>
            </w:rPr>
          </w:rPrChange>
        </w:rPr>
        <w:t>sind Studierende bei der selbständigen Bearbeitung von Aufgaben in ALADIN nicht unmittelbar gehalten</w:t>
      </w:r>
      <w:ins w:id="210" w:author="Torsten Munkelt" w:date="2022-06-19T23:49:00Z">
        <w:r>
          <w:rPr>
            <w:rFonts w:cs="Times New Roman"/>
            <w:color w:val="000000"/>
            <w:sz w:val="22"/>
            <w:szCs w:val="24"/>
            <w:lang w:eastAsia="de-DE"/>
            <w:rPrChange w:id="211" w:author="Paul Christ" w:date="2022-06-20T09:16:00Z">
              <w:rPr>
                <w:rFonts w:cs="Times New Roman"/>
                <w:color w:val="000000"/>
                <w:szCs w:val="24"/>
                <w:lang w:eastAsia="de-DE"/>
              </w:rPr>
            </w:rPrChange>
          </w:rPr>
          <w:t>,</w:t>
        </w:r>
      </w:ins>
      <w:r>
        <w:rPr>
          <w:rFonts w:cs="Times New Roman"/>
          <w:color w:val="000000"/>
          <w:sz w:val="22"/>
          <w:szCs w:val="24"/>
          <w:lang w:eastAsia="de-DE"/>
          <w:rPrChange w:id="212" w:author="Paul Christ" w:date="2022-06-20T09:16:00Z">
            <w:rPr>
              <w:rFonts w:cs="Times New Roman"/>
              <w:color w:val="000000"/>
              <w:szCs w:val="24"/>
              <w:lang w:eastAsia="de-DE"/>
            </w:rPr>
          </w:rPrChange>
        </w:rPr>
        <w:t xml:space="preserve"> sich miteinander zu vernetzen. Die fehlende Vernetzung </w:t>
      </w:r>
      <w:del w:id="213" w:author="Torsten Munkelt" w:date="2022-06-20T00:18:00Z">
        <w:r>
          <w:rPr>
            <w:rFonts w:cs="Times New Roman"/>
            <w:color w:val="000000"/>
            <w:sz w:val="22"/>
            <w:szCs w:val="24"/>
            <w:lang w:eastAsia="de-DE"/>
            <w:rPrChange w:id="214" w:author="Paul Christ" w:date="2022-06-20T09:16:00Z">
              <w:rPr>
                <w:rFonts w:cs="Times New Roman"/>
                <w:color w:val="000000"/>
                <w:szCs w:val="24"/>
                <w:lang w:eastAsia="de-DE"/>
              </w:rPr>
            </w:rPrChange>
          </w:rPr>
          <w:delText xml:space="preserve">von </w:delText>
        </w:r>
      </w:del>
      <w:ins w:id="215" w:author="Torsten Munkelt" w:date="2022-06-20T00:18:00Z">
        <w:r>
          <w:rPr>
            <w:rFonts w:cs="Times New Roman"/>
            <w:color w:val="000000"/>
            <w:sz w:val="22"/>
            <w:szCs w:val="24"/>
            <w:lang w:eastAsia="de-DE"/>
            <w:rPrChange w:id="216" w:author="Paul Christ" w:date="2022-06-20T09:16:00Z">
              <w:rPr>
                <w:rFonts w:cs="Times New Roman"/>
                <w:color w:val="000000"/>
                <w:szCs w:val="24"/>
                <w:lang w:eastAsia="de-DE"/>
              </w:rPr>
            </w:rPrChange>
          </w:rPr>
          <w:t xml:space="preserve">der </w:t>
        </w:r>
      </w:ins>
      <w:r>
        <w:rPr>
          <w:rFonts w:cs="Times New Roman"/>
          <w:color w:val="000000"/>
          <w:sz w:val="22"/>
          <w:szCs w:val="24"/>
          <w:lang w:eastAsia="de-DE"/>
          <w:rPrChange w:id="217" w:author="Paul Christ" w:date="2022-06-20T09:16:00Z">
            <w:rPr>
              <w:rFonts w:cs="Times New Roman"/>
              <w:color w:val="000000"/>
              <w:szCs w:val="24"/>
              <w:lang w:eastAsia="de-DE"/>
            </w:rPr>
          </w:rPrChange>
        </w:rPr>
        <w:t xml:space="preserve">Studierenden </w:t>
      </w:r>
      <w:del w:id="218" w:author="Torsten Munkelt" w:date="2022-06-19T23:49:00Z">
        <w:r>
          <w:rPr>
            <w:rFonts w:cs="Times New Roman"/>
            <w:color w:val="000000"/>
            <w:sz w:val="22"/>
            <w:szCs w:val="24"/>
            <w:lang w:eastAsia="de-DE"/>
            <w:rPrChange w:id="219" w:author="Paul Christ" w:date="2022-06-20T09:16:00Z">
              <w:rPr>
                <w:rFonts w:cs="Times New Roman"/>
                <w:color w:val="000000"/>
                <w:szCs w:val="24"/>
                <w:lang w:eastAsia="de-DE"/>
              </w:rPr>
            </w:rPrChange>
          </w:rPr>
          <w:delText xml:space="preserve">kann </w:delText>
        </w:r>
      </w:del>
      <w:ins w:id="220" w:author="Torsten Munkelt" w:date="2022-06-19T23:49:00Z">
        <w:r>
          <w:rPr>
            <w:rFonts w:cs="Times New Roman"/>
            <w:color w:val="000000"/>
            <w:sz w:val="22"/>
            <w:szCs w:val="24"/>
            <w:lang w:eastAsia="de-DE"/>
            <w:rPrChange w:id="221" w:author="Paul Christ" w:date="2022-06-20T09:16:00Z">
              <w:rPr>
                <w:rFonts w:cs="Times New Roman"/>
                <w:color w:val="000000"/>
                <w:szCs w:val="24"/>
                <w:lang w:eastAsia="de-DE"/>
              </w:rPr>
            </w:rPrChange>
          </w:rPr>
          <w:t xml:space="preserve">führt </w:t>
        </w:r>
      </w:ins>
      <w:r>
        <w:rPr>
          <w:rFonts w:cs="Times New Roman"/>
          <w:color w:val="000000"/>
          <w:sz w:val="22"/>
          <w:szCs w:val="24"/>
          <w:lang w:eastAsia="de-DE"/>
          <w:rPrChange w:id="222" w:author="Paul Christ" w:date="2022-06-20T09:16:00Z">
            <w:rPr>
              <w:rFonts w:cs="Times New Roman"/>
              <w:color w:val="000000"/>
              <w:szCs w:val="24"/>
              <w:lang w:eastAsia="de-DE"/>
            </w:rPr>
          </w:rPrChange>
        </w:rPr>
        <w:t xml:space="preserve">in Extremfällen zur Überforderung der Studierenden, Verlängerungen </w:t>
      </w:r>
      <w:del w:id="223" w:author="Torsten Munkelt" w:date="2022-06-19T23:50:00Z">
        <w:r>
          <w:rPr>
            <w:rFonts w:cs="Times New Roman"/>
            <w:color w:val="000000"/>
            <w:sz w:val="22"/>
            <w:szCs w:val="24"/>
            <w:lang w:eastAsia="de-DE"/>
            <w:rPrChange w:id="224" w:author="Paul Christ" w:date="2022-06-20T09:16:00Z">
              <w:rPr>
                <w:rFonts w:cs="Times New Roman"/>
                <w:color w:val="000000"/>
                <w:szCs w:val="24"/>
                <w:lang w:eastAsia="de-DE"/>
              </w:rPr>
            </w:rPrChange>
          </w:rPr>
          <w:delText xml:space="preserve">des </w:delText>
        </w:r>
      </w:del>
      <w:ins w:id="225" w:author="Torsten Munkelt" w:date="2022-06-19T23:50:00Z">
        <w:r>
          <w:rPr>
            <w:rFonts w:cs="Times New Roman"/>
            <w:color w:val="000000"/>
            <w:sz w:val="22"/>
            <w:szCs w:val="24"/>
            <w:lang w:eastAsia="de-DE"/>
            <w:rPrChange w:id="226" w:author="Paul Christ" w:date="2022-06-20T09:16:00Z">
              <w:rPr>
                <w:rFonts w:cs="Times New Roman"/>
                <w:color w:val="000000"/>
                <w:szCs w:val="24"/>
                <w:lang w:eastAsia="de-DE"/>
              </w:rPr>
            </w:rPrChange>
          </w:rPr>
          <w:t xml:space="preserve">ihres </w:t>
        </w:r>
      </w:ins>
      <w:r>
        <w:rPr>
          <w:rFonts w:cs="Times New Roman"/>
          <w:color w:val="000000"/>
          <w:sz w:val="22"/>
          <w:szCs w:val="24"/>
          <w:lang w:eastAsia="de-DE"/>
          <w:rPrChange w:id="227" w:author="Paul Christ" w:date="2022-06-20T09:16:00Z">
            <w:rPr>
              <w:rFonts w:cs="Times New Roman"/>
              <w:color w:val="000000"/>
              <w:szCs w:val="24"/>
              <w:lang w:eastAsia="de-DE"/>
            </w:rPr>
          </w:rPrChange>
        </w:rPr>
        <w:t xml:space="preserve">Studiums und </w:t>
      </w:r>
      <w:del w:id="228" w:author="Torsten Munkelt" w:date="2022-06-19T23:49:00Z">
        <w:r>
          <w:rPr>
            <w:rFonts w:cs="Times New Roman"/>
            <w:color w:val="000000"/>
            <w:sz w:val="22"/>
            <w:szCs w:val="24"/>
            <w:lang w:eastAsia="de-DE"/>
            <w:rPrChange w:id="229" w:author="Paul Christ" w:date="2022-06-20T09:16:00Z">
              <w:rPr>
                <w:rFonts w:cs="Times New Roman"/>
                <w:color w:val="000000"/>
                <w:szCs w:val="24"/>
                <w:lang w:eastAsia="de-DE"/>
              </w:rPr>
            </w:rPrChange>
          </w:rPr>
          <w:delText xml:space="preserve">zu </w:delText>
        </w:r>
      </w:del>
      <w:r>
        <w:rPr>
          <w:rFonts w:cs="Times New Roman"/>
          <w:color w:val="000000"/>
          <w:sz w:val="22"/>
          <w:szCs w:val="24"/>
          <w:lang w:eastAsia="de-DE"/>
          <w:rPrChange w:id="230" w:author="Paul Christ" w:date="2022-06-20T09:16:00Z">
            <w:rPr>
              <w:rFonts w:cs="Times New Roman"/>
              <w:color w:val="000000"/>
              <w:szCs w:val="24"/>
              <w:lang w:eastAsia="de-DE"/>
            </w:rPr>
          </w:rPrChange>
        </w:rPr>
        <w:t>erhöhten Abbruchquoten</w:t>
      </w:r>
      <w:del w:id="231" w:author="Torsten Munkelt" w:date="2022-06-19T23:50:00Z">
        <w:r>
          <w:rPr>
            <w:rFonts w:cs="Times New Roman"/>
            <w:color w:val="000000"/>
            <w:sz w:val="22"/>
            <w:szCs w:val="24"/>
            <w:lang w:eastAsia="de-DE"/>
            <w:rPrChange w:id="232" w:author="Paul Christ" w:date="2022-06-20T09:16:00Z">
              <w:rPr>
                <w:rFonts w:cs="Times New Roman"/>
                <w:color w:val="000000"/>
                <w:szCs w:val="24"/>
                <w:lang w:eastAsia="de-DE"/>
              </w:rPr>
            </w:rPrChange>
          </w:rPr>
          <w:delText xml:space="preserve"> führen</w:delText>
        </w:r>
      </w:del>
      <w:r>
        <w:rPr>
          <w:rFonts w:cs="Times New Roman"/>
          <w:color w:val="000000"/>
          <w:sz w:val="22"/>
          <w:szCs w:val="24"/>
          <w:lang w:eastAsia="de-DE"/>
          <w:rPrChange w:id="233" w:author="Paul Christ" w:date="2022-06-20T09:16:00Z">
            <w:rPr>
              <w:rFonts w:cs="Times New Roman"/>
              <w:color w:val="000000"/>
              <w:szCs w:val="24"/>
              <w:lang w:eastAsia="de-DE"/>
            </w:rPr>
          </w:rPrChange>
        </w:rPr>
        <w:t xml:space="preserve">, wie während der Corona-Pandemie beobachtet </w:t>
      </w:r>
      <w:r>
        <w:rPr>
          <w:rFonts w:cs="Times New Roman"/>
          <w:color w:val="000000"/>
          <w:sz w:val="22"/>
          <w:szCs w:val="24"/>
          <w:lang w:eastAsia="de-DE"/>
          <w:rPrChange w:id="234"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schema":"https://github.com/citation-style-language/schema/raw/master/csl-citation.json"} </w:instrText>
      </w:r>
      <w:r>
        <w:rPr>
          <w:rFonts w:cs="Times New Roman"/>
          <w:color w:val="000000"/>
          <w:sz w:val="22"/>
          <w:szCs w:val="24"/>
          <w:lang w:eastAsia="de-DE"/>
          <w:rPrChange w:id="235"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36" w:author="Paul Christ" w:date="2022-06-20T09:16:00Z">
            <w:rPr>
              <w:rFonts w:cs="Times New Roman"/>
              <w:color w:val="000000"/>
              <w:szCs w:val="24"/>
              <w:lang w:eastAsia="de-DE"/>
            </w:rPr>
          </w:rPrChange>
        </w:rPr>
        <w:t>(Kris-Stephen et al., 2021)</w:t>
      </w:r>
      <w:r>
        <w:rPr>
          <w:rFonts w:cs="Times New Roman"/>
          <w:color w:val="000000"/>
          <w:sz w:val="22"/>
          <w:szCs w:val="24"/>
          <w:lang w:eastAsia="de-DE"/>
          <w:rPrChange w:id="237"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238" w:author="Paul Christ" w:date="2022-06-20T09:16:00Z">
            <w:rPr>
              <w:rFonts w:cs="Times New Roman"/>
              <w:color w:val="000000"/>
              <w:szCs w:val="24"/>
              <w:lang w:eastAsia="de-DE"/>
            </w:rPr>
          </w:rPrChange>
        </w:rPr>
        <w:t>.</w:t>
      </w:r>
    </w:p>
    <w:p>
      <w:pPr>
        <w:pStyle w:val="-WeLberschrift2-"/>
      </w:pPr>
      <w:bookmarkStart w:id="239" w:name="_Ref105518954"/>
      <w:r>
        <w:t>Fehlende Rückmeldung an Studierende</w:t>
      </w:r>
      <w:del w:id="240" w:author="Torsten Munkelt" w:date="2022-06-20T00:27:00Z">
        <w:r>
          <w:delText>, wenn Aufgaben nicht, falsch oder unvollständig gelöst</w:delText>
        </w:r>
        <w:bookmarkEnd w:id="239"/>
        <w:r>
          <w:delText xml:space="preserve"> </w:delText>
        </w:r>
      </w:del>
    </w:p>
    <w:p>
      <w:pPr>
        <w:rPr>
          <w:rFonts w:cs="Times New Roman"/>
          <w:color w:val="000000"/>
          <w:sz w:val="22"/>
          <w:szCs w:val="24"/>
          <w:lang w:eastAsia="de-DE"/>
          <w:rPrChange w:id="241" w:author="Paul Christ" w:date="2022-06-20T09:16:00Z">
            <w:rPr>
              <w:rFonts w:cs="Times New Roman"/>
              <w:color w:val="000000"/>
              <w:szCs w:val="24"/>
              <w:lang w:eastAsia="de-DE"/>
            </w:rPr>
          </w:rPrChange>
        </w:rPr>
      </w:pPr>
      <w:r>
        <w:rPr>
          <w:rFonts w:cs="Times New Roman"/>
          <w:color w:val="000000"/>
          <w:sz w:val="22"/>
          <w:szCs w:val="24"/>
          <w:lang w:eastAsia="de-DE"/>
          <w:rPrChange w:id="242" w:author="Paul Christ" w:date="2022-06-20T09:16:00Z">
            <w:rPr>
              <w:rFonts w:cs="Times New Roman"/>
              <w:color w:val="000000"/>
              <w:szCs w:val="24"/>
              <w:lang w:eastAsia="de-DE"/>
            </w:rPr>
          </w:rPrChange>
        </w:rPr>
        <w:t xml:space="preserve">Unzureichende oder fehlende Rückmeldung </w:t>
      </w:r>
      <w:del w:id="243" w:author="Torsten Munkelt" w:date="2022-06-20T00:28:00Z">
        <w:r>
          <w:rPr>
            <w:rFonts w:cs="Times New Roman"/>
            <w:color w:val="000000"/>
            <w:sz w:val="22"/>
            <w:szCs w:val="24"/>
            <w:lang w:eastAsia="de-DE"/>
            <w:rPrChange w:id="244" w:author="Paul Christ" w:date="2022-06-20T09:16:00Z">
              <w:rPr>
                <w:rFonts w:cs="Times New Roman"/>
                <w:color w:val="000000"/>
                <w:szCs w:val="24"/>
                <w:lang w:eastAsia="de-DE"/>
              </w:rPr>
            </w:rPrChange>
          </w:rPr>
          <w:delText xml:space="preserve">gegenüber den </w:delText>
        </w:r>
      </w:del>
      <w:ins w:id="245" w:author="Torsten Munkelt" w:date="2022-06-20T00:28:00Z">
        <w:r>
          <w:rPr>
            <w:rFonts w:cs="Times New Roman"/>
            <w:color w:val="000000"/>
            <w:sz w:val="22"/>
            <w:szCs w:val="24"/>
            <w:lang w:eastAsia="de-DE"/>
            <w:rPrChange w:id="246" w:author="Paul Christ" w:date="2022-06-20T09:16:00Z">
              <w:rPr>
                <w:rFonts w:cs="Times New Roman"/>
                <w:color w:val="000000"/>
                <w:szCs w:val="24"/>
                <w:lang w:eastAsia="de-DE"/>
              </w:rPr>
            </w:rPrChange>
          </w:rPr>
          <w:t xml:space="preserve">an </w:t>
        </w:r>
      </w:ins>
      <w:r>
        <w:rPr>
          <w:rFonts w:cs="Times New Roman"/>
          <w:color w:val="000000"/>
          <w:sz w:val="22"/>
          <w:szCs w:val="24"/>
          <w:lang w:eastAsia="de-DE"/>
          <w:rPrChange w:id="247" w:author="Paul Christ" w:date="2022-06-20T09:16:00Z">
            <w:rPr>
              <w:rFonts w:cs="Times New Roman"/>
              <w:color w:val="000000"/>
              <w:szCs w:val="24"/>
              <w:lang w:eastAsia="de-DE"/>
            </w:rPr>
          </w:rPrChange>
        </w:rPr>
        <w:t>Studierende</w:t>
      </w:r>
      <w:del w:id="248" w:author="Torsten Munkelt" w:date="2022-06-20T00:28:00Z">
        <w:r>
          <w:rPr>
            <w:rFonts w:cs="Times New Roman"/>
            <w:color w:val="000000"/>
            <w:sz w:val="22"/>
            <w:szCs w:val="24"/>
            <w:lang w:eastAsia="de-DE"/>
            <w:rPrChange w:id="249" w:author="Paul Christ" w:date="2022-06-20T09:16:00Z">
              <w:rPr>
                <w:rFonts w:cs="Times New Roman"/>
                <w:color w:val="000000"/>
                <w:szCs w:val="24"/>
                <w:lang w:eastAsia="de-DE"/>
              </w:rPr>
            </w:rPrChange>
          </w:rPr>
          <w:delText>n</w:delText>
        </w:r>
      </w:del>
      <w:r>
        <w:rPr>
          <w:rFonts w:cs="Times New Roman"/>
          <w:color w:val="000000"/>
          <w:sz w:val="22"/>
          <w:szCs w:val="24"/>
          <w:lang w:eastAsia="de-DE"/>
          <w:rPrChange w:id="250" w:author="Paul Christ" w:date="2022-06-20T09:16:00Z">
            <w:rPr>
              <w:rFonts w:cs="Times New Roman"/>
              <w:color w:val="000000"/>
              <w:szCs w:val="24"/>
              <w:lang w:eastAsia="de-DE"/>
            </w:rPr>
          </w:rPrChange>
        </w:rPr>
        <w:t xml:space="preserve">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w:t>
      </w:r>
      <w:ins w:id="251" w:author="Torsten Munkelt" w:date="2022-06-20T00:28:00Z">
        <w:r>
          <w:rPr>
            <w:rFonts w:cs="Times New Roman"/>
            <w:color w:val="000000"/>
            <w:sz w:val="22"/>
            <w:szCs w:val="24"/>
            <w:lang w:eastAsia="de-DE"/>
            <w:rPrChange w:id="252" w:author="Paul Christ" w:date="2022-06-20T09:16:00Z">
              <w:rPr>
                <w:rFonts w:cs="Times New Roman"/>
                <w:color w:val="000000"/>
                <w:szCs w:val="24"/>
                <w:lang w:eastAsia="de-DE"/>
              </w:rPr>
            </w:rPrChange>
          </w:rPr>
          <w:t>,</w:t>
        </w:r>
      </w:ins>
      <w:r>
        <w:rPr>
          <w:rFonts w:cs="Times New Roman"/>
          <w:color w:val="000000"/>
          <w:sz w:val="22"/>
          <w:szCs w:val="24"/>
          <w:lang w:eastAsia="de-DE"/>
          <w:rPrChange w:id="253" w:author="Paul Christ" w:date="2022-06-20T09:16:00Z">
            <w:rPr>
              <w:rFonts w:cs="Times New Roman"/>
              <w:color w:val="000000"/>
              <w:szCs w:val="24"/>
              <w:lang w:eastAsia="de-DE"/>
            </w:rPr>
          </w:rPrChange>
        </w:rPr>
        <w:t xml:space="preserve"> um das </w:t>
      </w:r>
      <w:r>
        <w:rPr>
          <w:rFonts w:cs="Times New Roman"/>
          <w:color w:val="000000"/>
          <w:sz w:val="22"/>
          <w:szCs w:val="24"/>
          <w:lang w:eastAsia="de-DE"/>
          <w:rPrChange w:id="254" w:author="Paul Christ" w:date="2022-06-20T09:16:00Z">
            <w:rPr>
              <w:rFonts w:cs="Times New Roman"/>
              <w:i/>
              <w:color w:val="000000"/>
              <w:szCs w:val="24"/>
              <w:lang w:eastAsia="de-DE"/>
            </w:rPr>
          </w:rPrChange>
        </w:rPr>
        <w:t>Warum</w:t>
      </w:r>
      <w:r>
        <w:rPr>
          <w:rFonts w:cs="Times New Roman"/>
          <w:color w:val="000000"/>
          <w:sz w:val="22"/>
          <w:szCs w:val="24"/>
          <w:lang w:eastAsia="de-DE"/>
          <w:rPrChange w:id="255" w:author="Paul Christ" w:date="2022-06-20T09:16:00Z">
            <w:rPr>
              <w:rFonts w:cs="Times New Roman"/>
              <w:color w:val="000000"/>
              <w:szCs w:val="24"/>
              <w:lang w:eastAsia="de-DE"/>
            </w:rPr>
          </w:rPrChange>
        </w:rPr>
        <w:t xml:space="preserve"> eines Fehlers ausreichend zu erklären.</w:t>
      </w:r>
    </w:p>
    <w:p>
      <w:pPr>
        <w:pStyle w:val="-WeLberschrift2-"/>
      </w:pPr>
      <w:bookmarkStart w:id="256" w:name="_Ref106720166"/>
      <w:r>
        <w:lastRenderedPageBreak/>
        <w:t>Fehlende Variabilität der Aufgabenrepräsentation</w:t>
      </w:r>
      <w:bookmarkEnd w:id="256"/>
    </w:p>
    <w:p>
      <w:pPr>
        <w:pStyle w:val="-WeLberschrift2-"/>
        <w:numPr>
          <w:ilvl w:val="3"/>
          <w:numId w:val="12"/>
        </w:numPr>
      </w:pPr>
      <w:bookmarkStart w:id="257" w:name="_Ref105519108"/>
      <w:r>
        <w:t>Zu hoher Abstraktionsgrad und zu geringe fachliche Semantik der generierten Aufgaben</w:t>
      </w:r>
      <w:bookmarkEnd w:id="257"/>
    </w:p>
    <w:p>
      <w:pPr>
        <w:jc w:val="both"/>
        <w:rPr>
          <w:rFonts w:cs="Times New Roman"/>
          <w:color w:val="000000"/>
          <w:sz w:val="22"/>
          <w:szCs w:val="24"/>
          <w:lang w:eastAsia="de-DE"/>
          <w:rPrChange w:id="258" w:author="Paul Christ" w:date="2022-06-20T09:16:00Z">
            <w:rPr>
              <w:rFonts w:cs="Times New Roman"/>
              <w:color w:val="000000"/>
              <w:szCs w:val="24"/>
              <w:lang w:eastAsia="de-DE"/>
            </w:rPr>
          </w:rPrChange>
        </w:rPr>
      </w:pPr>
      <w:r>
        <w:rPr>
          <w:rFonts w:cs="Times New Roman"/>
          <w:color w:val="000000"/>
          <w:sz w:val="22"/>
          <w:szCs w:val="24"/>
          <w:lang w:eastAsia="de-DE"/>
          <w:rPrChange w:id="259" w:author="Paul Christ" w:date="2022-06-20T09:16:00Z">
            <w:rPr>
              <w:rFonts w:cs="Times New Roman"/>
              <w:color w:val="000000"/>
              <w:szCs w:val="24"/>
              <w:lang w:eastAsia="de-DE"/>
            </w:rPr>
          </w:rPrChange>
        </w:rPr>
        <w:t>Der Abstraktionsgrad</w:t>
      </w:r>
      <w:ins w:id="260" w:author="Torsten Munkelt" w:date="2022-06-20T00:28:00Z">
        <w:r>
          <w:rPr>
            <w:rFonts w:cs="Times New Roman"/>
            <w:color w:val="000000"/>
            <w:sz w:val="22"/>
            <w:szCs w:val="24"/>
            <w:lang w:eastAsia="de-DE"/>
            <w:rPrChange w:id="261" w:author="Paul Christ" w:date="2022-06-20T09:16:00Z">
              <w:rPr>
                <w:rFonts w:cs="Times New Roman"/>
                <w:color w:val="000000"/>
                <w:szCs w:val="24"/>
                <w:lang w:eastAsia="de-DE"/>
              </w:rPr>
            </w:rPrChange>
          </w:rPr>
          <w:t>,</w:t>
        </w:r>
      </w:ins>
      <w:r>
        <w:rPr>
          <w:rFonts w:cs="Times New Roman"/>
          <w:color w:val="000000"/>
          <w:sz w:val="22"/>
          <w:szCs w:val="24"/>
          <w:lang w:eastAsia="de-DE"/>
          <w:rPrChange w:id="262" w:author="Paul Christ" w:date="2022-06-20T09:16:00Z">
            <w:rPr>
              <w:rFonts w:cs="Times New Roman"/>
              <w:color w:val="000000"/>
              <w:szCs w:val="24"/>
              <w:lang w:eastAsia="de-DE"/>
            </w:rPr>
          </w:rPrChange>
        </w:rPr>
        <w:t xml:space="preserve"> in der eine Aufgabe gestellt werden sollte</w:t>
      </w:r>
      <w:ins w:id="263" w:author="Torsten Munkelt" w:date="2022-06-20T00:28:00Z">
        <w:r>
          <w:rPr>
            <w:rFonts w:cs="Times New Roman"/>
            <w:color w:val="000000"/>
            <w:sz w:val="22"/>
            <w:szCs w:val="24"/>
            <w:lang w:eastAsia="de-DE"/>
            <w:rPrChange w:id="264" w:author="Paul Christ" w:date="2022-06-20T09:16:00Z">
              <w:rPr>
                <w:rFonts w:cs="Times New Roman"/>
                <w:color w:val="000000"/>
                <w:szCs w:val="24"/>
                <w:lang w:eastAsia="de-DE"/>
              </w:rPr>
            </w:rPrChange>
          </w:rPr>
          <w:t>,</w:t>
        </w:r>
      </w:ins>
      <w:r>
        <w:rPr>
          <w:rFonts w:cs="Times New Roman"/>
          <w:color w:val="000000"/>
          <w:sz w:val="22"/>
          <w:szCs w:val="24"/>
          <w:lang w:eastAsia="de-DE"/>
          <w:rPrChange w:id="265" w:author="Paul Christ" w:date="2022-06-20T09:16:00Z">
            <w:rPr>
              <w:rFonts w:cs="Times New Roman"/>
              <w:color w:val="000000"/>
              <w:szCs w:val="24"/>
              <w:lang w:eastAsia="de-DE"/>
            </w:rPr>
          </w:rPrChange>
        </w:rPr>
        <w:t xml:space="preserve"> um den größten Lernerfolg zu ermöglichen</w:t>
      </w:r>
      <w:ins w:id="266" w:author="Torsten Munkelt" w:date="2022-06-20T00:28:00Z">
        <w:r>
          <w:rPr>
            <w:rFonts w:cs="Times New Roman"/>
            <w:color w:val="000000"/>
            <w:sz w:val="22"/>
            <w:szCs w:val="24"/>
            <w:lang w:eastAsia="de-DE"/>
            <w:rPrChange w:id="267" w:author="Paul Christ" w:date="2022-06-20T09:16:00Z">
              <w:rPr>
                <w:rFonts w:cs="Times New Roman"/>
                <w:color w:val="000000"/>
                <w:szCs w:val="24"/>
                <w:lang w:eastAsia="de-DE"/>
              </w:rPr>
            </w:rPrChange>
          </w:rPr>
          <w:t>,</w:t>
        </w:r>
      </w:ins>
      <w:r>
        <w:rPr>
          <w:rFonts w:cs="Times New Roman"/>
          <w:color w:val="000000"/>
          <w:sz w:val="22"/>
          <w:szCs w:val="24"/>
          <w:lang w:eastAsia="de-DE"/>
          <w:rPrChange w:id="268" w:author="Paul Christ" w:date="2022-06-20T09:16:00Z">
            <w:rPr>
              <w:rFonts w:cs="Times New Roman"/>
              <w:color w:val="000000"/>
              <w:szCs w:val="24"/>
              <w:lang w:eastAsia="de-DE"/>
            </w:rPr>
          </w:rPrChange>
        </w:rPr>
        <w:t xml:space="preserve"> ist umstritten </w:t>
      </w:r>
      <w:r>
        <w:rPr>
          <w:rFonts w:cs="Times New Roman"/>
          <w:color w:val="000000"/>
          <w:sz w:val="22"/>
          <w:szCs w:val="24"/>
          <w:lang w:eastAsia="de-DE"/>
          <w:rPrChange w:id="269"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Math”","volume":"44","author":[{"family":"Trninic","given":"Dragan"},{"family":"Kapur","given":"Manu"},{"family":"Sinha","given":"Tanmay"}],"issued":{"date-parts":[["2020",7,1]]}}}],"schema":"https://github.com/citation-style-language/schema/raw/master/csl-citation.json"} </w:instrText>
      </w:r>
      <w:r>
        <w:rPr>
          <w:rFonts w:cs="Times New Roman"/>
          <w:color w:val="000000"/>
          <w:sz w:val="22"/>
          <w:szCs w:val="24"/>
          <w:lang w:eastAsia="de-DE"/>
          <w:rPrChange w:id="270"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71" w:author="Paul Christ" w:date="2022-06-20T09:16:00Z">
            <w:rPr>
              <w:rFonts w:cs="Times New Roman"/>
              <w:color w:val="000000"/>
              <w:szCs w:val="24"/>
              <w:lang w:eastAsia="de-DE"/>
            </w:rPr>
          </w:rPrChange>
        </w:rPr>
        <w:t>(Trninic et al., 2020)</w:t>
      </w:r>
      <w:r>
        <w:rPr>
          <w:rFonts w:cs="Times New Roman"/>
          <w:color w:val="000000"/>
          <w:sz w:val="22"/>
          <w:szCs w:val="24"/>
          <w:lang w:eastAsia="de-DE"/>
          <w:rPrChange w:id="272"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273" w:author="Paul Christ" w:date="2022-06-20T09:16:00Z">
            <w:rPr>
              <w:rFonts w:cs="Times New Roman"/>
              <w:color w:val="000000"/>
              <w:szCs w:val="24"/>
              <w:lang w:eastAsia="de-DE"/>
            </w:rPr>
          </w:rPrChange>
        </w:rPr>
        <w:t xml:space="preserve">. Eine graduelle Abstufung </w:t>
      </w:r>
      <w:ins w:id="274" w:author="Paul Christ" w:date="2022-06-22T02:03:00Z">
        <w:r>
          <w:rPr>
            <w:rFonts w:cs="Times New Roman"/>
            <w:color w:val="000000"/>
            <w:sz w:val="22"/>
            <w:szCs w:val="24"/>
            <w:lang w:eastAsia="de-DE"/>
          </w:rPr>
          <w:t xml:space="preserve">des Kontexts und der Beschreibung der Aufgabe </w:t>
        </w:r>
      </w:ins>
      <w:r>
        <w:rPr>
          <w:rFonts w:cs="Times New Roman"/>
          <w:color w:val="000000"/>
          <w:sz w:val="22"/>
          <w:szCs w:val="24"/>
          <w:lang w:eastAsia="de-DE"/>
          <w:rPrChange w:id="275" w:author="Paul Christ" w:date="2022-06-20T09:16:00Z">
            <w:rPr>
              <w:rFonts w:cs="Times New Roman"/>
              <w:color w:val="000000"/>
              <w:szCs w:val="24"/>
              <w:lang w:eastAsia="de-DE"/>
            </w:rPr>
          </w:rPrChange>
        </w:rPr>
        <w:t xml:space="preserve">von </w:t>
      </w:r>
      <w:del w:id="276" w:author="Paul Christ" w:date="2022-06-22T02:01:00Z">
        <w:r>
          <w:rPr>
            <w:rFonts w:cs="Times New Roman"/>
            <w:color w:val="000000"/>
            <w:sz w:val="22"/>
            <w:szCs w:val="24"/>
            <w:lang w:eastAsia="de-DE"/>
            <w:rPrChange w:id="277" w:author="Paul Christ" w:date="2022-06-20T09:16:00Z">
              <w:rPr>
                <w:rFonts w:cs="Times New Roman"/>
                <w:color w:val="000000"/>
                <w:szCs w:val="24"/>
                <w:lang w:eastAsia="de-DE"/>
              </w:rPr>
            </w:rPrChange>
          </w:rPr>
          <w:delText xml:space="preserve">konkreten </w:delText>
        </w:r>
      </w:del>
      <w:ins w:id="278" w:author="Paul Christ" w:date="2022-06-22T02:01:00Z">
        <w:r>
          <w:rPr>
            <w:rFonts w:cs="Times New Roman"/>
            <w:color w:val="000000"/>
            <w:sz w:val="22"/>
            <w:szCs w:val="24"/>
            <w:lang w:eastAsia="de-DE"/>
          </w:rPr>
          <w:t>anschaulichen</w:t>
        </w:r>
        <w:r>
          <w:rPr>
            <w:rFonts w:cs="Times New Roman"/>
            <w:color w:val="000000"/>
            <w:sz w:val="22"/>
            <w:szCs w:val="24"/>
            <w:lang w:eastAsia="de-DE"/>
            <w:rPrChange w:id="279"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280" w:author="Paul Christ" w:date="2022-06-20T09:16:00Z">
            <w:rPr>
              <w:rFonts w:cs="Times New Roman"/>
              <w:color w:val="000000"/>
              <w:szCs w:val="24"/>
              <w:lang w:eastAsia="de-DE"/>
            </w:rPr>
          </w:rPrChange>
        </w:rPr>
        <w:t>Beispielen</w:t>
      </w:r>
      <w:ins w:id="281" w:author="Paul Christ" w:date="2022-06-22T02:03:00Z">
        <w:r>
          <w:rPr>
            <w:rFonts w:cs="Times New Roman"/>
            <w:color w:val="000000"/>
            <w:sz w:val="22"/>
            <w:szCs w:val="24"/>
            <w:lang w:eastAsia="de-DE"/>
          </w:rPr>
          <w:t xml:space="preserve"> </w:t>
        </w:r>
      </w:ins>
      <w:del w:id="282" w:author="Paul Christ" w:date="2022-06-22T02:03:00Z">
        <w:r>
          <w:rPr>
            <w:rFonts w:cs="Times New Roman"/>
            <w:color w:val="000000"/>
            <w:sz w:val="22"/>
            <w:szCs w:val="24"/>
            <w:lang w:eastAsia="de-DE"/>
            <w:rPrChange w:id="283" w:author="Paul Christ" w:date="2022-06-20T09:16:00Z">
              <w:rPr>
                <w:rFonts w:cs="Times New Roman"/>
                <w:color w:val="000000"/>
                <w:szCs w:val="24"/>
                <w:lang w:eastAsia="de-DE"/>
              </w:rPr>
            </w:rPrChange>
          </w:rPr>
          <w:delText xml:space="preserve"> </w:delText>
        </w:r>
        <w:r>
          <w:rPr>
            <w:rPrChange w:id="284" w:author="Paul Christ" w:date="2022-06-22T02:03:00Z">
              <w:rPr>
                <w:rFonts w:cs="Times New Roman"/>
                <w:color w:val="000000"/>
                <w:szCs w:val="24"/>
                <w:lang w:eastAsia="de-DE"/>
              </w:rPr>
            </w:rPrChange>
          </w:rPr>
          <w:delText>hin</w:delText>
        </w:r>
        <w:r>
          <w:rPr>
            <w:rFonts w:cs="Times New Roman"/>
            <w:color w:val="000000"/>
            <w:sz w:val="22"/>
            <w:szCs w:val="24"/>
            <w:lang w:eastAsia="de-DE"/>
            <w:rPrChange w:id="285" w:author="Paul Christ" w:date="2022-06-20T09:16:00Z">
              <w:rPr>
                <w:rFonts w:cs="Times New Roman"/>
                <w:color w:val="000000"/>
                <w:szCs w:val="24"/>
                <w:lang w:eastAsia="de-DE"/>
              </w:rPr>
            </w:rPrChange>
          </w:rPr>
          <w:delText xml:space="preserve"> </w:delText>
        </w:r>
      </w:del>
      <w:r>
        <w:rPr>
          <w:rFonts w:cs="Times New Roman"/>
          <w:color w:val="000000"/>
          <w:sz w:val="22"/>
          <w:szCs w:val="24"/>
          <w:lang w:eastAsia="de-DE"/>
          <w:rPrChange w:id="286" w:author="Paul Christ" w:date="2022-06-20T09:16:00Z">
            <w:rPr>
              <w:rFonts w:cs="Times New Roman"/>
              <w:color w:val="000000"/>
              <w:szCs w:val="24"/>
              <w:lang w:eastAsia="de-DE"/>
            </w:rPr>
          </w:rPrChange>
        </w:rPr>
        <w:t xml:space="preserve">zu </w:t>
      </w:r>
      <w:ins w:id="287" w:author="Paul Christ" w:date="2022-06-22T02:01:00Z">
        <w:r>
          <w:rPr>
            <w:rFonts w:cs="Times New Roman"/>
            <w:color w:val="000000"/>
            <w:sz w:val="22"/>
            <w:szCs w:val="24"/>
            <w:lang w:eastAsia="de-DE"/>
          </w:rPr>
          <w:t xml:space="preserve">einer Reduktion auf eine formale </w:t>
        </w:r>
      </w:ins>
      <w:del w:id="288" w:author="Paul Christ" w:date="2022-06-22T02:02:00Z">
        <w:r>
          <w:rPr>
            <w:rFonts w:cs="Times New Roman"/>
            <w:color w:val="000000"/>
            <w:sz w:val="22"/>
            <w:szCs w:val="24"/>
            <w:lang w:eastAsia="de-DE"/>
            <w:rPrChange w:id="289" w:author="Paul Christ" w:date="2022-06-20T09:16:00Z">
              <w:rPr>
                <w:rFonts w:cs="Times New Roman"/>
                <w:color w:val="000000"/>
                <w:szCs w:val="24"/>
                <w:lang w:eastAsia="de-DE"/>
              </w:rPr>
            </w:rPrChange>
          </w:rPr>
          <w:delText>abstrakteren Formulierungen</w:delText>
        </w:r>
      </w:del>
      <w:ins w:id="290" w:author="Paul Christ" w:date="2022-06-22T02:02:00Z">
        <w:r>
          <w:rPr>
            <w:rFonts w:cs="Times New Roman"/>
            <w:color w:val="000000"/>
            <w:sz w:val="22"/>
            <w:szCs w:val="24"/>
            <w:lang w:eastAsia="de-DE"/>
          </w:rPr>
          <w:t xml:space="preserve"> Beschreibung</w:t>
        </w:r>
      </w:ins>
      <w:r>
        <w:rPr>
          <w:rFonts w:cs="Times New Roman"/>
          <w:color w:val="000000"/>
          <w:sz w:val="22"/>
          <w:szCs w:val="24"/>
          <w:lang w:eastAsia="de-DE"/>
          <w:rPrChange w:id="291" w:author="Paul Christ" w:date="2022-06-20T09:16:00Z">
            <w:rPr>
              <w:rFonts w:cs="Times New Roman"/>
              <w:color w:val="000000"/>
              <w:szCs w:val="24"/>
              <w:lang w:eastAsia="de-DE"/>
            </w:rPr>
          </w:rPrChange>
        </w:rPr>
        <w:t xml:space="preserve"> hingegen begünstigt den Lernerfolg der Studierenden, sofern diese Methodik auf die Domäne der Aufgabe anwendbar ist </w:t>
      </w:r>
      <w:commentRangeStart w:id="292"/>
      <w:commentRangeStart w:id="293"/>
      <w:r>
        <w:rPr>
          <w:rFonts w:cs="Times New Roman"/>
          <w:color w:val="000000"/>
          <w:sz w:val="22"/>
          <w:szCs w:val="24"/>
          <w:lang w:eastAsia="de-DE"/>
          <w:rPrChange w:id="294"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all?","author":[{"family":"Kokkonen","given":"Tommi"},{"family":"Schalk","given":"Lennart"}],"issued":{"date-parts":[["2020"]]}}}],"schema":"https://github.com/citation-style-language/schema/raw/master/csl-citation.json"} </w:instrText>
      </w:r>
      <w:r>
        <w:rPr>
          <w:rFonts w:cs="Times New Roman"/>
          <w:color w:val="000000"/>
          <w:sz w:val="22"/>
          <w:szCs w:val="24"/>
          <w:lang w:eastAsia="de-DE"/>
          <w:rPrChange w:id="295"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96" w:author="Paul Christ" w:date="2022-06-20T09:16:00Z">
            <w:rPr>
              <w:rFonts w:cs="Times New Roman"/>
              <w:color w:val="000000"/>
              <w:szCs w:val="24"/>
              <w:lang w:eastAsia="de-DE"/>
            </w:rPr>
          </w:rPrChange>
        </w:rPr>
        <w:t>(Kokkonen &amp; Schalk, 2020)</w:t>
      </w:r>
      <w:r>
        <w:rPr>
          <w:rFonts w:cs="Times New Roman"/>
          <w:color w:val="000000"/>
          <w:sz w:val="22"/>
          <w:szCs w:val="24"/>
          <w:lang w:eastAsia="de-DE"/>
          <w:rPrChange w:id="297" w:author="Paul Christ" w:date="2022-06-20T09:16:00Z">
            <w:rPr>
              <w:rFonts w:cs="Times New Roman"/>
              <w:color w:val="000000"/>
              <w:szCs w:val="24"/>
              <w:lang w:eastAsia="de-DE"/>
            </w:rPr>
          </w:rPrChange>
        </w:rPr>
        <w:fldChar w:fldCharType="end"/>
      </w:r>
      <w:commentRangeEnd w:id="292"/>
      <w:r>
        <w:rPr>
          <w:rFonts w:cs="Times New Roman"/>
          <w:color w:val="000000"/>
          <w:sz w:val="22"/>
          <w:szCs w:val="24"/>
          <w:lang w:eastAsia="de-DE"/>
          <w:rPrChange w:id="298" w:author="Paul Christ" w:date="2022-06-20T09:16:00Z">
            <w:rPr>
              <w:rStyle w:val="Kommentarzeichen"/>
            </w:rPr>
          </w:rPrChange>
        </w:rPr>
        <w:commentReference w:id="292"/>
      </w:r>
      <w:commentRangeEnd w:id="293"/>
      <w:r>
        <w:rPr>
          <w:rFonts w:cs="Times New Roman"/>
          <w:color w:val="000000"/>
          <w:sz w:val="22"/>
          <w:szCs w:val="24"/>
          <w:lang w:eastAsia="de-DE"/>
          <w:rPrChange w:id="299" w:author="Paul Christ" w:date="2022-06-20T09:16:00Z">
            <w:rPr>
              <w:rStyle w:val="Kommentarzeichen"/>
            </w:rPr>
          </w:rPrChange>
        </w:rPr>
        <w:commentReference w:id="293"/>
      </w:r>
      <w:r>
        <w:rPr>
          <w:rFonts w:cs="Times New Roman"/>
          <w:color w:val="000000"/>
          <w:sz w:val="22"/>
          <w:szCs w:val="24"/>
          <w:lang w:eastAsia="de-DE"/>
          <w:rPrChange w:id="300" w:author="Paul Christ" w:date="2022-06-20T09:16:00Z">
            <w:rPr>
              <w:rFonts w:cs="Times New Roman"/>
              <w:color w:val="000000"/>
              <w:szCs w:val="24"/>
              <w:lang w:eastAsia="de-DE"/>
            </w:rPr>
          </w:rPrChange>
        </w:rPr>
        <w:t>.</w:t>
      </w:r>
    </w:p>
    <w:p>
      <w:pPr>
        <w:jc w:val="both"/>
        <w:rPr>
          <w:rFonts w:cs="Times New Roman"/>
          <w:color w:val="000000"/>
          <w:sz w:val="22"/>
          <w:szCs w:val="24"/>
          <w:lang w:eastAsia="de-DE"/>
          <w:rPrChange w:id="301" w:author="Paul Christ" w:date="2022-06-20T09:16:00Z">
            <w:rPr>
              <w:rFonts w:cs="Times New Roman"/>
              <w:color w:val="000000"/>
              <w:szCs w:val="24"/>
              <w:lang w:eastAsia="de-DE"/>
            </w:rPr>
          </w:rPrChange>
        </w:rPr>
      </w:pPr>
      <w:r>
        <w:rPr>
          <w:rFonts w:cs="Times New Roman"/>
          <w:color w:val="000000"/>
          <w:sz w:val="22"/>
          <w:szCs w:val="24"/>
          <w:lang w:eastAsia="de-DE"/>
          <w:rPrChange w:id="302" w:author="Paul Christ" w:date="2022-06-20T09:16:00Z">
            <w:rPr>
              <w:rFonts w:cs="Times New Roman"/>
              <w:color w:val="000000"/>
              <w:szCs w:val="24"/>
              <w:lang w:eastAsia="de-DE"/>
            </w:rPr>
          </w:rPrChange>
        </w:rPr>
        <w:t xml:space="preserve">Zudem erfordern gewisse Aufgabengebiete die Übertragung auf konkrete Szenarien, wie beispielsweise </w:t>
      </w:r>
      <w:del w:id="303" w:author="Torsten Munkelt" w:date="2022-06-20T00:30:00Z">
        <w:r>
          <w:rPr>
            <w:rFonts w:cs="Times New Roman"/>
            <w:color w:val="000000"/>
            <w:sz w:val="22"/>
            <w:szCs w:val="24"/>
            <w:lang w:eastAsia="de-DE"/>
            <w:rPrChange w:id="304" w:author="Paul Christ" w:date="2022-06-20T09:16:00Z">
              <w:rPr>
                <w:rFonts w:cs="Times New Roman"/>
                <w:color w:val="000000"/>
                <w:szCs w:val="24"/>
                <w:lang w:eastAsia="de-DE"/>
              </w:rPr>
            </w:rPrChange>
          </w:rPr>
          <w:delText xml:space="preserve">die </w:delText>
        </w:r>
      </w:del>
      <w:ins w:id="305" w:author="Torsten Munkelt" w:date="2022-06-20T00:30:00Z">
        <w:r>
          <w:rPr>
            <w:rFonts w:cs="Times New Roman"/>
            <w:color w:val="000000"/>
            <w:sz w:val="22"/>
            <w:szCs w:val="24"/>
            <w:lang w:eastAsia="de-DE"/>
            <w:rPrChange w:id="306" w:author="Paul Christ" w:date="2022-06-20T09:16:00Z">
              <w:rPr>
                <w:rFonts w:cs="Times New Roman"/>
                <w:color w:val="000000"/>
                <w:szCs w:val="24"/>
                <w:lang w:eastAsia="de-DE"/>
              </w:rPr>
            </w:rPrChange>
          </w:rPr>
          <w:t xml:space="preserve">bei </w:t>
        </w:r>
      </w:ins>
      <w:ins w:id="307" w:author="Torsten Munkelt" w:date="2022-06-20T00:31:00Z">
        <w:r>
          <w:rPr>
            <w:rFonts w:cs="Times New Roman"/>
            <w:color w:val="000000"/>
            <w:sz w:val="22"/>
            <w:szCs w:val="24"/>
            <w:lang w:eastAsia="de-DE"/>
            <w:rPrChange w:id="308" w:author="Paul Christ" w:date="2022-06-20T09:16:00Z">
              <w:rPr>
                <w:rFonts w:cs="Times New Roman"/>
                <w:color w:val="000000"/>
                <w:szCs w:val="24"/>
                <w:lang w:eastAsia="de-DE"/>
              </w:rPr>
            </w:rPrChange>
          </w:rPr>
          <w:t>der</w:t>
        </w:r>
      </w:ins>
      <w:ins w:id="309" w:author="Torsten Munkelt" w:date="2022-06-20T00:30:00Z">
        <w:r>
          <w:rPr>
            <w:rFonts w:cs="Times New Roman"/>
            <w:color w:val="000000"/>
            <w:sz w:val="22"/>
            <w:szCs w:val="24"/>
            <w:lang w:eastAsia="de-DE"/>
            <w:rPrChange w:id="310"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311" w:author="Paul Christ" w:date="2022-06-20T09:16:00Z">
            <w:rPr>
              <w:rFonts w:cs="Times New Roman"/>
              <w:color w:val="000000"/>
              <w:szCs w:val="24"/>
              <w:lang w:eastAsia="de-DE"/>
            </w:rPr>
          </w:rPrChange>
        </w:rPr>
        <w:t xml:space="preserve">Geschäftsprozessmodellierung oder </w:t>
      </w:r>
      <w:del w:id="312" w:author="Torsten Munkelt" w:date="2022-06-20T00:31:00Z">
        <w:r>
          <w:rPr>
            <w:rFonts w:cs="Times New Roman"/>
            <w:color w:val="000000"/>
            <w:sz w:val="22"/>
            <w:szCs w:val="24"/>
            <w:lang w:eastAsia="de-DE"/>
            <w:rPrChange w:id="313" w:author="Paul Christ" w:date="2022-06-20T09:16:00Z">
              <w:rPr>
                <w:rFonts w:cs="Times New Roman"/>
                <w:color w:val="000000"/>
                <w:szCs w:val="24"/>
                <w:lang w:eastAsia="de-DE"/>
              </w:rPr>
            </w:rPrChange>
          </w:rPr>
          <w:delText xml:space="preserve">die </w:delText>
        </w:r>
      </w:del>
      <w:bookmarkStart w:id="314" w:name="_GoBack"/>
      <w:bookmarkEnd w:id="314"/>
      <w:ins w:id="315" w:author="Torsten Munkelt" w:date="2022-06-20T00:31:00Z">
        <w:r>
          <w:rPr>
            <w:rFonts w:cs="Times New Roman"/>
            <w:color w:val="000000"/>
            <w:sz w:val="22"/>
            <w:szCs w:val="24"/>
            <w:lang w:eastAsia="de-DE"/>
            <w:rPrChange w:id="316" w:author="Paul Christ" w:date="2022-06-20T09:16:00Z">
              <w:rPr>
                <w:rFonts w:cs="Times New Roman"/>
                <w:color w:val="000000"/>
                <w:szCs w:val="24"/>
                <w:lang w:eastAsia="de-DE"/>
              </w:rPr>
            </w:rPrChange>
          </w:rPr>
          <w:t xml:space="preserve">der </w:t>
        </w:r>
      </w:ins>
      <w:r>
        <w:rPr>
          <w:rFonts w:cs="Times New Roman"/>
          <w:color w:val="000000"/>
          <w:sz w:val="22"/>
          <w:szCs w:val="24"/>
          <w:lang w:eastAsia="de-DE"/>
          <w:rPrChange w:id="317" w:author="Paul Christ" w:date="2022-06-20T09:16:00Z">
            <w:rPr>
              <w:rFonts w:cs="Times New Roman"/>
              <w:color w:val="000000"/>
              <w:szCs w:val="24"/>
              <w:lang w:eastAsia="de-DE"/>
            </w:rPr>
          </w:rPrChange>
        </w:rPr>
        <w:t xml:space="preserve">Abfrage von Datenbanken, um eine </w:t>
      </w:r>
      <w:del w:id="318" w:author="Torsten Munkelt" w:date="2022-06-20T00:32:00Z">
        <w:r>
          <w:rPr>
            <w:rFonts w:cs="Times New Roman"/>
            <w:color w:val="000000"/>
            <w:sz w:val="22"/>
            <w:szCs w:val="24"/>
            <w:lang w:eastAsia="de-DE"/>
            <w:rPrChange w:id="319" w:author="Paul Christ" w:date="2022-06-20T09:16:00Z">
              <w:rPr>
                <w:rFonts w:cs="Times New Roman"/>
                <w:color w:val="000000"/>
                <w:szCs w:val="24"/>
                <w:lang w:eastAsia="de-DE"/>
              </w:rPr>
            </w:rPrChange>
          </w:rPr>
          <w:delText>Kompetenzmessung</w:delText>
        </w:r>
      </w:del>
      <w:ins w:id="320" w:author="Torsten Munkelt" w:date="2022-06-20T00:32:00Z">
        <w:r>
          <w:rPr>
            <w:rFonts w:cs="Times New Roman"/>
            <w:color w:val="000000"/>
            <w:sz w:val="22"/>
            <w:szCs w:val="24"/>
            <w:lang w:eastAsia="de-DE"/>
            <w:rPrChange w:id="321" w:author="Paul Christ" w:date="2022-06-20T09:16:00Z">
              <w:rPr>
                <w:rFonts w:cs="Times New Roman"/>
                <w:color w:val="000000"/>
                <w:szCs w:val="24"/>
                <w:lang w:eastAsia="de-DE"/>
              </w:rPr>
            </w:rPrChange>
          </w:rPr>
          <w:t xml:space="preserve">Messung der Kompetenz </w:t>
        </w:r>
      </w:ins>
      <w:ins w:id="322" w:author="Torsten Munkelt" w:date="2022-06-20T00:31:00Z">
        <w:r>
          <w:rPr>
            <w:rFonts w:cs="Times New Roman"/>
            <w:color w:val="000000"/>
            <w:sz w:val="22"/>
            <w:szCs w:val="24"/>
            <w:lang w:eastAsia="de-DE"/>
            <w:rPrChange w:id="323" w:author="Paul Christ" w:date="2022-06-20T09:16:00Z">
              <w:rPr>
                <w:rFonts w:cs="Times New Roman"/>
                <w:color w:val="000000"/>
                <w:szCs w:val="24"/>
                <w:lang w:eastAsia="de-DE"/>
              </w:rPr>
            </w:rPrChange>
          </w:rPr>
          <w:t>zu erlauben</w:t>
        </w:r>
      </w:ins>
      <w:r>
        <w:rPr>
          <w:rFonts w:cs="Times New Roman"/>
          <w:color w:val="000000"/>
          <w:sz w:val="22"/>
          <w:szCs w:val="24"/>
          <w:lang w:eastAsia="de-DE"/>
          <w:rPrChange w:id="324" w:author="Paul Christ" w:date="2022-06-20T09:16:00Z">
            <w:rPr>
              <w:rFonts w:cs="Times New Roman"/>
              <w:color w:val="000000"/>
              <w:szCs w:val="24"/>
              <w:lang w:eastAsia="de-DE"/>
            </w:rPr>
          </w:rPrChange>
        </w:rPr>
        <w:t>, welche über die bloße syntaktische Vertrautheit mit der Aufgabe hinausgeht</w:t>
      </w:r>
      <w:del w:id="325" w:author="Torsten Munkelt" w:date="2022-06-20T00:31:00Z">
        <w:r>
          <w:rPr>
            <w:rFonts w:cs="Times New Roman"/>
            <w:color w:val="000000"/>
            <w:sz w:val="22"/>
            <w:szCs w:val="24"/>
            <w:lang w:eastAsia="de-DE"/>
            <w:rPrChange w:id="326" w:author="Paul Christ" w:date="2022-06-20T09:16:00Z">
              <w:rPr>
                <w:rFonts w:cs="Times New Roman"/>
                <w:color w:val="000000"/>
                <w:szCs w:val="24"/>
                <w:lang w:eastAsia="de-DE"/>
              </w:rPr>
            </w:rPrChange>
          </w:rPr>
          <w:delText>, zu erlauben</w:delText>
        </w:r>
      </w:del>
      <w:r>
        <w:rPr>
          <w:rFonts w:cs="Times New Roman"/>
          <w:color w:val="000000"/>
          <w:sz w:val="22"/>
          <w:szCs w:val="24"/>
          <w:lang w:eastAsia="de-DE"/>
          <w:rPrChange w:id="327" w:author="Paul Christ" w:date="2022-06-20T09:16:00Z">
            <w:rPr>
              <w:rFonts w:cs="Times New Roman"/>
              <w:color w:val="000000"/>
              <w:szCs w:val="24"/>
              <w:lang w:eastAsia="de-DE"/>
            </w:rPr>
          </w:rPrChange>
        </w:rPr>
        <w:t>.</w:t>
      </w:r>
    </w:p>
    <w:p>
      <w:pPr>
        <w:pStyle w:val="-WeLberschrift2-"/>
        <w:numPr>
          <w:ilvl w:val="3"/>
          <w:numId w:val="12"/>
        </w:numPr>
      </w:pPr>
      <w:bookmarkStart w:id="328" w:name="_Ref105520612"/>
      <w:del w:id="329" w:author="Torsten Munkelt" w:date="2022-06-20T00:48:00Z">
        <w:r>
          <w:delText>Eindimensionale Repräsentation von</w:delText>
        </w:r>
      </w:del>
      <w:ins w:id="330" w:author="Torsten Munkelt" w:date="2022-06-20T00:48:00Z">
        <w:r>
          <w:t>Zu wenig</w:t>
        </w:r>
      </w:ins>
      <w:ins w:id="331" w:author="Paul Christ" w:date="2022-06-20T15:12:00Z">
        <w:r>
          <w:t>e</w:t>
        </w:r>
      </w:ins>
      <w:ins w:id="332" w:author="Torsten Munkelt" w:date="2022-06-20T00:48:00Z">
        <w:r>
          <w:t xml:space="preserve"> unterschiedliche</w:t>
        </w:r>
      </w:ins>
      <w:r>
        <w:t xml:space="preserve"> </w:t>
      </w:r>
      <w:commentRangeStart w:id="333"/>
      <w:commentRangeStart w:id="334"/>
      <w:del w:id="335" w:author="Paul Christ" w:date="2022-06-20T15:12:00Z">
        <w:r>
          <w:delText>Konzepte</w:delText>
        </w:r>
        <w:commentRangeEnd w:id="333"/>
        <w:r>
          <w:rPr>
            <w:rStyle w:val="Kommentarzeichen"/>
            <w:rFonts w:asciiTheme="minorHAnsi" w:eastAsiaTheme="minorHAnsi" w:hAnsiTheme="minorHAnsi" w:cstheme="minorBidi"/>
            <w:b w:val="0"/>
            <w:lang w:eastAsia="en-US"/>
          </w:rPr>
          <w:commentReference w:id="333"/>
        </w:r>
        <w:commentRangeEnd w:id="334"/>
        <w:r>
          <w:rPr>
            <w:rStyle w:val="Kommentarzeichen"/>
            <w:rFonts w:cstheme="minorBidi"/>
            <w:b w:val="0"/>
            <w:lang w:eastAsia="en-US"/>
          </w:rPr>
          <w:commentReference w:id="334"/>
        </w:r>
      </w:del>
      <w:ins w:id="336" w:author="Torsten Munkelt" w:date="2022-06-20T00:48:00Z">
        <w:del w:id="337" w:author="Paul Christ" w:date="2022-06-20T15:12:00Z">
          <w:r>
            <w:delText xml:space="preserve"> zur Lösung</w:delText>
          </w:r>
        </w:del>
      </w:ins>
      <w:ins w:id="338" w:author="Paul Christ" w:date="2022-06-20T15:12:00Z">
        <w:r>
          <w:t>Lösungsmethoden</w:t>
        </w:r>
      </w:ins>
      <w:del w:id="339" w:author="Torsten Munkelt" w:date="2022-06-20T00:48:00Z">
        <w:r>
          <w:delText>n</w:delText>
        </w:r>
      </w:del>
      <w:r>
        <w:t xml:space="preserve"> eines Aufgabentyps</w:t>
      </w:r>
      <w:bookmarkEnd w:id="328"/>
    </w:p>
    <w:p>
      <w:pPr>
        <w:jc w:val="both"/>
        <w:rPr>
          <w:rFonts w:cs="Times New Roman"/>
          <w:color w:val="000000"/>
          <w:sz w:val="22"/>
          <w:szCs w:val="24"/>
          <w:lang w:eastAsia="de-DE"/>
          <w:rPrChange w:id="340" w:author="Paul Christ" w:date="2022-06-20T09:16:00Z">
            <w:rPr>
              <w:rFonts w:cs="Times New Roman"/>
              <w:color w:val="000000"/>
              <w:szCs w:val="24"/>
              <w:lang w:eastAsia="de-DE"/>
            </w:rPr>
          </w:rPrChange>
        </w:rPr>
      </w:pPr>
      <w:r>
        <w:rPr>
          <w:rFonts w:cs="Times New Roman"/>
          <w:color w:val="000000"/>
          <w:sz w:val="22"/>
          <w:szCs w:val="24"/>
          <w:lang w:eastAsia="de-DE"/>
          <w:rPrChange w:id="341" w:author="Paul Christ" w:date="2022-06-20T09:16:00Z">
            <w:rPr>
              <w:rFonts w:cs="Times New Roman"/>
              <w:color w:val="000000"/>
              <w:szCs w:val="24"/>
              <w:lang w:eastAsia="de-DE"/>
            </w:rPr>
          </w:rPrChange>
        </w:rPr>
        <w:t>Zur Maximierung des potentiellen Lerneffekts durch das Lösen einer Aufgabe</w:t>
      </w:r>
      <w:del w:id="342" w:author="Torsten Munkelt" w:date="2022-06-20T00:33:00Z">
        <w:r>
          <w:rPr>
            <w:rFonts w:cs="Times New Roman"/>
            <w:color w:val="000000"/>
            <w:sz w:val="22"/>
            <w:szCs w:val="24"/>
            <w:lang w:eastAsia="de-DE"/>
            <w:rPrChange w:id="343" w:author="Paul Christ" w:date="2022-06-20T09:16:00Z">
              <w:rPr>
                <w:rFonts w:cs="Times New Roman"/>
                <w:color w:val="000000"/>
                <w:szCs w:val="24"/>
                <w:lang w:eastAsia="de-DE"/>
              </w:rPr>
            </w:rPrChange>
          </w:rPr>
          <w:delText>,</w:delText>
        </w:r>
      </w:del>
      <w:r>
        <w:rPr>
          <w:rFonts w:cs="Times New Roman"/>
          <w:color w:val="000000"/>
          <w:sz w:val="22"/>
          <w:szCs w:val="24"/>
          <w:lang w:eastAsia="de-DE"/>
          <w:rPrChange w:id="344" w:author="Paul Christ" w:date="2022-06-20T09:16:00Z">
            <w:rPr>
              <w:rFonts w:cs="Times New Roman"/>
              <w:color w:val="000000"/>
              <w:szCs w:val="24"/>
              <w:lang w:eastAsia="de-DE"/>
            </w:rPr>
          </w:rPrChange>
        </w:rPr>
        <w:t xml:space="preserve"> eign</w:t>
      </w:r>
      <w:ins w:id="345" w:author="Torsten Munkelt" w:date="2022-06-20T00:47:00Z">
        <w:r>
          <w:rPr>
            <w:rFonts w:cs="Times New Roman"/>
            <w:color w:val="000000"/>
            <w:sz w:val="22"/>
            <w:szCs w:val="24"/>
            <w:lang w:eastAsia="de-DE"/>
            <w:rPrChange w:id="346" w:author="Paul Christ" w:date="2022-06-20T09:16:00Z">
              <w:rPr>
                <w:rFonts w:cs="Times New Roman"/>
                <w:color w:val="000000"/>
                <w:szCs w:val="24"/>
                <w:lang w:eastAsia="de-DE"/>
              </w:rPr>
            </w:rPrChange>
          </w:rPr>
          <w:t>et sich der Einsatz</w:t>
        </w:r>
      </w:ins>
      <w:del w:id="347" w:author="Torsten Munkelt" w:date="2022-06-20T00:47:00Z">
        <w:r>
          <w:rPr>
            <w:rFonts w:cs="Times New Roman"/>
            <w:color w:val="000000"/>
            <w:sz w:val="22"/>
            <w:szCs w:val="24"/>
            <w:lang w:eastAsia="de-DE"/>
            <w:rPrChange w:id="348" w:author="Paul Christ" w:date="2022-06-20T09:16:00Z">
              <w:rPr>
                <w:rFonts w:cs="Times New Roman"/>
                <w:color w:val="000000"/>
                <w:szCs w:val="24"/>
                <w:lang w:eastAsia="de-DE"/>
              </w:rPr>
            </w:rPrChange>
          </w:rPr>
          <w:delText>en sich</w:delText>
        </w:r>
      </w:del>
      <w:r>
        <w:rPr>
          <w:rFonts w:cs="Times New Roman"/>
          <w:color w:val="000000"/>
          <w:sz w:val="22"/>
          <w:szCs w:val="24"/>
          <w:lang w:eastAsia="de-DE"/>
          <w:rPrChange w:id="349" w:author="Paul Christ" w:date="2022-06-20T09:16:00Z">
            <w:rPr>
              <w:rFonts w:cs="Times New Roman"/>
              <w:color w:val="000000"/>
              <w:szCs w:val="24"/>
              <w:lang w:eastAsia="de-DE"/>
            </w:rPr>
          </w:rPrChange>
        </w:rPr>
        <w:t xml:space="preserve"> unterschiedliche</w:t>
      </w:r>
      <w:ins w:id="350" w:author="Torsten Munkelt" w:date="2022-06-20T00:47:00Z">
        <w:r>
          <w:rPr>
            <w:rFonts w:cs="Times New Roman"/>
            <w:color w:val="000000"/>
            <w:sz w:val="22"/>
            <w:szCs w:val="24"/>
            <w:lang w:eastAsia="de-DE"/>
            <w:rPrChange w:id="351" w:author="Paul Christ" w:date="2022-06-20T09:16:00Z">
              <w:rPr>
                <w:rFonts w:cs="Times New Roman"/>
                <w:color w:val="000000"/>
                <w:szCs w:val="24"/>
                <w:lang w:eastAsia="de-DE"/>
              </w:rPr>
            </w:rPrChange>
          </w:rPr>
          <w:t>r</w:t>
        </w:r>
      </w:ins>
      <w:r>
        <w:rPr>
          <w:rFonts w:cs="Times New Roman"/>
          <w:color w:val="000000"/>
          <w:sz w:val="22"/>
          <w:szCs w:val="24"/>
          <w:lang w:eastAsia="de-DE"/>
          <w:rPrChange w:id="352" w:author="Paul Christ" w:date="2022-06-20T09:16:00Z">
            <w:rPr>
              <w:rFonts w:cs="Times New Roman"/>
              <w:color w:val="000000"/>
              <w:szCs w:val="24"/>
              <w:lang w:eastAsia="de-DE"/>
            </w:rPr>
          </w:rPrChange>
        </w:rPr>
        <w:t xml:space="preserve"> </w:t>
      </w:r>
      <w:del w:id="353" w:author="Torsten Munkelt" w:date="2022-06-20T00:47:00Z">
        <w:r>
          <w:rPr>
            <w:rFonts w:cs="Times New Roman"/>
            <w:color w:val="000000"/>
            <w:sz w:val="22"/>
            <w:szCs w:val="24"/>
            <w:lang w:eastAsia="de-DE"/>
            <w:rPrChange w:id="354" w:author="Paul Christ" w:date="2022-06-20T09:16:00Z">
              <w:rPr>
                <w:rFonts w:cs="Times New Roman"/>
                <w:color w:val="000000"/>
                <w:szCs w:val="24"/>
                <w:lang w:eastAsia="de-DE"/>
              </w:rPr>
            </w:rPrChange>
          </w:rPr>
          <w:delText xml:space="preserve">Repräsentationen der verwendeten </w:delText>
        </w:r>
      </w:del>
      <w:r>
        <w:rPr>
          <w:rFonts w:cs="Times New Roman"/>
          <w:color w:val="000000"/>
          <w:sz w:val="22"/>
          <w:szCs w:val="24"/>
          <w:lang w:eastAsia="de-DE"/>
          <w:rPrChange w:id="355" w:author="Paul Christ" w:date="2022-06-20T09:16:00Z">
            <w:rPr>
              <w:rFonts w:cs="Times New Roman"/>
              <w:color w:val="000000"/>
              <w:szCs w:val="24"/>
              <w:lang w:eastAsia="de-DE"/>
            </w:rPr>
          </w:rPrChange>
        </w:rPr>
        <w:t xml:space="preserve">Konzepte, die zur Aufgabenbewältigung </w:t>
      </w:r>
      <w:del w:id="356" w:author="Torsten Munkelt" w:date="2022-06-20T00:47:00Z">
        <w:r>
          <w:rPr>
            <w:rFonts w:cs="Times New Roman"/>
            <w:color w:val="000000"/>
            <w:sz w:val="22"/>
            <w:szCs w:val="24"/>
            <w:lang w:eastAsia="de-DE"/>
            <w:rPrChange w:id="357" w:author="Paul Christ" w:date="2022-06-20T09:16:00Z">
              <w:rPr>
                <w:rFonts w:cs="Times New Roman"/>
                <w:color w:val="000000"/>
                <w:szCs w:val="24"/>
                <w:lang w:eastAsia="de-DE"/>
              </w:rPr>
            </w:rPrChange>
          </w:rPr>
          <w:delText xml:space="preserve">benötigt werden </w:delText>
        </w:r>
      </w:del>
      <w:ins w:id="358" w:author="Torsten Munkelt" w:date="2022-06-20T00:47:00Z">
        <w:r>
          <w:rPr>
            <w:rFonts w:cs="Times New Roman"/>
            <w:color w:val="000000"/>
            <w:sz w:val="22"/>
            <w:szCs w:val="24"/>
            <w:lang w:eastAsia="de-DE"/>
            <w:rPrChange w:id="359" w:author="Paul Christ" w:date="2022-06-20T09:16:00Z">
              <w:rPr>
                <w:rFonts w:cs="Times New Roman"/>
                <w:color w:val="000000"/>
                <w:szCs w:val="24"/>
                <w:lang w:eastAsia="de-DE"/>
              </w:rPr>
            </w:rPrChange>
          </w:rPr>
          <w:t xml:space="preserve">möglich sind </w:t>
        </w:r>
      </w:ins>
      <w:r>
        <w:rPr>
          <w:rFonts w:cs="Times New Roman"/>
          <w:color w:val="000000"/>
          <w:sz w:val="22"/>
          <w:szCs w:val="24"/>
          <w:lang w:eastAsia="de-DE"/>
          <w:rPrChange w:id="360"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{"citationID":"y8TePbYH","properties":{"formattedCitation":"(Lampinen &amp; McClelland, 2018)","plainCitation":"(Lampinen &amp; McClelland, 2018)","noteIndex":0},"citationItems":[{"id":640,"uris":["http://zotero.org/users/9354499/items/BRT7N2GA"],"itemData":{"id":640,"type":"article-journal","abstract":"It is argued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participants.","container-title":"undefined","language":"en","source":"www.semanticscholar.org","title":"Different Presentations of a Mathematical Concept Can Support Learning in Complementary Ways","URL":"https://www.semanticscholar.org/paper/Different-Presentations-of-a-Mathematical-Concept-Lampinen-McClelland/b1c046104990ca01c230a88db712afa29b354f99","author":[{"family":"Lampinen","given":"Andrew Kyle"},{"family":"McClelland","given":"James L."}],"accessed":{"date-parts":[["2022",5,30]]},"issued":{"date-parts":[["2018"]]}}}],"schema":"https://github.com/citation-style-language/schema/raw/master/csl-citation.json"} </w:instrText>
      </w:r>
      <w:r>
        <w:rPr>
          <w:rFonts w:cs="Times New Roman"/>
          <w:color w:val="000000"/>
          <w:sz w:val="22"/>
          <w:szCs w:val="24"/>
          <w:lang w:eastAsia="de-DE"/>
          <w:rPrChange w:id="361"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362" w:author="Paul Christ" w:date="2022-06-20T09:16:00Z">
            <w:rPr>
              <w:rFonts w:cs="Times New Roman"/>
              <w:color w:val="000000"/>
              <w:szCs w:val="24"/>
              <w:lang w:eastAsia="de-DE"/>
            </w:rPr>
          </w:rPrChange>
        </w:rPr>
        <w:t>(Lampinen &amp; McClelland, 2018)</w:t>
      </w:r>
      <w:r>
        <w:rPr>
          <w:rFonts w:cs="Times New Roman"/>
          <w:color w:val="000000"/>
          <w:sz w:val="22"/>
          <w:szCs w:val="24"/>
          <w:lang w:eastAsia="de-DE"/>
          <w:rPrChange w:id="363"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364" w:author="Paul Christ" w:date="2022-06-20T09:16:00Z">
            <w:rPr>
              <w:rFonts w:cs="Times New Roman"/>
              <w:color w:val="000000"/>
              <w:szCs w:val="24"/>
              <w:lang w:eastAsia="de-DE"/>
            </w:rPr>
          </w:rPrChange>
        </w:rPr>
        <w:t xml:space="preserve">. Beispielsweise kann eine Stücklistenauflösung in der Materialbedarfsplanung </w:t>
      </w:r>
      <w:commentRangeStart w:id="365"/>
      <w:commentRangeStart w:id="366"/>
      <w:r>
        <w:rPr>
          <w:rFonts w:cs="Times New Roman"/>
          <w:color w:val="000000"/>
          <w:sz w:val="22"/>
          <w:szCs w:val="24"/>
          <w:lang w:eastAsia="de-DE"/>
          <w:rPrChange w:id="367" w:author="Paul Christ" w:date="2022-06-20T09:16:00Z">
            <w:rPr>
              <w:rFonts w:cs="Times New Roman"/>
              <w:color w:val="000000"/>
              <w:szCs w:val="24"/>
              <w:lang w:eastAsia="de-DE"/>
            </w:rPr>
          </w:rPrChange>
        </w:rPr>
        <w:t>sowohl als eine Reihe von Interaktionen auf einem Graph</w:t>
      </w:r>
      <w:ins w:id="368" w:author="Torsten Munkelt" w:date="2022-06-20T00:34:00Z">
        <w:r>
          <w:rPr>
            <w:rFonts w:cs="Times New Roman"/>
            <w:color w:val="000000"/>
            <w:sz w:val="22"/>
            <w:szCs w:val="24"/>
            <w:lang w:eastAsia="de-DE"/>
            <w:rPrChange w:id="369" w:author="Paul Christ" w:date="2022-06-20T09:16:00Z">
              <w:rPr>
                <w:rFonts w:cs="Times New Roman"/>
                <w:color w:val="000000"/>
                <w:szCs w:val="24"/>
                <w:lang w:eastAsia="de-DE"/>
              </w:rPr>
            </w:rPrChange>
          </w:rPr>
          <w:t>en</w:t>
        </w:r>
      </w:ins>
      <w:r>
        <w:rPr>
          <w:rFonts w:cs="Times New Roman"/>
          <w:color w:val="000000"/>
          <w:sz w:val="22"/>
          <w:szCs w:val="24"/>
          <w:lang w:eastAsia="de-DE"/>
          <w:rPrChange w:id="370" w:author="Paul Christ" w:date="2022-06-20T09:16:00Z">
            <w:rPr>
              <w:rFonts w:cs="Times New Roman"/>
              <w:color w:val="000000"/>
              <w:szCs w:val="24"/>
              <w:lang w:eastAsia="de-DE"/>
            </w:rPr>
          </w:rPrChange>
        </w:rPr>
        <w:t xml:space="preserve"> aufgefasst werden</w:t>
      </w:r>
      <w:ins w:id="371" w:author="Paul Christ" w:date="2022-06-20T11:08:00Z">
        <w:r>
          <w:rPr>
            <w:rFonts w:cs="Times New Roman"/>
            <w:color w:val="000000"/>
            <w:sz w:val="22"/>
            <w:szCs w:val="24"/>
            <w:lang w:eastAsia="de-DE"/>
          </w:rPr>
          <w:t>,</w:t>
        </w:r>
      </w:ins>
      <w:del w:id="372" w:author="Torsten Munkelt" w:date="2022-06-20T00:45:00Z">
        <w:r>
          <w:rPr>
            <w:rFonts w:cs="Times New Roman"/>
            <w:color w:val="000000"/>
            <w:sz w:val="22"/>
            <w:szCs w:val="24"/>
            <w:lang w:eastAsia="de-DE"/>
            <w:rPrChange w:id="373" w:author="Paul Christ" w:date="2022-06-20T09:16:00Z">
              <w:rPr>
                <w:rFonts w:cs="Times New Roman"/>
                <w:color w:val="000000"/>
                <w:szCs w:val="24"/>
                <w:lang w:eastAsia="de-DE"/>
              </w:rPr>
            </w:rPrChange>
          </w:rPr>
          <w:delText>,</w:delText>
        </w:r>
      </w:del>
      <w:r>
        <w:rPr>
          <w:rFonts w:cs="Times New Roman"/>
          <w:color w:val="000000"/>
          <w:sz w:val="22"/>
          <w:szCs w:val="24"/>
          <w:lang w:eastAsia="de-DE"/>
          <w:rPrChange w:id="374" w:author="Paul Christ" w:date="2022-06-20T09:16:00Z">
            <w:rPr>
              <w:rFonts w:cs="Times New Roman"/>
              <w:color w:val="000000"/>
              <w:szCs w:val="24"/>
              <w:lang w:eastAsia="de-DE"/>
            </w:rPr>
          </w:rPrChange>
        </w:rPr>
        <w:t xml:space="preserve"> als auch als eine Reihe von Matrixoperationen auf der Adjazenzmatrix des Graphen und des Bedarfsvektors</w:t>
      </w:r>
      <w:ins w:id="375" w:author="Paul Christ" w:date="2022-06-20T13:13:00Z">
        <w:r>
          <w:rPr>
            <w:rFonts w:cs="Times New Roman"/>
            <w:color w:val="000000"/>
            <w:sz w:val="22"/>
            <w:szCs w:val="24"/>
            <w:lang w:eastAsia="de-DE"/>
          </w:rPr>
          <w:t xml:space="preserve"> </w:t>
        </w:r>
      </w:ins>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instrText>
      </w:r>
      <w:r>
        <w:rPr>
          <w:rFonts w:cs="Times New Roman"/>
          <w:color w:val="000000"/>
          <w:sz w:val="22"/>
          <w:szCs w:val="24"/>
          <w:lang w:eastAsia="de-DE"/>
        </w:rPr>
        <w:fldChar w:fldCharType="separate"/>
      </w:r>
      <w:r>
        <w:rPr>
          <w:rFonts w:cs="Arial"/>
          <w:sz w:val="22"/>
        </w:rPr>
        <w:t>(Toll, 2010)</w:t>
      </w:r>
      <w:r>
        <w:rPr>
          <w:rFonts w:cs="Times New Roman"/>
          <w:color w:val="000000"/>
          <w:sz w:val="22"/>
          <w:szCs w:val="24"/>
          <w:lang w:eastAsia="de-DE"/>
        </w:rPr>
        <w:fldChar w:fldCharType="end"/>
      </w:r>
      <w:r>
        <w:rPr>
          <w:rFonts w:cs="Times New Roman"/>
          <w:color w:val="000000"/>
          <w:sz w:val="22"/>
          <w:szCs w:val="24"/>
          <w:lang w:eastAsia="de-DE"/>
          <w:rPrChange w:id="376" w:author="Paul Christ" w:date="2022-06-20T09:16:00Z">
            <w:rPr>
              <w:rFonts w:cs="Times New Roman"/>
              <w:color w:val="000000"/>
              <w:szCs w:val="24"/>
              <w:lang w:eastAsia="de-DE"/>
            </w:rPr>
          </w:rPrChange>
        </w:rPr>
        <w:t>.</w:t>
      </w:r>
      <w:commentRangeEnd w:id="365"/>
      <w:r>
        <w:rPr>
          <w:rFonts w:cs="Times New Roman"/>
          <w:color w:val="000000"/>
          <w:sz w:val="22"/>
          <w:szCs w:val="24"/>
          <w:lang w:eastAsia="de-DE"/>
          <w:rPrChange w:id="377" w:author="Paul Christ" w:date="2022-06-20T09:16:00Z">
            <w:rPr>
              <w:rStyle w:val="Kommentarzeichen"/>
            </w:rPr>
          </w:rPrChange>
        </w:rPr>
        <w:commentReference w:id="365"/>
      </w:r>
      <w:commentRangeEnd w:id="366"/>
      <w:r>
        <w:rPr>
          <w:rStyle w:val="Kommentarzeichen"/>
        </w:rPr>
        <w:commentReference w:id="366"/>
      </w:r>
    </w:p>
    <w:p>
      <w:pPr>
        <w:pStyle w:val="-WeLberschrift2-"/>
      </w:pPr>
      <w:bookmarkStart w:id="378" w:name="_Ref105519118"/>
      <w:r>
        <w:t xml:space="preserve">Unzureichende semantische Plausibilität und </w:t>
      </w:r>
      <w:proofErr w:type="spellStart"/>
      <w:r>
        <w:t>Typikalität</w:t>
      </w:r>
      <w:proofErr w:type="spellEnd"/>
      <w:r>
        <w:t xml:space="preserve"> der generierten Aufgaben</w:t>
      </w:r>
      <w:bookmarkEnd w:id="378"/>
    </w:p>
    <w:tbl>
      <w:tblPr>
        <w:tblStyle w:val="Tabellenraster"/>
        <w:tblpPr w:leftFromText="141" w:rightFromText="141" w:vertAnchor="text" w:horzAnchor="page" w:tblpX="1756" w:tblpY="-10"/>
        <w:tblW w:w="0" w:type="auto"/>
        <w:tblLook w:val="04A0" w:firstRow="1" w:lastRow="0" w:firstColumn="1" w:lastColumn="0" w:noHBand="0" w:noVBand="1"/>
        <w:tblPrChange w:id="379" w:author="Paul Christ" w:date="2022-06-20T15:10:00Z">
          <w:tblPr>
            <w:tblStyle w:val="Tabellenraster"/>
            <w:tblpPr w:leftFromText="141" w:rightFromText="141" w:vertAnchor="text" w:horzAnchor="page" w:tblpX="1756" w:tblpY="-10"/>
            <w:tblW w:w="0" w:type="auto"/>
            <w:tblLook w:val="04A0" w:firstRow="1" w:lastRow="0" w:firstColumn="1" w:lastColumn="0" w:noHBand="0" w:noVBand="1"/>
          </w:tblPr>
        </w:tblPrChange>
      </w:tblPr>
      <w:tblGrid>
        <w:gridCol w:w="3539"/>
        <w:gridCol w:w="1418"/>
        <w:gridCol w:w="2970"/>
        <w:tblGridChange w:id="380">
          <w:tblGrid>
            <w:gridCol w:w="2642"/>
            <w:gridCol w:w="2642"/>
            <w:gridCol w:w="2643"/>
          </w:tblGrid>
        </w:tblGridChange>
      </w:tblGrid>
      <w:tr>
        <w:trPr>
          <w:ins w:id="381" w:author="Paul Christ" w:date="2022-06-20T13:03:00Z"/>
        </w:trPr>
        <w:tc>
          <w:tcPr>
            <w:tcW w:w="3539" w:type="dxa"/>
            <w:vAlign w:val="center"/>
            <w:tcPrChange w:id="382" w:author="Paul Christ" w:date="2022-06-20T15:10:00Z">
              <w:tcPr>
                <w:tcW w:w="2642" w:type="dxa"/>
              </w:tcPr>
            </w:tcPrChange>
          </w:tcPr>
          <w:p>
            <w:pPr>
              <w:jc w:val="center"/>
              <w:rPr>
                <w:ins w:id="383" w:author="Paul Christ" w:date="2022-06-20T13:03:00Z"/>
                <w:rFonts w:cs="Times New Roman"/>
                <w:b/>
                <w:color w:val="000000"/>
                <w:szCs w:val="24"/>
                <w:lang w:eastAsia="de-DE"/>
              </w:rPr>
            </w:pPr>
            <w:ins w:id="384" w:author="Paul Christ" w:date="2022-06-20T13:03:00Z">
              <w:r>
                <w:rPr>
                  <w:rFonts w:cs="Times New Roman"/>
                  <w:b/>
                  <w:color w:val="000000"/>
                  <w:szCs w:val="24"/>
                  <w:lang w:eastAsia="de-DE"/>
                </w:rPr>
                <w:t>Aussage</w:t>
              </w:r>
              <w:r>
                <w:rPr>
                  <w:rFonts w:cs="Times New Roman"/>
                  <w:b/>
                  <w:color w:val="000000"/>
                  <w:szCs w:val="24"/>
                  <w:lang w:eastAsia="de-DE"/>
                </w:rPr>
                <w:br/>
                <w:t>(Subjekt - Prädikat – Objekt)</w:t>
              </w:r>
            </w:ins>
          </w:p>
        </w:tc>
        <w:tc>
          <w:tcPr>
            <w:tcW w:w="1418" w:type="dxa"/>
            <w:vAlign w:val="center"/>
            <w:tcPrChange w:id="385" w:author="Paul Christ" w:date="2022-06-20T15:10:00Z">
              <w:tcPr>
                <w:tcW w:w="2642" w:type="dxa"/>
              </w:tcPr>
            </w:tcPrChange>
          </w:tcPr>
          <w:p>
            <w:pPr>
              <w:jc w:val="center"/>
              <w:rPr>
                <w:ins w:id="386" w:author="Paul Christ" w:date="2022-06-20T13:03:00Z"/>
                <w:rFonts w:cs="Times New Roman"/>
                <w:b/>
                <w:color w:val="000000"/>
                <w:szCs w:val="24"/>
                <w:lang w:eastAsia="de-DE"/>
              </w:rPr>
            </w:pPr>
            <w:ins w:id="387" w:author="Paul Christ" w:date="2022-06-20T13:03:00Z">
              <w:r>
                <w:rPr>
                  <w:rFonts w:cs="Times New Roman"/>
                  <w:b/>
                  <w:color w:val="000000"/>
                  <w:szCs w:val="24"/>
                  <w:lang w:eastAsia="de-DE"/>
                </w:rPr>
                <w:t>Semantisch</w:t>
              </w:r>
            </w:ins>
            <w:ins w:id="388" w:author="Paul Christ" w:date="2022-06-21T12:41:00Z">
              <w:r>
                <w:rPr>
                  <w:rFonts w:cs="Times New Roman"/>
                  <w:b/>
                  <w:color w:val="000000"/>
                  <w:szCs w:val="24"/>
                  <w:lang w:eastAsia="de-DE"/>
                </w:rPr>
                <w:t xml:space="preserve"> </w:t>
              </w:r>
            </w:ins>
            <w:ins w:id="389" w:author="Paul Christ" w:date="2022-06-20T13:03:00Z">
              <w:r>
                <w:rPr>
                  <w:rFonts w:cs="Times New Roman"/>
                  <w:b/>
                  <w:color w:val="000000"/>
                  <w:szCs w:val="24"/>
                  <w:lang w:eastAsia="de-DE"/>
                </w:rPr>
                <w:t>plausibel</w:t>
              </w:r>
            </w:ins>
          </w:p>
        </w:tc>
        <w:tc>
          <w:tcPr>
            <w:tcW w:w="2970" w:type="dxa"/>
            <w:vAlign w:val="center"/>
            <w:tcPrChange w:id="390" w:author="Paul Christ" w:date="2022-06-20T15:10:00Z">
              <w:tcPr>
                <w:tcW w:w="2643" w:type="dxa"/>
              </w:tcPr>
            </w:tcPrChange>
          </w:tcPr>
          <w:p>
            <w:pPr>
              <w:jc w:val="center"/>
              <w:rPr>
                <w:ins w:id="391" w:author="Paul Christ" w:date="2022-06-20T13:03:00Z"/>
                <w:rFonts w:cs="Times New Roman"/>
                <w:b/>
                <w:color w:val="000000"/>
                <w:szCs w:val="24"/>
                <w:lang w:eastAsia="de-DE"/>
              </w:rPr>
            </w:pPr>
            <w:ins w:id="392" w:author="Paul Christ" w:date="2022-06-20T13:03:00Z">
              <w:r>
                <w:rPr>
                  <w:rFonts w:cs="Times New Roman"/>
                  <w:b/>
                  <w:color w:val="000000"/>
                  <w:szCs w:val="24"/>
                  <w:lang w:eastAsia="de-DE"/>
                </w:rPr>
                <w:t xml:space="preserve">Selektionsrestriktion eingehalten (ausreichende </w:t>
              </w:r>
              <w:proofErr w:type="spellStart"/>
              <w:r>
                <w:rPr>
                  <w:rFonts w:cs="Times New Roman"/>
                  <w:b/>
                  <w:color w:val="000000"/>
                  <w:szCs w:val="24"/>
                  <w:lang w:eastAsia="de-DE"/>
                </w:rPr>
                <w:t>Typikalität</w:t>
              </w:r>
              <w:proofErr w:type="spellEnd"/>
              <w:r>
                <w:rPr>
                  <w:rFonts w:cs="Times New Roman"/>
                  <w:b/>
                  <w:color w:val="000000"/>
                  <w:szCs w:val="24"/>
                  <w:lang w:eastAsia="de-DE"/>
                </w:rPr>
                <w:t>)</w:t>
              </w:r>
            </w:ins>
          </w:p>
        </w:tc>
      </w:tr>
      <w:tr>
        <w:trPr>
          <w:ins w:id="393" w:author="Paul Christ" w:date="2022-06-20T13:03:00Z"/>
        </w:trPr>
        <w:tc>
          <w:tcPr>
            <w:tcW w:w="3539" w:type="dxa"/>
            <w:vAlign w:val="center"/>
            <w:tcPrChange w:id="394" w:author="Paul Christ" w:date="2022-06-20T15:10:00Z">
              <w:tcPr>
                <w:tcW w:w="2642" w:type="dxa"/>
              </w:tcPr>
            </w:tcPrChange>
          </w:tcPr>
          <w:p>
            <w:pPr>
              <w:rPr>
                <w:ins w:id="395" w:author="Paul Christ" w:date="2022-06-20T13:03:00Z"/>
                <w:rFonts w:cs="Times New Roman"/>
                <w:color w:val="000000"/>
                <w:sz w:val="16"/>
                <w:szCs w:val="24"/>
                <w:lang w:eastAsia="de-DE"/>
              </w:rPr>
              <w:pPrChange w:id="396" w:author="Paul Christ" w:date="2022-06-21T12:41:00Z">
                <w:pPr>
                  <w:framePr w:hSpace="141" w:wrap="around" w:vAnchor="text" w:hAnchor="page" w:x="1756" w:y="-10"/>
                  <w:jc w:val="both"/>
                </w:pPr>
              </w:pPrChange>
            </w:pPr>
            <w:ins w:id="397" w:author="Paul Christ" w:date="2022-06-20T13:11:00Z">
              <w:r>
                <w:rPr>
                  <w:rFonts w:cs="Times New Roman"/>
                  <w:color w:val="000000"/>
                  <w:szCs w:val="24"/>
                  <w:lang w:eastAsia="de-DE"/>
                </w:rPr>
                <w:t xml:space="preserve">1. </w:t>
              </w:r>
            </w:ins>
            <w:ins w:id="398" w:author="Paul Christ" w:date="2022-06-20T13:03:00Z">
              <w:r>
                <w:rPr>
                  <w:rFonts w:cs="Times New Roman"/>
                  <w:color w:val="000000"/>
                  <w:szCs w:val="24"/>
                  <w:lang w:eastAsia="de-DE"/>
                </w:rPr>
                <w:t>Mensch schluckt Süßigkeit</w:t>
              </w:r>
            </w:ins>
          </w:p>
        </w:tc>
        <w:tc>
          <w:tcPr>
            <w:tcW w:w="1418" w:type="dxa"/>
            <w:vAlign w:val="center"/>
            <w:tcPrChange w:id="399" w:author="Paul Christ" w:date="2022-06-20T15:10:00Z">
              <w:tcPr>
                <w:tcW w:w="2642" w:type="dxa"/>
              </w:tcPr>
            </w:tcPrChange>
          </w:tcPr>
          <w:p>
            <w:pPr>
              <w:jc w:val="center"/>
              <w:rPr>
                <w:ins w:id="400" w:author="Paul Christ" w:date="2022-06-20T13:03:00Z"/>
                <w:rFonts w:cs="Times New Roman"/>
                <w:color w:val="000000"/>
                <w:sz w:val="16"/>
                <w:szCs w:val="24"/>
                <w:lang w:eastAsia="de-DE"/>
              </w:rPr>
            </w:pPr>
            <w:ins w:id="401" w:author="Paul Christ" w:date="2022-06-20T13:03:00Z">
              <w:r>
                <w:rPr>
                  <w:rFonts w:cs="Times New Roman"/>
                  <w:color w:val="000000"/>
                  <w:sz w:val="16"/>
                  <w:szCs w:val="24"/>
                  <w:lang w:eastAsia="de-DE"/>
                </w:rPr>
                <w:sym w:font="Symbol" w:char="F0D6"/>
              </w:r>
            </w:ins>
          </w:p>
        </w:tc>
        <w:tc>
          <w:tcPr>
            <w:tcW w:w="2970" w:type="dxa"/>
            <w:vAlign w:val="center"/>
            <w:tcPrChange w:id="402" w:author="Paul Christ" w:date="2022-06-20T15:10:00Z">
              <w:tcPr>
                <w:tcW w:w="2643" w:type="dxa"/>
              </w:tcPr>
            </w:tcPrChange>
          </w:tcPr>
          <w:p>
            <w:pPr>
              <w:jc w:val="center"/>
              <w:rPr>
                <w:ins w:id="403" w:author="Paul Christ" w:date="2022-06-20T13:03:00Z"/>
                <w:rFonts w:cs="Times New Roman"/>
                <w:color w:val="000000"/>
                <w:sz w:val="16"/>
                <w:szCs w:val="24"/>
                <w:lang w:eastAsia="de-DE"/>
              </w:rPr>
            </w:pPr>
            <w:ins w:id="404" w:author="Paul Christ" w:date="2022-06-20T13:03:00Z">
              <w:r>
                <w:rPr>
                  <w:rFonts w:cs="Times New Roman"/>
                  <w:color w:val="000000"/>
                  <w:sz w:val="16"/>
                  <w:szCs w:val="24"/>
                  <w:lang w:eastAsia="de-DE"/>
                </w:rPr>
                <w:sym w:font="Symbol" w:char="F0D6"/>
              </w:r>
            </w:ins>
          </w:p>
        </w:tc>
      </w:tr>
      <w:tr>
        <w:trPr>
          <w:ins w:id="405" w:author="Paul Christ" w:date="2022-06-20T13:03:00Z"/>
        </w:trPr>
        <w:tc>
          <w:tcPr>
            <w:tcW w:w="3539" w:type="dxa"/>
            <w:vAlign w:val="center"/>
            <w:tcPrChange w:id="406" w:author="Paul Christ" w:date="2022-06-20T15:10:00Z">
              <w:tcPr>
                <w:tcW w:w="2642" w:type="dxa"/>
              </w:tcPr>
            </w:tcPrChange>
          </w:tcPr>
          <w:p>
            <w:pPr>
              <w:rPr>
                <w:ins w:id="407" w:author="Paul Christ" w:date="2022-06-20T13:03:00Z"/>
                <w:rFonts w:cs="Times New Roman"/>
                <w:color w:val="000000"/>
                <w:sz w:val="16"/>
                <w:szCs w:val="24"/>
                <w:lang w:eastAsia="de-DE"/>
              </w:rPr>
              <w:pPrChange w:id="408" w:author="Paul Christ" w:date="2022-06-21T12:41:00Z">
                <w:pPr>
                  <w:framePr w:hSpace="141" w:wrap="around" w:vAnchor="text" w:hAnchor="page" w:x="1756" w:y="-10"/>
                  <w:jc w:val="both"/>
                </w:pPr>
              </w:pPrChange>
            </w:pPr>
            <w:ins w:id="409" w:author="Paul Christ" w:date="2022-06-20T13:11:00Z">
              <w:r>
                <w:rPr>
                  <w:rFonts w:cs="Times New Roman"/>
                  <w:color w:val="000000"/>
                  <w:szCs w:val="24"/>
                  <w:lang w:eastAsia="de-DE"/>
                </w:rPr>
                <w:t xml:space="preserve">2. </w:t>
              </w:r>
            </w:ins>
            <w:ins w:id="410" w:author="Paul Christ" w:date="2022-06-20T13:03:00Z">
              <w:r>
                <w:rPr>
                  <w:rFonts w:cs="Times New Roman"/>
                  <w:color w:val="000000"/>
                  <w:szCs w:val="24"/>
                  <w:lang w:eastAsia="de-DE"/>
                </w:rPr>
                <w:t>Mensch schluckt Wattebausch</w:t>
              </w:r>
            </w:ins>
          </w:p>
        </w:tc>
        <w:tc>
          <w:tcPr>
            <w:tcW w:w="1418" w:type="dxa"/>
            <w:vAlign w:val="center"/>
            <w:tcPrChange w:id="411" w:author="Paul Christ" w:date="2022-06-20T15:10:00Z">
              <w:tcPr>
                <w:tcW w:w="2642" w:type="dxa"/>
              </w:tcPr>
            </w:tcPrChange>
          </w:tcPr>
          <w:p>
            <w:pPr>
              <w:jc w:val="center"/>
              <w:rPr>
                <w:ins w:id="412" w:author="Paul Christ" w:date="2022-06-20T13:03:00Z"/>
                <w:rFonts w:cs="Times New Roman"/>
                <w:color w:val="000000"/>
                <w:sz w:val="16"/>
                <w:szCs w:val="24"/>
                <w:lang w:eastAsia="de-DE"/>
              </w:rPr>
            </w:pPr>
            <w:ins w:id="413" w:author="Paul Christ" w:date="2022-06-20T13:03:00Z">
              <w:r>
                <w:rPr>
                  <w:rFonts w:cs="Times New Roman"/>
                  <w:color w:val="000000"/>
                  <w:sz w:val="16"/>
                  <w:szCs w:val="24"/>
                  <w:lang w:eastAsia="de-DE"/>
                </w:rPr>
                <w:sym w:font="Symbol" w:char="F0D6"/>
              </w:r>
            </w:ins>
          </w:p>
        </w:tc>
        <w:tc>
          <w:tcPr>
            <w:tcW w:w="2970" w:type="dxa"/>
            <w:vAlign w:val="center"/>
            <w:tcPrChange w:id="414" w:author="Paul Christ" w:date="2022-06-20T15:10:00Z">
              <w:tcPr>
                <w:tcW w:w="2643" w:type="dxa"/>
              </w:tcPr>
            </w:tcPrChange>
          </w:tcPr>
          <w:p>
            <w:pPr>
              <w:jc w:val="center"/>
              <w:rPr>
                <w:ins w:id="415" w:author="Paul Christ" w:date="2022-06-20T13:03:00Z"/>
                <w:rFonts w:cs="Times New Roman"/>
                <w:color w:val="000000"/>
                <w:sz w:val="16"/>
                <w:szCs w:val="24"/>
                <w:lang w:eastAsia="de-DE"/>
              </w:rPr>
            </w:pPr>
            <w:ins w:id="416" w:author="Paul Christ" w:date="2022-06-20T13:03:00Z">
              <w:r>
                <w:rPr>
                  <w:rFonts w:cs="Times New Roman"/>
                  <w:color w:val="000000"/>
                  <w:sz w:val="16"/>
                  <w:szCs w:val="24"/>
                  <w:lang w:eastAsia="de-DE"/>
                </w:rPr>
                <w:t>X</w:t>
              </w:r>
            </w:ins>
          </w:p>
        </w:tc>
      </w:tr>
      <w:tr>
        <w:trPr>
          <w:ins w:id="417" w:author="Paul Christ" w:date="2022-06-20T13:03:00Z"/>
        </w:trPr>
        <w:tc>
          <w:tcPr>
            <w:tcW w:w="3539" w:type="dxa"/>
            <w:vAlign w:val="center"/>
            <w:tcPrChange w:id="418" w:author="Paul Christ" w:date="2022-06-20T15:10:00Z">
              <w:tcPr>
                <w:tcW w:w="2642" w:type="dxa"/>
              </w:tcPr>
            </w:tcPrChange>
          </w:tcPr>
          <w:p>
            <w:pPr>
              <w:rPr>
                <w:ins w:id="419" w:author="Paul Christ" w:date="2022-06-20T13:03:00Z"/>
                <w:rFonts w:cs="Times New Roman"/>
                <w:color w:val="000000"/>
                <w:sz w:val="16"/>
                <w:szCs w:val="24"/>
                <w:lang w:eastAsia="de-DE"/>
              </w:rPr>
              <w:pPrChange w:id="420" w:author="Paul Christ" w:date="2022-06-21T12:41:00Z">
                <w:pPr>
                  <w:framePr w:hSpace="141" w:wrap="around" w:vAnchor="text" w:hAnchor="page" w:x="1756" w:y="-10"/>
                  <w:jc w:val="both"/>
                </w:pPr>
              </w:pPrChange>
            </w:pPr>
            <w:ins w:id="421" w:author="Paul Christ" w:date="2022-06-20T13:11:00Z">
              <w:r>
                <w:rPr>
                  <w:rFonts w:cs="Times New Roman"/>
                  <w:color w:val="000000"/>
                  <w:szCs w:val="24"/>
                  <w:lang w:eastAsia="de-DE"/>
                </w:rPr>
                <w:t xml:space="preserve">3. </w:t>
              </w:r>
            </w:ins>
            <w:ins w:id="422" w:author="Paul Christ" w:date="2022-06-20T13:03:00Z">
              <w:r>
                <w:rPr>
                  <w:rFonts w:cs="Times New Roman"/>
                  <w:color w:val="000000"/>
                  <w:szCs w:val="24"/>
                  <w:lang w:eastAsia="de-DE"/>
                </w:rPr>
                <w:t>Mensch schluckt Tisch</w:t>
              </w:r>
            </w:ins>
          </w:p>
        </w:tc>
        <w:tc>
          <w:tcPr>
            <w:tcW w:w="1418" w:type="dxa"/>
            <w:vAlign w:val="center"/>
            <w:tcPrChange w:id="423" w:author="Paul Christ" w:date="2022-06-20T15:10:00Z">
              <w:tcPr>
                <w:tcW w:w="2642" w:type="dxa"/>
              </w:tcPr>
            </w:tcPrChange>
          </w:tcPr>
          <w:p>
            <w:pPr>
              <w:jc w:val="center"/>
              <w:rPr>
                <w:ins w:id="424" w:author="Paul Christ" w:date="2022-06-20T13:03:00Z"/>
                <w:rFonts w:cs="Times New Roman"/>
                <w:color w:val="000000"/>
                <w:sz w:val="16"/>
                <w:szCs w:val="24"/>
                <w:lang w:eastAsia="de-DE"/>
              </w:rPr>
            </w:pPr>
            <w:ins w:id="425" w:author="Paul Christ" w:date="2022-06-20T13:03:00Z">
              <w:r>
                <w:rPr>
                  <w:rFonts w:cs="Times New Roman"/>
                  <w:color w:val="000000"/>
                  <w:sz w:val="16"/>
                  <w:szCs w:val="24"/>
                  <w:lang w:eastAsia="de-DE"/>
                </w:rPr>
                <w:t>X</w:t>
              </w:r>
            </w:ins>
          </w:p>
        </w:tc>
        <w:tc>
          <w:tcPr>
            <w:tcW w:w="2970" w:type="dxa"/>
            <w:vAlign w:val="center"/>
            <w:tcPrChange w:id="426" w:author="Paul Christ" w:date="2022-06-20T15:10:00Z">
              <w:tcPr>
                <w:tcW w:w="2643" w:type="dxa"/>
              </w:tcPr>
            </w:tcPrChange>
          </w:tcPr>
          <w:p>
            <w:pPr>
              <w:keepNext/>
              <w:jc w:val="center"/>
              <w:rPr>
                <w:ins w:id="427" w:author="Paul Christ" w:date="2022-06-20T13:03:00Z"/>
                <w:rFonts w:cs="Times New Roman"/>
                <w:color w:val="000000"/>
                <w:sz w:val="16"/>
                <w:szCs w:val="24"/>
                <w:lang w:eastAsia="de-DE"/>
              </w:rPr>
              <w:pPrChange w:id="428" w:author="Paul Christ" w:date="2022-06-20T15:09:00Z">
                <w:pPr>
                  <w:framePr w:hSpace="141" w:wrap="around" w:vAnchor="text" w:hAnchor="page" w:x="1756" w:y="-10"/>
                  <w:jc w:val="center"/>
                </w:pPr>
              </w:pPrChange>
            </w:pPr>
            <w:ins w:id="429" w:author="Paul Christ" w:date="2022-06-20T13:03:00Z">
              <w:r>
                <w:rPr>
                  <w:rFonts w:cs="Times New Roman"/>
                  <w:color w:val="000000"/>
                  <w:sz w:val="16"/>
                  <w:szCs w:val="24"/>
                  <w:lang w:eastAsia="de-DE"/>
                </w:rPr>
                <w:t>X</w:t>
              </w:r>
            </w:ins>
          </w:p>
        </w:tc>
      </w:tr>
    </w:tbl>
    <w:p>
      <w:pPr>
        <w:pStyle w:val="Beschriftung"/>
        <w:framePr w:hSpace="141" w:wrap="around" w:vAnchor="text" w:hAnchor="page" w:x="2815" w:y="2046"/>
        <w:rPr>
          <w:ins w:id="430" w:author="Paul Christ" w:date="2022-06-20T13:07:00Z"/>
        </w:rPr>
        <w:pPrChange w:id="431" w:author="Paul Christ" w:date="2022-06-20T15:10:00Z">
          <w:pPr>
            <w:pStyle w:val="Beschriftung"/>
          </w:pPr>
        </w:pPrChange>
      </w:pPr>
      <w:bookmarkStart w:id="432" w:name="_Ref106623002"/>
      <w:bookmarkStart w:id="433" w:name="_Ref106622989"/>
      <w:ins w:id="434" w:author="Paul Christ" w:date="2022-06-20T13:07:00Z">
        <w:r>
          <w:t xml:space="preserve">Tabelle </w:t>
        </w:r>
        <w:r>
          <w:fldChar w:fldCharType="begin"/>
        </w:r>
        <w:r>
          <w:instrText xml:space="preserve"> SEQ Tabelle \* ARABIC </w:instrText>
        </w:r>
      </w:ins>
      <w:r>
        <w:fldChar w:fldCharType="separate"/>
      </w:r>
      <w:ins w:id="435" w:author="Paul Christ" w:date="2022-06-20T13:07:00Z">
        <w:r>
          <w:rPr>
            <w:noProof/>
          </w:rPr>
          <w:t>1</w:t>
        </w:r>
        <w:r>
          <w:fldChar w:fldCharType="end"/>
        </w:r>
        <w:bookmarkEnd w:id="432"/>
        <w:r>
          <w:t xml:space="preserve"> Semantische Plausibilität und </w:t>
        </w:r>
        <w:proofErr w:type="spellStart"/>
        <w:r>
          <w:t>Typikalität</w:t>
        </w:r>
        <w:proofErr w:type="spellEnd"/>
        <w:r>
          <w:t xml:space="preserve"> von Aussagen</w:t>
        </w:r>
        <w:bookmarkEnd w:id="433"/>
      </w:ins>
    </w:p>
    <w:p>
      <w:pPr>
        <w:jc w:val="both"/>
        <w:rPr>
          <w:ins w:id="436" w:author="Paul Christ" w:date="2022-06-20T13:08:00Z"/>
          <w:rFonts w:cs="Times New Roman"/>
          <w:color w:val="000000"/>
          <w:sz w:val="22"/>
          <w:szCs w:val="24"/>
          <w:lang w:eastAsia="de-DE"/>
        </w:rPr>
      </w:pPr>
    </w:p>
    <w:p>
      <w:pPr>
        <w:jc w:val="both"/>
        <w:rPr>
          <w:ins w:id="437" w:author="Paul Christ" w:date="2022-06-20T15:10:00Z"/>
          <w:rFonts w:cs="Times New Roman"/>
          <w:color w:val="000000"/>
          <w:sz w:val="22"/>
          <w:szCs w:val="24"/>
          <w:lang w:eastAsia="de-DE"/>
        </w:rPr>
      </w:pPr>
    </w:p>
    <w:p>
      <w:pPr>
        <w:jc w:val="both"/>
        <w:rPr>
          <w:rFonts w:cs="Times New Roman"/>
          <w:color w:val="000000"/>
          <w:sz w:val="22"/>
          <w:szCs w:val="24"/>
          <w:lang w:eastAsia="de-DE"/>
          <w:rPrChange w:id="438" w:author="Paul Christ" w:date="2022-06-20T09:16:00Z">
            <w:rPr>
              <w:rFonts w:cs="Times New Roman"/>
              <w:color w:val="000000"/>
              <w:szCs w:val="24"/>
              <w:lang w:eastAsia="de-DE"/>
            </w:rPr>
          </w:rPrChange>
        </w:rPr>
      </w:pPr>
      <w:r>
        <w:rPr>
          <w:rFonts w:cs="Times New Roman"/>
          <w:color w:val="000000"/>
          <w:sz w:val="22"/>
          <w:szCs w:val="24"/>
          <w:lang w:eastAsia="de-DE"/>
          <w:rPrChange w:id="439" w:author="Paul Christ" w:date="2022-06-20T09:16:00Z">
            <w:rPr>
              <w:rFonts w:cs="Times New Roman"/>
              <w:color w:val="000000"/>
              <w:szCs w:val="24"/>
              <w:lang w:eastAsia="de-DE"/>
            </w:rPr>
          </w:rPrChange>
        </w:rPr>
        <w:t xml:space="preserve">Eine automatische Generierung spezifischer Aufgaben erfordert das zu Grunde legen eines Metamodels, aus dem der Kontext der Aufgabe abgeleitet werden kann. Je nach Qualität des Metamodels und der Anwendbarkeit von kontextuellen Beschränkungen kann es </w:t>
      </w:r>
      <w:del w:id="440" w:author="Torsten Munkelt" w:date="2022-06-20T00:52:00Z">
        <w:r>
          <w:rPr>
            <w:rFonts w:cs="Times New Roman"/>
            <w:color w:val="000000"/>
            <w:sz w:val="22"/>
            <w:szCs w:val="24"/>
            <w:lang w:eastAsia="de-DE"/>
            <w:rPrChange w:id="441" w:author="Paul Christ" w:date="2022-06-20T09:16:00Z">
              <w:rPr>
                <w:rFonts w:cs="Times New Roman"/>
                <w:color w:val="000000"/>
                <w:szCs w:val="24"/>
                <w:lang w:eastAsia="de-DE"/>
              </w:rPr>
            </w:rPrChange>
          </w:rPr>
          <w:delText xml:space="preserve">jedoch </w:delText>
        </w:r>
      </w:del>
      <w:r>
        <w:rPr>
          <w:rFonts w:cs="Times New Roman"/>
          <w:color w:val="000000"/>
          <w:sz w:val="22"/>
          <w:szCs w:val="24"/>
          <w:lang w:eastAsia="de-DE"/>
          <w:rPrChange w:id="442" w:author="Paul Christ" w:date="2022-06-20T09:16:00Z">
            <w:rPr>
              <w:rFonts w:cs="Times New Roman"/>
              <w:color w:val="000000"/>
              <w:szCs w:val="24"/>
              <w:lang w:eastAsia="de-DE"/>
            </w:rPr>
          </w:rPrChange>
        </w:rPr>
        <w:t xml:space="preserve">zu Brüchen in der semantischen Plausibilität oder der </w:t>
      </w:r>
      <w:proofErr w:type="spellStart"/>
      <w:r>
        <w:rPr>
          <w:rFonts w:cs="Times New Roman"/>
          <w:color w:val="000000"/>
          <w:sz w:val="22"/>
          <w:szCs w:val="24"/>
          <w:lang w:eastAsia="de-DE"/>
          <w:rPrChange w:id="443" w:author="Paul Christ" w:date="2022-06-20T09:16:00Z">
            <w:rPr>
              <w:rFonts w:cs="Times New Roman"/>
              <w:color w:val="000000"/>
              <w:szCs w:val="24"/>
              <w:lang w:eastAsia="de-DE"/>
            </w:rPr>
          </w:rPrChange>
        </w:rPr>
        <w:t>Typikalität</w:t>
      </w:r>
      <w:proofErr w:type="spellEnd"/>
      <w:r>
        <w:rPr>
          <w:rFonts w:cs="Times New Roman"/>
          <w:color w:val="000000"/>
          <w:sz w:val="22"/>
          <w:szCs w:val="24"/>
          <w:lang w:eastAsia="de-DE"/>
          <w:rPrChange w:id="444" w:author="Paul Christ" w:date="2022-06-20T09:16:00Z">
            <w:rPr>
              <w:rFonts w:cs="Times New Roman"/>
              <w:color w:val="000000"/>
              <w:szCs w:val="24"/>
              <w:lang w:eastAsia="de-DE"/>
            </w:rPr>
          </w:rPrChange>
        </w:rPr>
        <w:t xml:space="preserve"> der generierten Aufgabe kommen </w:t>
      </w:r>
      <w:r>
        <w:rPr>
          <w:rFonts w:cs="Times New Roman"/>
          <w:color w:val="000000"/>
          <w:sz w:val="22"/>
          <w:szCs w:val="24"/>
          <w:lang w:eastAsia="de-DE"/>
          <w:rPrChange w:id="445"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Knowledge","author":[{"family":"Wang","given":"Su"},{"family":"Durrett","given":"Greg"},{"family":"Erk","given":"Katrin"}],"issued":{"date-parts":[["2018"]]}}}],"schema":"https://github.com/citation-style-language/schema/raw/master/csl-citation.json"} </w:instrText>
      </w:r>
      <w:r>
        <w:rPr>
          <w:rFonts w:cs="Times New Roman"/>
          <w:color w:val="000000"/>
          <w:sz w:val="22"/>
          <w:szCs w:val="24"/>
          <w:lang w:eastAsia="de-DE"/>
          <w:rPrChange w:id="446"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447" w:author="Paul Christ" w:date="2022-06-20T09:16:00Z">
            <w:rPr>
              <w:rFonts w:cs="Times New Roman"/>
              <w:color w:val="000000"/>
              <w:szCs w:val="24"/>
              <w:lang w:eastAsia="de-DE"/>
            </w:rPr>
          </w:rPrChange>
        </w:rPr>
        <w:t>(Wang et al., 2018)</w:t>
      </w:r>
      <w:r>
        <w:rPr>
          <w:rFonts w:cs="Times New Roman"/>
          <w:color w:val="000000"/>
          <w:sz w:val="22"/>
          <w:szCs w:val="24"/>
          <w:lang w:eastAsia="de-DE"/>
          <w:rPrChange w:id="448"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449" w:author="Paul Christ" w:date="2022-06-20T09:16:00Z">
            <w:rPr>
              <w:rFonts w:cs="Times New Roman"/>
              <w:color w:val="000000"/>
              <w:szCs w:val="24"/>
              <w:lang w:eastAsia="de-DE"/>
            </w:rPr>
          </w:rPrChange>
        </w:rPr>
        <w:t>.</w:t>
      </w:r>
      <w:ins w:id="450" w:author="Paul Christ" w:date="2022-06-20T13:08:00Z">
        <w:r>
          <w:rPr>
            <w:rFonts w:cs="Times New Roman"/>
            <w:color w:val="000000"/>
            <w:sz w:val="22"/>
            <w:szCs w:val="24"/>
            <w:lang w:eastAsia="de-DE"/>
          </w:rPr>
          <w:t xml:space="preserve"> Wie in </w:t>
        </w:r>
      </w:ins>
      <w:ins w:id="451" w:author="Paul Christ" w:date="2022-06-20T13:09:00Z">
        <w:r>
          <w:rPr>
            <w:rFonts w:cs="Times New Roman"/>
            <w:color w:val="000000"/>
            <w:sz w:val="22"/>
            <w:szCs w:val="24"/>
            <w:lang w:eastAsia="de-DE"/>
          </w:rPr>
          <w:fldChar w:fldCharType="begin"/>
        </w:r>
        <w:r>
          <w:rPr>
            <w:rFonts w:cs="Times New Roman"/>
            <w:color w:val="000000"/>
            <w:sz w:val="22"/>
            <w:szCs w:val="24"/>
            <w:lang w:eastAsia="de-DE"/>
          </w:rPr>
          <w:instrText xml:space="preserve"> REF _Ref106623002 \h </w:instrText>
        </w:r>
      </w:ins>
      <w:r>
        <w:rPr>
          <w:rFonts w:cs="Times New Roman"/>
          <w:color w:val="000000"/>
          <w:sz w:val="22"/>
          <w:szCs w:val="24"/>
          <w:lang w:eastAsia="de-DE"/>
        </w:rPr>
      </w:r>
      <w:r>
        <w:rPr>
          <w:rFonts w:cs="Times New Roman"/>
          <w:color w:val="000000"/>
          <w:sz w:val="22"/>
          <w:szCs w:val="24"/>
          <w:lang w:eastAsia="de-DE"/>
        </w:rPr>
        <w:fldChar w:fldCharType="separate"/>
      </w:r>
      <w:ins w:id="452" w:author="Paul Christ" w:date="2022-06-20T13:09:00Z">
        <w:r>
          <w:t xml:space="preserve">Tabelle </w:t>
        </w:r>
        <w:r>
          <w:rPr>
            <w:noProof/>
          </w:rPr>
          <w:lastRenderedPageBreak/>
          <w:t>1</w:t>
        </w:r>
        <w:r>
          <w:rPr>
            <w:rFonts w:cs="Times New Roman"/>
            <w:color w:val="000000"/>
            <w:sz w:val="22"/>
            <w:szCs w:val="24"/>
            <w:lang w:eastAsia="de-DE"/>
          </w:rPr>
          <w:fldChar w:fldCharType="end"/>
        </w:r>
      </w:ins>
      <w:ins w:id="453" w:author="Paul Christ" w:date="2022-06-20T13:10:00Z">
        <w:r>
          <w:rPr>
            <w:rFonts w:cs="Times New Roman"/>
            <w:color w:val="000000"/>
            <w:sz w:val="22"/>
            <w:szCs w:val="24"/>
            <w:lang w:eastAsia="de-DE"/>
          </w:rPr>
          <w:t xml:space="preserve"> ersichtlich,</w:t>
        </w:r>
      </w:ins>
      <w:r>
        <w:rPr>
          <w:rFonts w:cs="Times New Roman"/>
          <w:color w:val="000000"/>
          <w:sz w:val="22"/>
          <w:szCs w:val="24"/>
          <w:lang w:eastAsia="de-DE"/>
          <w:rPrChange w:id="454" w:author="Paul Christ" w:date="2022-06-20T09:16:00Z">
            <w:rPr>
              <w:rFonts w:cs="Times New Roman"/>
              <w:color w:val="000000"/>
              <w:szCs w:val="24"/>
              <w:lang w:eastAsia="de-DE"/>
            </w:rPr>
          </w:rPrChange>
        </w:rPr>
        <w:t xml:space="preserve"> </w:t>
      </w:r>
      <w:commentRangeStart w:id="455"/>
      <w:commentRangeStart w:id="456"/>
      <w:commentRangeStart w:id="457"/>
      <w:del w:id="458" w:author="Paul Christ" w:date="2022-06-20T13:11:00Z">
        <w:r>
          <w:rPr>
            <w:rFonts w:cs="Times New Roman"/>
            <w:color w:val="000000"/>
            <w:sz w:val="22"/>
            <w:szCs w:val="24"/>
            <w:lang w:eastAsia="de-DE"/>
            <w:rPrChange w:id="459" w:author="Paul Christ" w:date="2022-06-20T09:16:00Z">
              <w:rPr>
                <w:rFonts w:cs="Times New Roman"/>
                <w:color w:val="000000"/>
                <w:szCs w:val="24"/>
                <w:lang w:eastAsia="de-DE"/>
              </w:rPr>
            </w:rPrChange>
          </w:rPr>
          <w:delText xml:space="preserve">Betrachtet man die Ereignisse </w:delText>
        </w:r>
      </w:del>
      <w:ins w:id="460" w:author="Torsten Munkelt" w:date="2022-06-20T00:58:00Z">
        <w:del w:id="461" w:author="Paul Christ" w:date="2022-06-20T13:11:00Z">
          <w:r>
            <w:rPr>
              <w:rFonts w:cs="Times New Roman"/>
              <w:color w:val="000000"/>
              <w:sz w:val="22"/>
              <w:szCs w:val="24"/>
              <w:lang w:eastAsia="de-DE"/>
              <w:rPrChange w:id="462" w:author="Paul Christ" w:date="2022-06-20T09:16:00Z">
                <w:rPr>
                  <w:rFonts w:cs="Times New Roman"/>
                  <w:color w:val="000000"/>
                  <w:szCs w:val="24"/>
                  <w:lang w:eastAsia="de-DE"/>
                </w:rPr>
              </w:rPrChange>
            </w:rPr>
            <w:delText xml:space="preserve">Aussagen </w:delText>
          </w:r>
        </w:del>
      </w:ins>
      <w:del w:id="463" w:author="Paul Christ" w:date="2022-06-20T13:11:00Z">
        <w:r>
          <w:rPr>
            <w:rFonts w:cs="Times New Roman"/>
            <w:color w:val="000000"/>
            <w:sz w:val="22"/>
            <w:szCs w:val="24"/>
            <w:lang w:eastAsia="de-DE"/>
            <w:rPrChange w:id="464" w:author="Paul Christ" w:date="2022-06-20T09:16:00Z">
              <w:rPr>
                <w:rFonts w:cs="Times New Roman"/>
                <w:color w:val="000000"/>
                <w:szCs w:val="24"/>
                <w:lang w:eastAsia="de-DE"/>
              </w:rPr>
            </w:rPrChange>
          </w:rPr>
          <w:delText>„Mensch schluckt Süßigkeit“, „Mensch schluckt Wattebausch“ und „Mensch schluckt Tisch“ sind zwar</w:delText>
        </w:r>
      </w:del>
      <w:ins w:id="465" w:author="Paul Christ" w:date="2022-06-20T13:11:00Z">
        <w:r>
          <w:rPr>
            <w:rFonts w:cs="Times New Roman"/>
            <w:color w:val="000000"/>
            <w:sz w:val="22"/>
            <w:szCs w:val="24"/>
            <w:lang w:eastAsia="de-DE"/>
          </w:rPr>
          <w:t>sind die Aussagen eins und zwei</w:t>
        </w:r>
      </w:ins>
      <w:r>
        <w:rPr>
          <w:rFonts w:cs="Times New Roman"/>
          <w:color w:val="000000"/>
          <w:sz w:val="22"/>
          <w:szCs w:val="24"/>
          <w:lang w:eastAsia="de-DE"/>
          <w:rPrChange w:id="466" w:author="Paul Christ" w:date="2022-06-20T09:16:00Z">
            <w:rPr>
              <w:rFonts w:cs="Times New Roman"/>
              <w:color w:val="000000"/>
              <w:szCs w:val="24"/>
              <w:lang w:eastAsia="de-DE"/>
            </w:rPr>
          </w:rPrChange>
        </w:rPr>
        <w:t xml:space="preserve"> </w:t>
      </w:r>
      <w:del w:id="467" w:author="Paul Christ" w:date="2022-06-20T13:11:00Z">
        <w:r>
          <w:rPr>
            <w:rFonts w:cs="Times New Roman"/>
            <w:color w:val="000000"/>
            <w:sz w:val="22"/>
            <w:szCs w:val="24"/>
            <w:lang w:eastAsia="de-DE"/>
            <w:rPrChange w:id="468" w:author="Paul Christ" w:date="2022-06-20T09:16:00Z">
              <w:rPr>
                <w:rFonts w:cs="Times New Roman"/>
                <w:color w:val="000000"/>
                <w:szCs w:val="24"/>
                <w:lang w:eastAsia="de-DE"/>
              </w:rPr>
            </w:rPrChange>
          </w:rPr>
          <w:delText xml:space="preserve">Ereignis eins und zwei </w:delText>
        </w:r>
      </w:del>
      <w:ins w:id="469" w:author="Paul Christ" w:date="2022-06-20T13:11:00Z">
        <w:r>
          <w:rPr>
            <w:rFonts w:cs="Times New Roman"/>
            <w:color w:val="000000"/>
            <w:sz w:val="22"/>
            <w:szCs w:val="24"/>
            <w:lang w:eastAsia="de-DE"/>
          </w:rPr>
          <w:t xml:space="preserve">zwar beide </w:t>
        </w:r>
      </w:ins>
      <w:r>
        <w:rPr>
          <w:rFonts w:cs="Times New Roman"/>
          <w:color w:val="000000"/>
          <w:sz w:val="22"/>
          <w:szCs w:val="24"/>
          <w:lang w:eastAsia="de-DE"/>
          <w:rPrChange w:id="470" w:author="Paul Christ" w:date="2022-06-20T09:16:00Z">
            <w:rPr>
              <w:rFonts w:cs="Times New Roman"/>
              <w:color w:val="000000"/>
              <w:szCs w:val="24"/>
              <w:lang w:eastAsia="de-DE"/>
            </w:rPr>
          </w:rPrChange>
        </w:rPr>
        <w:t xml:space="preserve">semantisch plausibel, jedoch verletzt lediglich </w:t>
      </w:r>
      <w:del w:id="471" w:author="Paul Christ" w:date="2022-06-20T13:11:00Z">
        <w:r>
          <w:rPr>
            <w:rFonts w:cs="Times New Roman"/>
            <w:color w:val="000000"/>
            <w:sz w:val="22"/>
            <w:szCs w:val="24"/>
            <w:lang w:eastAsia="de-DE"/>
            <w:rPrChange w:id="472" w:author="Paul Christ" w:date="2022-06-20T09:16:00Z">
              <w:rPr>
                <w:rFonts w:cs="Times New Roman"/>
                <w:color w:val="000000"/>
                <w:szCs w:val="24"/>
                <w:lang w:eastAsia="de-DE"/>
              </w:rPr>
            </w:rPrChange>
          </w:rPr>
          <w:delText xml:space="preserve">Ereignis </w:delText>
        </w:r>
      </w:del>
      <w:ins w:id="473" w:author="Paul Christ" w:date="2022-06-20T13:11:00Z">
        <w:r>
          <w:rPr>
            <w:rFonts w:cs="Times New Roman"/>
            <w:color w:val="000000"/>
            <w:sz w:val="22"/>
            <w:szCs w:val="24"/>
            <w:lang w:eastAsia="de-DE"/>
          </w:rPr>
          <w:t>Aussage</w:t>
        </w:r>
        <w:r>
          <w:rPr>
            <w:rFonts w:cs="Times New Roman"/>
            <w:color w:val="000000"/>
            <w:sz w:val="22"/>
            <w:szCs w:val="24"/>
            <w:lang w:eastAsia="de-DE"/>
            <w:rPrChange w:id="474"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475" w:author="Paul Christ" w:date="2022-06-20T09:16:00Z">
            <w:rPr>
              <w:rFonts w:cs="Times New Roman"/>
              <w:color w:val="000000"/>
              <w:szCs w:val="24"/>
              <w:lang w:eastAsia="de-DE"/>
            </w:rPr>
          </w:rPrChange>
        </w:rPr>
        <w:t xml:space="preserve">eins nicht die Selektionsrestriktion des Verbs „schluckt“ in Kombination mit dem Subjekt „Mensch“ und weist somit eine ausreichende </w:t>
      </w:r>
      <w:proofErr w:type="spellStart"/>
      <w:r>
        <w:rPr>
          <w:rFonts w:cs="Times New Roman"/>
          <w:color w:val="000000"/>
          <w:sz w:val="22"/>
          <w:szCs w:val="24"/>
          <w:lang w:eastAsia="de-DE"/>
          <w:rPrChange w:id="476" w:author="Paul Christ" w:date="2022-06-20T09:16:00Z">
            <w:rPr>
              <w:rFonts w:cs="Times New Roman"/>
              <w:color w:val="000000"/>
              <w:szCs w:val="24"/>
              <w:lang w:eastAsia="de-DE"/>
            </w:rPr>
          </w:rPrChange>
        </w:rPr>
        <w:t>Typikalität</w:t>
      </w:r>
      <w:proofErr w:type="spellEnd"/>
      <w:r>
        <w:rPr>
          <w:rFonts w:cs="Times New Roman"/>
          <w:color w:val="000000"/>
          <w:sz w:val="22"/>
          <w:szCs w:val="24"/>
          <w:lang w:eastAsia="de-DE"/>
          <w:rPrChange w:id="477" w:author="Paul Christ" w:date="2022-06-20T09:16:00Z">
            <w:rPr>
              <w:rFonts w:cs="Times New Roman"/>
              <w:color w:val="000000"/>
              <w:szCs w:val="24"/>
              <w:lang w:eastAsia="de-DE"/>
            </w:rPr>
          </w:rPrChange>
        </w:rPr>
        <w:t xml:space="preserve"> auf.</w:t>
      </w:r>
      <w:commentRangeEnd w:id="455"/>
      <w:r>
        <w:rPr>
          <w:rFonts w:cs="Times New Roman"/>
          <w:color w:val="000000"/>
          <w:sz w:val="22"/>
          <w:szCs w:val="24"/>
          <w:lang w:eastAsia="de-DE"/>
          <w:rPrChange w:id="478" w:author="Paul Christ" w:date="2022-06-20T09:16:00Z">
            <w:rPr>
              <w:rStyle w:val="Kommentarzeichen"/>
            </w:rPr>
          </w:rPrChange>
        </w:rPr>
        <w:commentReference w:id="455"/>
      </w:r>
      <w:commentRangeEnd w:id="456"/>
      <w:r>
        <w:rPr>
          <w:rFonts w:cs="Times New Roman"/>
          <w:color w:val="000000"/>
          <w:sz w:val="22"/>
          <w:szCs w:val="24"/>
          <w:lang w:eastAsia="de-DE"/>
          <w:rPrChange w:id="479" w:author="Paul Christ" w:date="2022-06-20T09:16:00Z">
            <w:rPr>
              <w:rStyle w:val="Kommentarzeichen"/>
            </w:rPr>
          </w:rPrChange>
        </w:rPr>
        <w:commentReference w:id="456"/>
      </w:r>
      <w:commentRangeEnd w:id="457"/>
      <w:r>
        <w:rPr>
          <w:rStyle w:val="Kommentarzeichen"/>
        </w:rPr>
        <w:commentReference w:id="457"/>
      </w:r>
    </w:p>
    <w:tbl>
      <w:tblPr>
        <w:tblStyle w:val="Tabellenraster"/>
        <w:tblW w:w="0" w:type="auto"/>
        <w:tblLook w:val="04A0" w:firstRow="1" w:lastRow="0" w:firstColumn="1" w:lastColumn="0" w:noHBand="0" w:noVBand="1"/>
      </w:tblPr>
      <w:tblGrid>
        <w:gridCol w:w="2642"/>
        <w:gridCol w:w="2642"/>
        <w:gridCol w:w="2643"/>
      </w:tblGrid>
      <w:tr>
        <w:trPr>
          <w:del w:id="480" w:author="Paul Christ" w:date="2022-06-20T13:03:00Z"/>
        </w:trPr>
        <w:tc>
          <w:tcPr>
            <w:tcW w:w="2642" w:type="dxa"/>
          </w:tcPr>
          <w:p>
            <w:pPr>
              <w:jc w:val="center"/>
              <w:rPr>
                <w:del w:id="481" w:author="Paul Christ" w:date="2022-06-20T13:03:00Z"/>
                <w:rFonts w:cs="Times New Roman"/>
                <w:b/>
                <w:color w:val="000000"/>
                <w:szCs w:val="24"/>
                <w:lang w:eastAsia="de-DE"/>
              </w:rPr>
            </w:pPr>
            <w:del w:id="482" w:author="Paul Christ" w:date="2022-06-20T13:03:00Z">
              <w:r>
                <w:rPr>
                  <w:rFonts w:cs="Times New Roman"/>
                  <w:b/>
                  <w:color w:val="000000"/>
                  <w:szCs w:val="24"/>
                  <w:lang w:eastAsia="de-DE"/>
                </w:rPr>
                <w:delText>Ereignis</w:delText>
              </w:r>
            </w:del>
            <w:ins w:id="483" w:author="Torsten Munkelt" w:date="2022-06-20T00:59:00Z">
              <w:del w:id="484" w:author="Paul Christ" w:date="2022-06-20T13:03:00Z">
                <w:r>
                  <w:rPr>
                    <w:rFonts w:cs="Times New Roman"/>
                    <w:b/>
                    <w:color w:val="000000"/>
                    <w:szCs w:val="24"/>
                    <w:lang w:eastAsia="de-DE"/>
                  </w:rPr>
                  <w:delText>Aussage</w:delText>
                </w:r>
              </w:del>
            </w:ins>
          </w:p>
          <w:p>
            <w:pPr>
              <w:jc w:val="center"/>
              <w:rPr>
                <w:del w:id="485" w:author="Paul Christ" w:date="2022-06-20T13:03:00Z"/>
                <w:rFonts w:cs="Times New Roman"/>
                <w:b/>
                <w:color w:val="000000"/>
                <w:szCs w:val="24"/>
                <w:lang w:eastAsia="de-DE"/>
              </w:rPr>
            </w:pPr>
            <w:ins w:id="486" w:author="Torsten Munkelt" w:date="2022-06-20T00:54:00Z">
              <w:del w:id="487" w:author="Paul Christ" w:date="2022-06-20T13:03:00Z">
                <w:r>
                  <w:rPr>
                    <w:rFonts w:cs="Times New Roman"/>
                    <w:b/>
                    <w:color w:val="000000"/>
                    <w:szCs w:val="24"/>
                    <w:lang w:eastAsia="de-DE"/>
                  </w:rPr>
                  <w:br/>
                </w:r>
              </w:del>
            </w:ins>
            <w:del w:id="488" w:author="Paul Christ" w:date="2022-06-20T13:03:00Z">
              <w:r>
                <w:rPr>
                  <w:rFonts w:cs="Times New Roman"/>
                  <w:b/>
                  <w:color w:val="000000"/>
                  <w:szCs w:val="24"/>
                  <w:lang w:eastAsia="de-DE"/>
                </w:rPr>
                <w:delText xml:space="preserve">(Subjekt - Verb </w:delText>
              </w:r>
            </w:del>
            <w:ins w:id="489" w:author="Torsten Munkelt" w:date="2022-06-20T00:54:00Z">
              <w:del w:id="490" w:author="Paul Christ" w:date="2022-06-20T13:03:00Z">
                <w:r>
                  <w:rPr>
                    <w:rFonts w:cs="Times New Roman"/>
                    <w:b/>
                    <w:color w:val="000000"/>
                    <w:szCs w:val="24"/>
                    <w:lang w:eastAsia="de-DE"/>
                  </w:rPr>
                  <w:delText xml:space="preserve">Prädikat </w:delText>
                </w:r>
              </w:del>
            </w:ins>
            <w:del w:id="491" w:author="Paul Christ" w:date="2022-06-20T13:03:00Z">
              <w:r>
                <w:rPr>
                  <w:rFonts w:cs="Times New Roman"/>
                  <w:b/>
                  <w:color w:val="000000"/>
                  <w:szCs w:val="24"/>
                  <w:lang w:eastAsia="de-DE"/>
                </w:rPr>
                <w:delText>– Objekt)</w:delText>
              </w:r>
            </w:del>
          </w:p>
        </w:tc>
        <w:tc>
          <w:tcPr>
            <w:tcW w:w="2642" w:type="dxa"/>
          </w:tcPr>
          <w:p>
            <w:pPr>
              <w:jc w:val="center"/>
              <w:rPr>
                <w:del w:id="492" w:author="Paul Christ" w:date="2022-06-20T13:03:00Z"/>
                <w:rFonts w:cs="Times New Roman"/>
                <w:b/>
                <w:color w:val="000000"/>
                <w:szCs w:val="24"/>
                <w:lang w:eastAsia="de-DE"/>
              </w:rPr>
            </w:pPr>
            <w:del w:id="493" w:author="Paul Christ" w:date="2022-06-20T13:03:00Z">
              <w:r>
                <w:rPr>
                  <w:rFonts w:cs="Times New Roman"/>
                  <w:b/>
                  <w:color w:val="000000"/>
                  <w:szCs w:val="24"/>
                  <w:lang w:eastAsia="de-DE"/>
                </w:rPr>
                <w:delText xml:space="preserve">Semantisch </w:delText>
              </w:r>
            </w:del>
          </w:p>
          <w:p>
            <w:pPr>
              <w:jc w:val="center"/>
              <w:rPr>
                <w:del w:id="494" w:author="Paul Christ" w:date="2022-06-20T13:03:00Z"/>
                <w:rFonts w:cs="Times New Roman"/>
                <w:b/>
                <w:color w:val="000000"/>
                <w:szCs w:val="24"/>
                <w:lang w:eastAsia="de-DE"/>
              </w:rPr>
            </w:pPr>
            <w:ins w:id="495" w:author="Torsten Munkelt" w:date="2022-06-20T00:58:00Z">
              <w:del w:id="496" w:author="Paul Christ" w:date="2022-06-20T13:03:00Z">
                <w:r>
                  <w:rPr>
                    <w:rFonts w:cs="Times New Roman"/>
                    <w:b/>
                    <w:color w:val="000000"/>
                    <w:szCs w:val="24"/>
                    <w:lang w:eastAsia="de-DE"/>
                  </w:rPr>
                  <w:br/>
                </w:r>
              </w:del>
            </w:ins>
            <w:del w:id="497" w:author="Paul Christ" w:date="2022-06-20T13:03:00Z">
              <w:r>
                <w:rPr>
                  <w:rFonts w:cs="Times New Roman"/>
                  <w:b/>
                  <w:color w:val="000000"/>
                  <w:szCs w:val="24"/>
                  <w:lang w:eastAsia="de-DE"/>
                </w:rPr>
                <w:delText>plausibel</w:delText>
              </w:r>
            </w:del>
          </w:p>
        </w:tc>
        <w:tc>
          <w:tcPr>
            <w:tcW w:w="2643" w:type="dxa"/>
          </w:tcPr>
          <w:p>
            <w:pPr>
              <w:jc w:val="center"/>
              <w:rPr>
                <w:del w:id="498" w:author="Paul Christ" w:date="2022-06-20T13:03:00Z"/>
                <w:rFonts w:cs="Times New Roman"/>
                <w:b/>
                <w:color w:val="000000"/>
                <w:szCs w:val="24"/>
                <w:lang w:eastAsia="de-DE"/>
              </w:rPr>
            </w:pPr>
            <w:del w:id="499" w:author="Paul Christ" w:date="2022-06-20T13:03:00Z">
              <w:r>
                <w:rPr>
                  <w:rFonts w:cs="Times New Roman"/>
                  <w:b/>
                  <w:color w:val="000000"/>
                  <w:szCs w:val="24"/>
                  <w:lang w:eastAsia="de-DE"/>
                </w:rPr>
                <w:delText>Selektionsrestriktion eingehalten</w:delText>
              </w:r>
            </w:del>
            <w:ins w:id="500" w:author="Torsten Munkelt" w:date="2022-06-20T00:59:00Z">
              <w:del w:id="501" w:author="Paul Christ" w:date="2022-06-20T13:03:00Z">
                <w:r>
                  <w:rPr>
                    <w:rFonts w:cs="Times New Roman"/>
                    <w:b/>
                    <w:color w:val="000000"/>
                    <w:szCs w:val="24"/>
                    <w:lang w:eastAsia="de-DE"/>
                  </w:rPr>
                  <w:delText xml:space="preserve"> (ausreichende Typikalität)</w:delText>
                </w:r>
              </w:del>
            </w:ins>
          </w:p>
        </w:tc>
      </w:tr>
      <w:tr>
        <w:trPr>
          <w:del w:id="502" w:author="Paul Christ" w:date="2022-06-20T13:03:00Z"/>
        </w:trPr>
        <w:tc>
          <w:tcPr>
            <w:tcW w:w="2642" w:type="dxa"/>
          </w:tcPr>
          <w:p>
            <w:pPr>
              <w:jc w:val="both"/>
              <w:rPr>
                <w:del w:id="503" w:author="Paul Christ" w:date="2022-06-20T13:03:00Z"/>
                <w:rFonts w:cs="Times New Roman"/>
                <w:color w:val="000000"/>
                <w:sz w:val="16"/>
                <w:szCs w:val="24"/>
                <w:lang w:eastAsia="de-DE"/>
              </w:rPr>
            </w:pPr>
            <w:ins w:id="504" w:author="Torsten Munkelt" w:date="2022-06-20T01:00:00Z">
              <w:del w:id="505" w:author="Paul Christ" w:date="2022-06-20T13:03:00Z">
                <w:r>
                  <w:rPr>
                    <w:rFonts w:cs="Times New Roman"/>
                    <w:color w:val="000000"/>
                    <w:szCs w:val="24"/>
                    <w:lang w:eastAsia="de-DE"/>
                  </w:rPr>
                  <w:delText>Mensch schluckt Süßigkeit</w:delText>
                </w:r>
              </w:del>
            </w:ins>
            <w:del w:id="506" w:author="Paul Christ" w:date="2022-06-20T13:03:00Z">
              <w:r>
                <w:rPr>
                  <w:rFonts w:cs="Times New Roman"/>
                  <w:color w:val="000000"/>
                  <w:sz w:val="16"/>
                  <w:szCs w:val="24"/>
                  <w:lang w:eastAsia="de-DE"/>
                </w:rPr>
                <w:delText>CNC-Maschine fräst Autotüre</w:delText>
              </w:r>
            </w:del>
          </w:p>
        </w:tc>
        <w:tc>
          <w:tcPr>
            <w:tcW w:w="2642" w:type="dxa"/>
          </w:tcPr>
          <w:p>
            <w:pPr>
              <w:jc w:val="center"/>
              <w:rPr>
                <w:del w:id="507" w:author="Paul Christ" w:date="2022-06-20T13:03:00Z"/>
                <w:rFonts w:cs="Times New Roman"/>
                <w:color w:val="000000"/>
                <w:sz w:val="16"/>
                <w:szCs w:val="24"/>
                <w:lang w:eastAsia="de-DE"/>
              </w:rPr>
            </w:pPr>
            <w:del w:id="508" w:author="Paul Christ" w:date="2022-06-20T13:03:00Z">
              <w:r>
                <w:rPr>
                  <w:rFonts w:cs="Times New Roman"/>
                  <w:color w:val="000000"/>
                  <w:sz w:val="16"/>
                  <w:szCs w:val="24"/>
                  <w:lang w:eastAsia="de-DE"/>
                </w:rPr>
                <w:sym w:font="Symbol" w:char="F0D6"/>
              </w:r>
            </w:del>
          </w:p>
        </w:tc>
        <w:tc>
          <w:tcPr>
            <w:tcW w:w="2643" w:type="dxa"/>
          </w:tcPr>
          <w:p>
            <w:pPr>
              <w:jc w:val="center"/>
              <w:rPr>
                <w:del w:id="509" w:author="Paul Christ" w:date="2022-06-20T13:03:00Z"/>
                <w:rFonts w:cs="Times New Roman"/>
                <w:color w:val="000000"/>
                <w:sz w:val="16"/>
                <w:szCs w:val="24"/>
                <w:lang w:eastAsia="de-DE"/>
              </w:rPr>
            </w:pPr>
            <w:del w:id="510" w:author="Paul Christ" w:date="2022-06-20T13:03:00Z">
              <w:r>
                <w:rPr>
                  <w:rFonts w:cs="Times New Roman"/>
                  <w:color w:val="000000"/>
                  <w:sz w:val="16"/>
                  <w:szCs w:val="24"/>
                  <w:lang w:eastAsia="de-DE"/>
                </w:rPr>
                <w:sym w:font="Symbol" w:char="F0D6"/>
              </w:r>
            </w:del>
          </w:p>
        </w:tc>
      </w:tr>
      <w:tr>
        <w:trPr>
          <w:del w:id="511" w:author="Paul Christ" w:date="2022-06-20T13:03:00Z"/>
        </w:trPr>
        <w:tc>
          <w:tcPr>
            <w:tcW w:w="2642" w:type="dxa"/>
          </w:tcPr>
          <w:p>
            <w:pPr>
              <w:jc w:val="both"/>
              <w:rPr>
                <w:del w:id="512" w:author="Paul Christ" w:date="2022-06-20T13:03:00Z"/>
                <w:rFonts w:cs="Times New Roman"/>
                <w:color w:val="000000"/>
                <w:sz w:val="16"/>
                <w:szCs w:val="24"/>
                <w:lang w:eastAsia="de-DE"/>
              </w:rPr>
            </w:pPr>
            <w:ins w:id="513" w:author="Torsten Munkelt" w:date="2022-06-20T01:00:00Z">
              <w:del w:id="514" w:author="Paul Christ" w:date="2022-06-20T13:03:00Z">
                <w:r>
                  <w:rPr>
                    <w:rFonts w:cs="Times New Roman"/>
                    <w:color w:val="000000"/>
                    <w:szCs w:val="24"/>
                    <w:lang w:eastAsia="de-DE"/>
                  </w:rPr>
                  <w:delText>Mensch schluckt Wattebausch</w:delText>
                </w:r>
              </w:del>
            </w:ins>
            <w:del w:id="515" w:author="Paul Christ" w:date="2022-06-20T13:03:00Z">
              <w:r>
                <w:rPr>
                  <w:rFonts w:cs="Times New Roman"/>
                  <w:color w:val="000000"/>
                  <w:sz w:val="16"/>
                  <w:szCs w:val="24"/>
                  <w:lang w:eastAsia="de-DE"/>
                </w:rPr>
                <w:delText>CNC-Maschine fräst Nadelöhr</w:delText>
              </w:r>
            </w:del>
          </w:p>
        </w:tc>
        <w:tc>
          <w:tcPr>
            <w:tcW w:w="2642" w:type="dxa"/>
          </w:tcPr>
          <w:p>
            <w:pPr>
              <w:jc w:val="center"/>
              <w:rPr>
                <w:del w:id="516" w:author="Paul Christ" w:date="2022-06-20T13:03:00Z"/>
                <w:rFonts w:cs="Times New Roman"/>
                <w:color w:val="000000"/>
                <w:sz w:val="16"/>
                <w:szCs w:val="24"/>
                <w:lang w:eastAsia="de-DE"/>
              </w:rPr>
            </w:pPr>
            <w:del w:id="517" w:author="Paul Christ" w:date="2022-06-20T13:03:00Z">
              <w:r>
                <w:rPr>
                  <w:rFonts w:cs="Times New Roman"/>
                  <w:color w:val="000000"/>
                  <w:sz w:val="16"/>
                  <w:szCs w:val="24"/>
                  <w:lang w:eastAsia="de-DE"/>
                </w:rPr>
                <w:sym w:font="Symbol" w:char="F0D6"/>
              </w:r>
            </w:del>
          </w:p>
        </w:tc>
        <w:tc>
          <w:tcPr>
            <w:tcW w:w="2643" w:type="dxa"/>
          </w:tcPr>
          <w:p>
            <w:pPr>
              <w:jc w:val="center"/>
              <w:rPr>
                <w:del w:id="518" w:author="Paul Christ" w:date="2022-06-20T13:03:00Z"/>
                <w:rFonts w:cs="Times New Roman"/>
                <w:color w:val="000000"/>
                <w:sz w:val="16"/>
                <w:szCs w:val="24"/>
                <w:lang w:eastAsia="de-DE"/>
              </w:rPr>
            </w:pPr>
            <w:del w:id="519" w:author="Paul Christ" w:date="2022-06-20T13:03:00Z">
              <w:r>
                <w:rPr>
                  <w:rFonts w:cs="Times New Roman"/>
                  <w:color w:val="000000"/>
                  <w:sz w:val="16"/>
                  <w:szCs w:val="24"/>
                  <w:lang w:eastAsia="de-DE"/>
                </w:rPr>
                <w:delText>X</w:delText>
              </w:r>
            </w:del>
          </w:p>
        </w:tc>
      </w:tr>
      <w:tr>
        <w:trPr>
          <w:del w:id="520" w:author="Paul Christ" w:date="2022-06-20T13:03:00Z"/>
        </w:trPr>
        <w:tc>
          <w:tcPr>
            <w:tcW w:w="2642" w:type="dxa"/>
          </w:tcPr>
          <w:p>
            <w:pPr>
              <w:jc w:val="both"/>
              <w:rPr>
                <w:del w:id="521" w:author="Paul Christ" w:date="2022-06-20T13:03:00Z"/>
                <w:rFonts w:cs="Times New Roman"/>
                <w:color w:val="000000"/>
                <w:sz w:val="16"/>
                <w:szCs w:val="24"/>
                <w:lang w:eastAsia="de-DE"/>
              </w:rPr>
            </w:pPr>
            <w:ins w:id="522" w:author="Torsten Munkelt" w:date="2022-06-20T01:00:00Z">
              <w:del w:id="523" w:author="Paul Christ" w:date="2022-06-20T13:03:00Z">
                <w:r>
                  <w:rPr>
                    <w:rFonts w:cs="Times New Roman"/>
                    <w:color w:val="000000"/>
                    <w:szCs w:val="24"/>
                    <w:lang w:eastAsia="de-DE"/>
                  </w:rPr>
                  <w:delText>Mensch schluckt Tisch</w:delText>
                </w:r>
              </w:del>
            </w:ins>
            <w:del w:id="524" w:author="Paul Christ" w:date="2022-06-20T13:03:00Z">
              <w:r>
                <w:rPr>
                  <w:rFonts w:cs="Times New Roman"/>
                  <w:color w:val="000000"/>
                  <w:sz w:val="16"/>
                  <w:szCs w:val="24"/>
                  <w:lang w:eastAsia="de-DE"/>
                </w:rPr>
                <w:delText>CNC-Maschine fräst Motorblock</w:delText>
              </w:r>
            </w:del>
          </w:p>
        </w:tc>
        <w:tc>
          <w:tcPr>
            <w:tcW w:w="2642" w:type="dxa"/>
          </w:tcPr>
          <w:p>
            <w:pPr>
              <w:jc w:val="center"/>
              <w:rPr>
                <w:del w:id="525" w:author="Paul Christ" w:date="2022-06-20T13:03:00Z"/>
                <w:rFonts w:cs="Times New Roman"/>
                <w:color w:val="000000"/>
                <w:sz w:val="16"/>
                <w:szCs w:val="24"/>
                <w:lang w:eastAsia="de-DE"/>
              </w:rPr>
            </w:pPr>
            <w:del w:id="526" w:author="Paul Christ" w:date="2022-06-20T13:03:00Z">
              <w:r>
                <w:rPr>
                  <w:rFonts w:cs="Times New Roman"/>
                  <w:color w:val="000000"/>
                  <w:sz w:val="16"/>
                  <w:szCs w:val="24"/>
                  <w:lang w:eastAsia="de-DE"/>
                </w:rPr>
                <w:delText>X</w:delText>
              </w:r>
            </w:del>
          </w:p>
        </w:tc>
        <w:tc>
          <w:tcPr>
            <w:tcW w:w="2643" w:type="dxa"/>
          </w:tcPr>
          <w:p>
            <w:pPr>
              <w:jc w:val="center"/>
              <w:rPr>
                <w:del w:id="527" w:author="Paul Christ" w:date="2022-06-20T13:03:00Z"/>
                <w:rFonts w:cs="Times New Roman"/>
                <w:color w:val="000000"/>
                <w:sz w:val="16"/>
                <w:szCs w:val="24"/>
                <w:lang w:eastAsia="de-DE"/>
              </w:rPr>
            </w:pPr>
            <w:del w:id="528" w:author="Paul Christ" w:date="2022-06-20T13:03:00Z">
              <w:r>
                <w:rPr>
                  <w:rFonts w:cs="Times New Roman"/>
                  <w:color w:val="000000"/>
                  <w:sz w:val="16"/>
                  <w:szCs w:val="24"/>
                  <w:lang w:eastAsia="de-DE"/>
                </w:rPr>
                <w:delText>X</w:delText>
              </w:r>
            </w:del>
          </w:p>
        </w:tc>
      </w:tr>
    </w:tbl>
    <w:p>
      <w:pPr>
        <w:jc w:val="both"/>
        <w:rPr>
          <w:del w:id="529" w:author="Paul Christ" w:date="2022-06-20T15:10:00Z"/>
          <w:rFonts w:cs="Times New Roman"/>
          <w:color w:val="000000"/>
          <w:szCs w:val="24"/>
          <w:lang w:eastAsia="de-DE"/>
        </w:rPr>
      </w:pPr>
    </w:p>
    <w:p>
      <w:pPr>
        <w:pStyle w:val="-WeLberschrift1-"/>
      </w:pPr>
      <w:r>
        <w:t xml:space="preserve">Umgang mit </w:t>
      </w:r>
      <w:ins w:id="530" w:author="Torsten Munkelt" w:date="2022-06-20T01:00:00Z">
        <w:r>
          <w:t xml:space="preserve">den </w:t>
        </w:r>
      </w:ins>
      <w:r>
        <w:t>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w:t>
      </w:r>
      <w:del w:id="531" w:author="Paul Christ" w:date="2022-06-20T09:48:00Z">
        <w:r>
          <w:delText xml:space="preserve"> c) </w:delText>
        </w:r>
        <w:commentRangeStart w:id="532"/>
        <w:commentRangeStart w:id="533"/>
        <w:r>
          <w:delText>Lehrende können in ALADIN II Ausschreibungen für begleitendes Material, wie Video-Tutorials, zu den Aufgaben anlegen, welches von Studierenden erstellt wird und für das sie Punkte erhalten. Durch die Einführung dieses Gamification-Elements werden Studierende gehalten</w:delText>
        </w:r>
      </w:del>
      <w:ins w:id="534" w:author="Torsten Munkelt" w:date="2022-06-20T01:01:00Z">
        <w:del w:id="535" w:author="Paul Christ" w:date="2022-06-20T09:48:00Z">
          <w:r>
            <w:delText>,</w:delText>
          </w:r>
        </w:del>
      </w:ins>
      <w:del w:id="536" w:author="Paul Christ" w:date="2022-06-20T09:48:00Z">
        <w:r>
          <w:delText xml:space="preserve"> sich mit der Software und den Aufgaben konzeptionell auseinanderzusetzen</w:delText>
        </w:r>
      </w:del>
      <w:ins w:id="537" w:author="Torsten Munkelt" w:date="2022-06-20T01:02:00Z">
        <w:del w:id="538" w:author="Paul Christ" w:date="2022-06-20T09:48:00Z">
          <w:r>
            <w:delText>,</w:delText>
          </w:r>
        </w:del>
      </w:ins>
      <w:del w:id="539" w:author="Paul Christ" w:date="2022-06-20T09:48:00Z">
        <w:r>
          <w:delText xml:space="preserve"> und eine Kultur zur Selbsthilfe </w:delText>
        </w:r>
      </w:del>
      <w:ins w:id="540" w:author="Torsten Munkelt" w:date="2022-06-20T01:02:00Z">
        <w:del w:id="541" w:author="Paul Christ" w:date="2022-06-20T09:48:00Z">
          <w:r>
            <w:delText xml:space="preserve">wird </w:delText>
          </w:r>
        </w:del>
      </w:ins>
      <w:del w:id="542" w:author="Paul Christ" w:date="2022-06-20T09:48:00Z">
        <w:r>
          <w:delText xml:space="preserve">gefördert </w:delText>
        </w:r>
        <w:r>
          <w:fldChar w:fldCharType="begin"/>
        </w:r>
        <w:r>
          <w:delInstrText xml:space="preserve"> ADDIN ZOTERO_ITEM CSL_CITATION {"citationID":"A3iOO4HB","properties":{"formattedCitation":"(Chi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delInstrText>
        </w:r>
        <w:r>
          <w:fldChar w:fldCharType="separate"/>
        </w:r>
        <w:r>
          <w:rPr>
            <w:rFonts w:cs="Arial"/>
          </w:rPr>
          <w:delText>(Chi et al., 2014)</w:delText>
        </w:r>
        <w:r>
          <w:fldChar w:fldCharType="end"/>
        </w:r>
        <w:r>
          <w:delText>.</w:delText>
        </w:r>
        <w:commentRangeEnd w:id="532"/>
        <w:r>
          <w:rPr>
            <w:rStyle w:val="Kommentarzeichen"/>
            <w:rFonts w:cstheme="minorBidi"/>
            <w:color w:val="auto"/>
            <w:lang w:eastAsia="en-US"/>
          </w:rPr>
          <w:commentReference w:id="532"/>
        </w:r>
        <w:commentRangeEnd w:id="533"/>
        <w:r>
          <w:rPr>
            <w:rStyle w:val="Kommentarzeichen"/>
            <w:rFonts w:asciiTheme="minorHAnsi" w:eastAsiaTheme="minorHAnsi" w:hAnsiTheme="minorHAnsi" w:cstheme="minorBidi"/>
            <w:color w:val="auto"/>
            <w:lang w:eastAsia="en-US"/>
          </w:rPr>
          <w:commentReference w:id="533"/>
        </w:r>
      </w:del>
    </w:p>
    <w:p>
      <w:pPr>
        <w:pStyle w:val="-WeLStandardtext-"/>
        <w:ind w:firstLine="210"/>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5306060</wp:posOffset>
                </wp:positionV>
                <wp:extent cx="50387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pPr>
                              <w:pStyle w:val="Beschriftung"/>
                              <w:jc w:val="center"/>
                              <w:rPr>
                                <w:rFonts w:cs="Times New Roman"/>
                                <w:noProof/>
                                <w:color w:val="000000"/>
                                <w:szCs w:val="24"/>
                              </w:rPr>
                            </w:pPr>
                            <w:bookmarkStart w:id="543" w:name="_Ref106630543"/>
                            <w:r>
                              <w:t xml:space="preserve">Abb. </w:t>
                            </w:r>
                            <w:r>
                              <w:rPr>
                                <w:noProof/>
                              </w:rPr>
                              <w:fldChar w:fldCharType="begin"/>
                            </w:r>
                            <w:r>
                              <w:rPr>
                                <w:noProof/>
                              </w:rPr>
                              <w:instrText xml:space="preserve"> SEQ Abb. \* ARABIC </w:instrText>
                            </w:r>
                            <w:r>
                              <w:rPr>
                                <w:noProof/>
                              </w:rPr>
                              <w:fldChar w:fldCharType="separate"/>
                            </w:r>
                            <w:r>
                              <w:rPr>
                                <w:noProof/>
                              </w:rPr>
                              <w:t>1</w:t>
                            </w:r>
                            <w:r>
                              <w:rPr>
                                <w:noProof/>
                              </w:rPr>
                              <w:fldChar w:fldCharType="end"/>
                            </w:r>
                            <w:bookmarkEnd w:id="543"/>
                            <w:r>
                              <w:t xml:space="preserve"> 4R-Prinzip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417.8pt;width:39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" stroked="f">
                <v:textbox style="mso-fit-shape-to-text:t" inset="0,0,0,0">
                  <w:txbxContent>
                    <w:p>
                      <w:pPr>
                        <w:pStyle w:val="Beschriftung"/>
                        <w:jc w:val="center"/>
                        <w:rPr>
                          <w:rFonts w:cs="Times New Roman"/>
                          <w:noProof/>
                          <w:color w:val="000000"/>
                          <w:szCs w:val="24"/>
                        </w:rPr>
                      </w:pPr>
                      <w:bookmarkStart w:id="544" w:name="_Ref106630543"/>
                      <w:r>
                        <w:t xml:space="preserve">Abb. </w:t>
                      </w:r>
                      <w:r>
                        <w:rPr>
                          <w:noProof/>
                        </w:rPr>
                        <w:fldChar w:fldCharType="begin"/>
                      </w:r>
                      <w:r>
                        <w:rPr>
                          <w:noProof/>
                        </w:rPr>
                        <w:instrText xml:space="preserve"> SEQ Abb. \* ARABIC </w:instrText>
                      </w:r>
                      <w:r>
                        <w:rPr>
                          <w:noProof/>
                        </w:rPr>
                        <w:fldChar w:fldCharType="separate"/>
                      </w:r>
                      <w:r>
                        <w:rPr>
                          <w:noProof/>
                        </w:rPr>
                        <w:t>1</w:t>
                      </w:r>
                      <w:r>
                        <w:rPr>
                          <w:noProof/>
                        </w:rPr>
                        <w:fldChar w:fldCharType="end"/>
                      </w:r>
                      <w:bookmarkEnd w:id="544"/>
                      <w:r>
                        <w:t xml:space="preserve"> 4R-Prinzip</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2887345</wp:posOffset>
            </wp:positionV>
            <wp:extent cx="5038725" cy="23622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t>ALADIN II setzt weitere Gamification-Elemente ein u</w:t>
      </w:r>
      <w:commentRangeStart w:id="545"/>
      <w:r>
        <w:t xml:space="preserve">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w:t>
      </w:r>
      <w:ins w:id="546" w:author="Torsten Munkelt" w:date="2022-06-20T01:02:00Z">
        <w:r>
          <w:t xml:space="preserve"> </w:t>
        </w:r>
      </w:ins>
      <w:ins w:id="547" w:author="Torsten Munkelt" w:date="2022-06-20T01:03:00Z">
        <w:r>
          <w:t>Studierende</w:t>
        </w:r>
      </w:ins>
      <w:r>
        <w:t xml:space="preserve"> Hilfegesuche </w:t>
      </w:r>
      <w:del w:id="548" w:author="Torsten Munkelt" w:date="2022-06-20T01:03:00Z">
        <w:r>
          <w:delText>eröffnet werden</w:delText>
        </w:r>
      </w:del>
      <w:ins w:id="549" w:author="Torsten Munkelt" w:date="2022-06-20T01:03:00Z">
        <w:r>
          <w:t>eröffnen</w:t>
        </w:r>
      </w:ins>
      <w:r>
        <w:t xml:space="preserve">, für deren Lösungen Punkte </w:t>
      </w:r>
      <w:del w:id="550" w:author="Torsten Munkelt" w:date="2022-06-20T01:03:00Z">
        <w:r>
          <w:delText xml:space="preserve">durch </w:delText>
        </w:r>
      </w:del>
      <w:r>
        <w:t xml:space="preserve">andere </w:t>
      </w:r>
      <w:del w:id="551" w:author="Torsten Munkelt" w:date="2022-06-20T01:03:00Z">
        <w:r>
          <w:delText>Nutzer vergeben werden können</w:delText>
        </w:r>
      </w:del>
      <w:ins w:id="552" w:author="Torsten Munkelt" w:date="2022-06-20T01:03:00Z">
        <w:r>
          <w:t>Studierende Punkte erhalten</w:t>
        </w:r>
      </w:ins>
      <w:r>
        <w:t xml:space="preserve">. </w:t>
      </w:r>
      <w:commentRangeStart w:id="553"/>
      <w:commentRangeStart w:id="554"/>
      <w:r>
        <w:t>Mit den erworbenen Punkten können „</w:t>
      </w:r>
      <w:proofErr w:type="spellStart"/>
      <w:r>
        <w:t>Bounties</w:t>
      </w:r>
      <w:proofErr w:type="spellEnd"/>
      <w:r>
        <w:t>“ auf Hilfegesuche ausgeschrieben werden, um anderen Studierenden einen stärkeren Anreiz zur Hilfestellung zu geben.</w:t>
      </w:r>
      <w:commentRangeEnd w:id="553"/>
      <w:r>
        <w:rPr>
          <w:rStyle w:val="Kommentarzeichen"/>
          <w:rFonts w:asciiTheme="minorHAnsi" w:eastAsiaTheme="minorHAnsi" w:hAnsiTheme="minorHAnsi" w:cstheme="minorBidi"/>
          <w:color w:val="auto"/>
          <w:lang w:eastAsia="en-US"/>
        </w:rPr>
        <w:commentReference w:id="553"/>
      </w:r>
      <w:commentRangeEnd w:id="554"/>
      <w:r>
        <w:rPr>
          <w:rStyle w:val="Kommentarzeichen"/>
          <w:rFonts w:cstheme="minorBidi"/>
          <w:color w:val="auto"/>
          <w:lang w:eastAsia="en-US"/>
        </w:rPr>
        <w:commentReference w:id="554"/>
      </w:r>
      <w:r>
        <w:t xml:space="preserve"> Mit steigender Punktezahl </w:t>
      </w:r>
      <w:del w:id="555" w:author="Torsten Munkelt" w:date="2022-06-20T01:04:00Z">
        <w:r>
          <w:delText>eines Nutzers</w:delText>
        </w:r>
      </w:del>
      <w:ins w:id="556" w:author="Torsten Munkelt" w:date="2022-06-20T01:04:00Z">
        <w:r>
          <w:t>der Studierenden</w:t>
        </w:r>
      </w:ins>
      <w:r>
        <w:t xml:space="preserve"> werden zusätzliche Privilegien freigeschalte</w:t>
      </w:r>
      <w:del w:id="557" w:author="Torsten Munkelt" w:date="2022-06-20T01:04:00Z">
        <w:r>
          <w:delText>n</w:delText>
        </w:r>
      </w:del>
      <w:ins w:id="558" w:author="Torsten Munkelt" w:date="2022-06-20T01:04:00Z">
        <w:r>
          <w:t>t</w:t>
        </w:r>
      </w:ins>
      <w:r>
        <w:t xml:space="preserve"> und „Badges“ für den Rang </w:t>
      </w:r>
      <w:del w:id="559" w:author="Torsten Munkelt" w:date="2022-06-20T01:04:00Z">
        <w:r>
          <w:delText>des Nutzers</w:delText>
        </w:r>
      </w:del>
      <w:ins w:id="560" w:author="Torsten Munkelt" w:date="2022-06-20T01:04:00Z">
        <w:r>
          <w:t>der Studierenden</w:t>
        </w:r>
      </w:ins>
      <w:r>
        <w:t xml:space="preserve"> vergeben. b) ALADIN II verwendet </w:t>
      </w:r>
      <w:proofErr w:type="spellStart"/>
      <w:r>
        <w:t>Spaced</w:t>
      </w:r>
      <w:proofErr w:type="spellEnd"/>
      <w:ins w:id="561" w:author="Torsten Munkelt" w:date="2022-06-20T01:08:00Z">
        <w:r>
          <w:t>-</w:t>
        </w:r>
      </w:ins>
      <w:del w:id="562" w:author="Torsten Munkelt" w:date="2022-06-20T01:05:00Z">
        <w:r>
          <w:delText xml:space="preserve"> </w:delText>
        </w:r>
      </w:del>
      <w:r>
        <w:t>Repetition</w:t>
      </w:r>
      <w:ins w:id="563" w:author="Torsten Munkelt" w:date="2022-06-20T01:08:00Z">
        <w:r>
          <w:t>-</w:t>
        </w:r>
      </w:ins>
      <w:del w:id="564" w:author="Torsten Munkelt" w:date="2022-06-20T01:05:00Z">
        <w:r>
          <w:delText xml:space="preserve"> </w:delText>
        </w:r>
      </w:del>
      <w:r>
        <w:t xml:space="preserve">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schema":"https://github.com/citation-style-language/schema/raw/master/csl-citation.json"} </w:instrText>
      </w:r>
      <w:r>
        <w:fldChar w:fldCharType="separate"/>
      </w:r>
      <w:r>
        <w:rPr>
          <w:rFonts w:cs="Arial"/>
        </w:rPr>
        <w:t>(Schimanke et al., 2015)</w:t>
      </w:r>
      <w:r>
        <w:fldChar w:fldCharType="end"/>
      </w:r>
      <w:r>
        <w:t>, um Studierende zu ermutigen</w:t>
      </w:r>
      <w:ins w:id="565" w:author="Torsten Munkelt" w:date="2022-06-20T01:05:00Z">
        <w:r>
          <w:t>,</w:t>
        </w:r>
      </w:ins>
      <w:r>
        <w:t xml:space="preserve"> Lernstrategien wie „</w:t>
      </w:r>
      <w:proofErr w:type="spellStart"/>
      <w:r>
        <w:t>Bulimielernen</w:t>
      </w:r>
      <w:proofErr w:type="spellEnd"/>
      <w:r>
        <w:t>“ zu vermeiden. Stattdessen werden die Studierenden gehalten</w:t>
      </w:r>
      <w:ins w:id="566" w:author="Torsten Munkelt" w:date="2022-06-20T01:05:00Z">
        <w:r>
          <w:t>,</w:t>
        </w:r>
      </w:ins>
      <w:r>
        <w:t xml:space="preserve"> in regelmäßigen Zyklen Aufgaben zu wiederholen, um die aufgebauten Kompetenzen langfristig zu </w:t>
      </w:r>
      <w:del w:id="567" w:author="Torsten Munkelt" w:date="2022-06-20T01:05:00Z">
        <w:r>
          <w:delText>erhalten</w:delText>
        </w:r>
      </w:del>
      <w:ins w:id="568" w:author="Torsten Munkelt" w:date="2022-06-20T01:05:00Z">
        <w:r>
          <w:t>sichern</w:t>
        </w:r>
      </w:ins>
      <w:r>
        <w:t xml:space="preserve">. ALADIN II </w:t>
      </w:r>
      <w:proofErr w:type="spellStart"/>
      <w:r>
        <w:t>incentiviert</w:t>
      </w:r>
      <w:proofErr w:type="spellEnd"/>
      <w:r>
        <w:t xml:space="preserve"> </w:t>
      </w:r>
      <w:del w:id="569" w:author="Torsten Munkelt" w:date="2022-06-20T01:07:00Z">
        <w:r>
          <w:delText xml:space="preserve">dies </w:delText>
        </w:r>
      </w:del>
      <w:ins w:id="570" w:author="Torsten Munkelt" w:date="2022-06-20T01:07:00Z">
        <w:r>
          <w:t xml:space="preserve">regelmäßiges Üben </w:t>
        </w:r>
      </w:ins>
      <w:r>
        <w:t xml:space="preserve">durch eine Kopplung weiterer Gamification-Elemente, wie </w:t>
      </w:r>
      <w:ins w:id="571" w:author="Torsten Munkelt" w:date="2022-06-20T01:07:00Z">
        <w:r>
          <w:t xml:space="preserve">z.  B. </w:t>
        </w:r>
      </w:ins>
      <w:r>
        <w:t xml:space="preserve">einer zusätzlichen Punktebelohnung für das </w:t>
      </w:r>
      <w:del w:id="572" w:author="Torsten Munkelt" w:date="2022-06-20T01:07:00Z">
        <w:r>
          <w:delText xml:space="preserve">Einhalten </w:delText>
        </w:r>
      </w:del>
      <w:ins w:id="573" w:author="Torsten Munkelt" w:date="2022-06-20T01:07:00Z">
        <w:r>
          <w:t xml:space="preserve">Lösen </w:t>
        </w:r>
      </w:ins>
      <w:r>
        <w:t xml:space="preserve">einer Serie von Aufgaben. Der Einsatz von </w:t>
      </w:r>
      <w:proofErr w:type="spellStart"/>
      <w:r>
        <w:t>Spaced</w:t>
      </w:r>
      <w:proofErr w:type="spellEnd"/>
      <w:ins w:id="574" w:author="Torsten Munkelt" w:date="2022-06-20T01:08:00Z">
        <w:r>
          <w:t>-</w:t>
        </w:r>
      </w:ins>
      <w:del w:id="575" w:author="Torsten Munkelt" w:date="2022-06-20T01:08:00Z">
        <w:r>
          <w:delText xml:space="preserve"> </w:delText>
        </w:r>
      </w:del>
      <w:r>
        <w:t>Repetition</w:t>
      </w:r>
      <w:ins w:id="576" w:author="Torsten Munkelt" w:date="2022-06-20T01:08:00Z">
        <w:r>
          <w:t>-</w:t>
        </w:r>
      </w:ins>
      <w:del w:id="577" w:author="Torsten Munkelt" w:date="2022-06-20T01:08:00Z">
        <w:r>
          <w:delText xml:space="preserve"> </w:delText>
        </w:r>
      </w:del>
      <w:r>
        <w:t xml:space="preserve">Algorithmen erlaubt zudem eine automatische </w:t>
      </w:r>
      <w:commentRangeStart w:id="578"/>
      <w:commentRangeStart w:id="579"/>
      <w:del w:id="580" w:author="Paul Christ" w:date="2022-06-20T09:54:00Z">
        <w:r>
          <w:delText xml:space="preserve">adaptive </w:delText>
        </w:r>
      </w:del>
      <w:r>
        <w:t>Anpassung</w:t>
      </w:r>
      <w:commentRangeEnd w:id="578"/>
      <w:r>
        <w:rPr>
          <w:rStyle w:val="Kommentarzeichen"/>
          <w:rFonts w:asciiTheme="minorHAnsi" w:eastAsiaTheme="minorHAnsi" w:hAnsiTheme="minorHAnsi" w:cstheme="minorBidi"/>
          <w:color w:val="auto"/>
          <w:lang w:eastAsia="en-US"/>
        </w:rPr>
        <w:commentReference w:id="578"/>
      </w:r>
      <w:commentRangeEnd w:id="579"/>
      <w:r>
        <w:rPr>
          <w:rStyle w:val="Kommentarzeichen"/>
          <w:rFonts w:cstheme="minorBidi"/>
          <w:color w:val="auto"/>
          <w:lang w:eastAsia="en-US"/>
        </w:rPr>
        <w:commentReference w:id="579"/>
      </w:r>
      <w:r>
        <w:t xml:space="preserve"> des Schwierigkeitsgrades </w:t>
      </w:r>
      <w:commentRangeEnd w:id="545"/>
      <w:r>
        <w:rPr>
          <w:rStyle w:val="Kommentarzeichen"/>
          <w:rFonts w:cstheme="minorBidi"/>
          <w:color w:val="auto"/>
          <w:lang w:eastAsia="en-US"/>
        </w:rPr>
        <w:commentReference w:id="545"/>
      </w:r>
      <w:r>
        <w:t>der generierten Aufgaben an das Niveau de</w:t>
      </w:r>
      <w:ins w:id="581" w:author="Torsten Munkelt" w:date="2022-06-20T01:08:00Z">
        <w:r>
          <w:t>r</w:t>
        </w:r>
      </w:ins>
      <w:del w:id="582" w:author="Torsten Munkelt" w:date="2022-06-20T01:08:00Z">
        <w:r>
          <w:delText>s</w:delText>
        </w:r>
      </w:del>
      <w:r>
        <w:t xml:space="preserve"> Studierenden, basierend auf </w:t>
      </w:r>
      <w:r>
        <w:rPr>
          <w:rStyle w:val="Kommentarzeichen"/>
          <w:rFonts w:cstheme="minorBidi"/>
          <w:color w:val="auto"/>
          <w:lang w:eastAsia="en-US"/>
        </w:rPr>
        <w:commentReference w:id="583"/>
      </w:r>
      <w:del w:id="584" w:author="Torsten Munkelt" w:date="2022-06-20T01:08:00Z">
        <w:r>
          <w:delText xml:space="preserve">seiner </w:delText>
        </w:r>
      </w:del>
      <w:ins w:id="585" w:author="Torsten Munkelt" w:date="2022-06-20T01:08:00Z">
        <w:r>
          <w:t xml:space="preserve">ihrer </w:t>
        </w:r>
      </w:ins>
      <w:r>
        <w:t>Nut</w:t>
      </w:r>
      <w:ins w:id="586" w:author="Torsten Munkelt" w:date="2022-06-20T01:10:00Z">
        <w:r>
          <w:t>z</w:t>
        </w:r>
      </w:ins>
      <w:ins w:id="587" w:author="Torsten Munkelt" w:date="2022-06-20T01:08:00Z">
        <w:r>
          <w:t>ungs</w:t>
        </w:r>
      </w:ins>
      <w:del w:id="588" w:author="Torsten Munkelt" w:date="2022-06-20T01:08:00Z">
        <w:r>
          <w:delText>zer</w:delText>
        </w:r>
      </w:del>
      <w:r>
        <w:t>historie.</w:t>
      </w:r>
    </w:p>
    <w:p>
      <w:pPr>
        <w:pStyle w:val="-WeLStandardtextEinzug-"/>
      </w:pPr>
      <w:r>
        <w:t xml:space="preserve">Um den Herausforderungen aus den Abschnitten </w:t>
      </w:r>
      <w:r>
        <w:fldChar w:fldCharType="begin"/>
      </w:r>
      <w:r>
        <w:instrText xml:space="preserve"> REF _Ref105518937 \r \h </w:instrText>
      </w:r>
      <w:r>
        <w:fldChar w:fldCharType="separate"/>
      </w:r>
      <w:r>
        <w:t>2.2</w:t>
      </w:r>
      <w:r>
        <w:fldChar w:fldCharType="end"/>
      </w:r>
      <w:r>
        <w:t xml:space="preserve"> bis </w:t>
      </w:r>
      <w:r>
        <w:fldChar w:fldCharType="begin"/>
      </w:r>
      <w:r>
        <w:instrText xml:space="preserve"> REF _Ref105518954 \r \h </w:instrText>
      </w:r>
      <w:r>
        <w:fldChar w:fldCharType="separate"/>
      </w:r>
      <w:r>
        <w:t>2.4</w:t>
      </w:r>
      <w:r>
        <w:fldChar w:fldCharType="end"/>
      </w:r>
      <w:r>
        <w:t xml:space="preserve"> zu begegnen, ermöglicht ALADIN II</w:t>
      </w:r>
      <w:ins w:id="589" w:author="Paul Christ" w:date="2022-06-20T15:15:00Z">
        <w:r>
          <w:t>,</w:t>
        </w:r>
      </w:ins>
      <w:ins w:id="590" w:author="Paul Christ" w:date="2022-06-20T15:14:00Z">
        <w:r>
          <w:t xml:space="preserve"> mittels dem in </w:t>
        </w:r>
      </w:ins>
      <w:ins w:id="591" w:author="Paul Christ" w:date="2022-06-20T15:15:00Z">
        <w:r>
          <w:fldChar w:fldCharType="begin"/>
        </w:r>
        <w:r>
          <w:instrText xml:space="preserve"> REF _Ref106630543 \h </w:instrText>
        </w:r>
      </w:ins>
      <w:r>
        <w:fldChar w:fldCharType="separate"/>
      </w:r>
      <w:ins w:id="592" w:author="Paul Christ" w:date="2022-06-20T15:15:00Z">
        <w:r>
          <w:t xml:space="preserve">Abb. </w:t>
        </w:r>
        <w:r>
          <w:rPr>
            <w:noProof/>
          </w:rPr>
          <w:t>1</w:t>
        </w:r>
        <w:r>
          <w:fldChar w:fldCharType="end"/>
        </w:r>
        <w:r>
          <w:t xml:space="preserve"> dargestellten 4R-Prinzip,</w:t>
        </w:r>
      </w:ins>
      <w:r>
        <w:t xml:space="preserve"> das </w:t>
      </w:r>
      <w:commentRangeStart w:id="593"/>
      <w:commentRangeStart w:id="594"/>
      <w:r>
        <w:t>Aufzeichnen (</w:t>
      </w:r>
      <w:proofErr w:type="spellStart"/>
      <w:r>
        <w:t>Record</w:t>
      </w:r>
      <w:proofErr w:type="spellEnd"/>
      <w:r>
        <w:t>), Weiterleiten (Redirect), Wiedergeben (Replay) und Wiederaufnehmen (</w:t>
      </w:r>
      <w:proofErr w:type="spellStart"/>
      <w:r>
        <w:t>Resume</w:t>
      </w:r>
      <w:proofErr w:type="spellEnd"/>
      <w:r>
        <w:t>)</w:t>
      </w:r>
      <w:commentRangeEnd w:id="593"/>
      <w:r>
        <w:rPr>
          <w:rStyle w:val="Kommentarzeichen"/>
          <w:rFonts w:asciiTheme="minorHAnsi" w:eastAsiaTheme="minorHAnsi" w:hAnsiTheme="minorHAnsi" w:cstheme="minorBidi"/>
          <w:color w:val="auto"/>
          <w:lang w:eastAsia="en-US"/>
        </w:rPr>
        <w:commentReference w:id="593"/>
      </w:r>
      <w:commentRangeEnd w:id="594"/>
      <w:r>
        <w:rPr>
          <w:rStyle w:val="Kommentarzeichen"/>
          <w:rFonts w:cstheme="minorBidi"/>
          <w:color w:val="auto"/>
          <w:lang w:eastAsia="en-US"/>
        </w:rPr>
        <w:commentReference w:id="594"/>
      </w:r>
      <w:r>
        <w:t xml:space="preserve"> </w:t>
      </w:r>
      <w:del w:id="595" w:author="Torsten Munkelt" w:date="2022-06-20T01:15:00Z">
        <w:r>
          <w:delText xml:space="preserve">aller </w:delText>
        </w:r>
      </w:del>
      <w:ins w:id="596" w:author="Torsten Munkelt" w:date="2022-06-20T01:15:00Z">
        <w:r>
          <w:t xml:space="preserve">der </w:t>
        </w:r>
      </w:ins>
      <w:ins w:id="597" w:author="Torsten Munkelt" w:date="2022-06-20T01:14:00Z">
        <w:r>
          <w:t xml:space="preserve">Lösungsversuche bzw. der </w:t>
        </w:r>
      </w:ins>
      <w:r>
        <w:t xml:space="preserve">Interaktionen </w:t>
      </w:r>
      <w:ins w:id="598" w:author="Torsten Munkelt" w:date="2022-06-20T01:15:00Z">
        <w:r>
          <w:t xml:space="preserve">der </w:t>
        </w:r>
      </w:ins>
      <w:ins w:id="599" w:author="Torsten Munkelt" w:date="2022-06-20T01:14:00Z">
        <w:r>
          <w:t xml:space="preserve">Studierenden </w:t>
        </w:r>
      </w:ins>
      <w:r>
        <w:t>mit einer interaktiven Aufgabe</w:t>
      </w:r>
      <w:del w:id="600" w:author="Paul Christ" w:date="2022-06-20T15:15:00Z">
        <w:r>
          <w:delText xml:space="preserve"> </w:delText>
        </w:r>
      </w:del>
      <w:del w:id="601" w:author="Torsten Munkelt" w:date="2022-06-20T01:14:00Z">
        <w:r>
          <w:delText xml:space="preserve">durch einen Studierenden </w:delText>
        </w:r>
      </w:del>
      <w:del w:id="602" w:author="Paul Christ" w:date="2022-06-20T15:15:00Z">
        <w:r>
          <w:delText>(4R)</w:delText>
        </w:r>
      </w:del>
      <w:r>
        <w:t>. Das 4R-Prinzip erlaubt Studierenden somit</w:t>
      </w:r>
      <w:ins w:id="603" w:author="Torsten Munkelt" w:date="2022-06-20T01:16:00Z">
        <w:r>
          <w:t>,</w:t>
        </w:r>
      </w:ins>
      <w:r>
        <w:t xml:space="preserve"> ihre Lösungsversuche aufzuzeichnen</w:t>
      </w:r>
      <w:ins w:id="604" w:author="Torsten Munkelt" w:date="2022-06-20T01:13:00Z">
        <w:r>
          <w:t>,</w:t>
        </w:r>
      </w:ins>
      <w:r>
        <w:t xml:space="preserve"> um diese zu einem späteren Zeitpunkt fortzuführen, aber auch</w:t>
      </w:r>
      <w:ins w:id="605" w:author="Torsten Munkelt" w:date="2022-06-20T01:13:00Z">
        <w:r>
          <w:t>,</w:t>
        </w:r>
      </w:ins>
      <w:r>
        <w:t xml:space="preserve"> ihre </w:t>
      </w:r>
      <w:del w:id="606" w:author="Torsten Munkelt" w:date="2022-06-20T01:15:00Z">
        <w:r>
          <w:delText xml:space="preserve">Interaktionen </w:delText>
        </w:r>
      </w:del>
      <w:ins w:id="607" w:author="Torsten Munkelt" w:date="2022-06-20T01:15:00Z">
        <w:r>
          <w:lastRenderedPageBreak/>
          <w:t>L</w:t>
        </w:r>
      </w:ins>
      <w:ins w:id="608" w:author="Torsten Munkelt" w:date="2022-06-20T01:16:00Z">
        <w:r>
          <w:t>ösungsversuche</w:t>
        </w:r>
      </w:ins>
      <w:ins w:id="609" w:author="Torsten Munkelt" w:date="2022-06-20T01:15:00Z">
        <w:r>
          <w:t xml:space="preserve"> </w:t>
        </w:r>
      </w:ins>
      <w:ins w:id="610" w:author="Torsten Munkelt" w:date="2022-06-20T01:13:00Z">
        <w:r>
          <w:t>an andere Studierende</w:t>
        </w:r>
      </w:ins>
      <w:ins w:id="611" w:author="Torsten Munkelt" w:date="2022-06-20T01:16:00Z">
        <w:r>
          <w:t xml:space="preserve"> oder an Lehrende weiterzuleiten und sie somit </w:t>
        </w:r>
      </w:ins>
      <w:r>
        <w:t xml:space="preserve">mit </w:t>
      </w:r>
      <w:del w:id="612" w:author="Torsten Munkelt" w:date="2022-06-20T01:16:00Z">
        <w:r>
          <w:delText xml:space="preserve">anderen Nutzern </w:delText>
        </w:r>
      </w:del>
      <w:ins w:id="613" w:author="Torsten Munkelt" w:date="2022-06-20T01:16:00Z">
        <w:r>
          <w:t xml:space="preserve">ihnen </w:t>
        </w:r>
      </w:ins>
      <w:r>
        <w:t>zu teilen</w:t>
      </w:r>
      <w:ins w:id="614" w:author="Torsten Munkelt" w:date="2022-06-20T01:16:00Z">
        <w:r>
          <w:t>,</w:t>
        </w:r>
      </w:ins>
      <w:r>
        <w:t xml:space="preserve"> um Feedback von </w:t>
      </w:r>
      <w:del w:id="615" w:author="Torsten Munkelt" w:date="2022-06-20T01:16:00Z">
        <w:r>
          <w:delText xml:space="preserve">Menschen </w:delText>
        </w:r>
      </w:del>
      <w:ins w:id="616" w:author="Torsten Munkelt" w:date="2022-06-20T01:16:00Z">
        <w:r>
          <w:t xml:space="preserve">ihnen </w:t>
        </w:r>
      </w:ins>
      <w:r>
        <w:t>einzuholen.</w:t>
      </w:r>
    </w:p>
    <w:p>
      <w:pPr>
        <w:pStyle w:val="-WeLStandardtextEinzug-"/>
        <w:rPr>
          <w:ins w:id="617" w:author="Paul Christ" w:date="2022-06-21T16:06:00Z"/>
        </w:rPr>
      </w:pPr>
      <w:r>
        <w:t>ALADIN II wertet die</w:t>
      </w:r>
      <w:del w:id="618" w:author="Torsten Munkelt" w:date="2022-06-20T01:17:00Z">
        <w:r>
          <w:delText>,</w:delText>
        </w:r>
      </w:del>
      <w:r>
        <w:t xml:space="preserve"> </w:t>
      </w:r>
      <w:del w:id="619" w:author="Torsten Munkelt" w:date="2022-06-20T01:17:00Z">
        <w:r>
          <w:delText xml:space="preserve">mithilfe der durch das 4R-Prinzip ermöglichten, </w:delText>
        </w:r>
      </w:del>
      <w:r>
        <w:t xml:space="preserve">Aufzeichnung der Lösungsversuche aus und erstellt automatisiert Statistiken und Visualisierungen, </w:t>
      </w:r>
      <w:del w:id="620" w:author="Torsten Munkelt" w:date="2022-06-20T01:18:00Z">
        <w:r>
          <w:delText>wobei diese</w:delText>
        </w:r>
      </w:del>
      <w:ins w:id="621" w:author="Torsten Munkelt" w:date="2022-06-20T01:18:00Z">
        <w:r>
          <w:t>die</w:t>
        </w:r>
      </w:ins>
      <w:r>
        <w:t xml:space="preserve"> Einblicke in die Lösungsversuche</w:t>
      </w:r>
      <w:del w:id="622" w:author="Torsten Munkelt" w:date="2022-06-20T01:18:00Z">
        <w:r>
          <w:delText>,</w:delText>
        </w:r>
      </w:del>
      <w:r>
        <w:t xml:space="preserve"> sowohl in aggregierter Form</w:t>
      </w:r>
      <w:del w:id="623" w:author="Torsten Munkelt" w:date="2022-06-20T01:18:00Z">
        <w:r>
          <w:delText>,</w:delText>
        </w:r>
      </w:del>
      <w:r>
        <w:t xml:space="preserve"> als auch anonymisiert in einzelne Lösungsversuche </w:t>
      </w:r>
      <w:del w:id="624" w:author="Torsten Munkelt" w:date="2022-06-20T01:18:00Z">
        <w:r>
          <w:delText>ermöglicht</w:delText>
        </w:r>
      </w:del>
      <w:ins w:id="625" w:author="Torsten Munkelt" w:date="2022-06-20T01:18:00Z">
        <w:r>
          <w:t>gewähren</w:t>
        </w:r>
      </w:ins>
      <w:r>
        <w:t xml:space="preserve">. </w:t>
      </w:r>
      <w:commentRangeStart w:id="626"/>
      <w:commentRangeStart w:id="627"/>
      <w:r>
        <w:t xml:space="preserve">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A."},{"family":"Andreswari","given":"R."}],"issued":{"date-parts":[["2019",4]]}}}],"schema":"https://github.com/citation-style-language/schema/raw/master/csl-citation.json"} </w:instrText>
      </w:r>
      <w:r>
        <w:fldChar w:fldCharType="separate"/>
      </w:r>
      <w:r>
        <w:rPr>
          <w:rFonts w:cs="Arial"/>
        </w:rPr>
        <w:t>(Hakim et al., 2019)</w:t>
      </w:r>
      <w:r>
        <w:fldChar w:fldCharType="end"/>
      </w:r>
      <w:commentRangeEnd w:id="626"/>
      <w:r>
        <w:rPr>
          <w:rStyle w:val="Kommentarzeichen"/>
          <w:rFonts w:cstheme="minorBidi"/>
          <w:color w:val="auto"/>
          <w:lang w:eastAsia="en-US"/>
        </w:rPr>
        <w:commentReference w:id="626"/>
      </w:r>
      <w:commentRangeEnd w:id="627"/>
      <w:r>
        <w:rPr>
          <w:rStyle w:val="Kommentarzeichen"/>
          <w:rFonts w:asciiTheme="minorHAnsi" w:eastAsiaTheme="minorHAnsi" w:hAnsiTheme="minorHAnsi" w:cstheme="minorBidi"/>
          <w:color w:val="auto"/>
          <w:lang w:eastAsia="en-US"/>
        </w:rPr>
        <w:commentReference w:id="627"/>
      </w:r>
      <w:r>
        <w:t>.</w:t>
      </w:r>
    </w:p>
    <w:p>
      <w:pPr>
        <w:pStyle w:val="-WeLStandardtextEinzug-"/>
      </w:pPr>
      <w:ins w:id="628" w:author="Paul Christ" w:date="2022-06-21T16:06:00Z">
        <w:r>
          <w:t xml:space="preserve">ALADIN II begegnet </w:t>
        </w:r>
      </w:ins>
      <w:ins w:id="629" w:author="Paul Christ" w:date="2022-06-21T16:07:00Z">
        <w:r>
          <w:t>den</w:t>
        </w:r>
      </w:ins>
      <w:ins w:id="630" w:author="Paul Christ" w:date="2022-06-21T16:09:00Z">
        <w:r>
          <w:t>,</w:t>
        </w:r>
      </w:ins>
      <w:ins w:id="631" w:author="Paul Christ" w:date="2022-06-21T16:07:00Z">
        <w:r>
          <w:t xml:space="preserve"> in </w:t>
        </w:r>
      </w:ins>
      <w:ins w:id="632" w:author="Paul Christ" w:date="2022-06-21T16:09:00Z">
        <w:r>
          <w:t>den Abschnitten</w:t>
        </w:r>
      </w:ins>
      <w:ins w:id="633" w:author="Paul Christ" w:date="2022-06-21T16:07:00Z">
        <w:r>
          <w:t xml:space="preserve"> </w:t>
        </w:r>
      </w:ins>
      <w:ins w:id="634" w:author="Paul Christ" w:date="2022-06-21T16:09:00Z">
        <w:r>
          <w:fldChar w:fldCharType="begin"/>
        </w:r>
        <w:r>
          <w:instrText xml:space="preserve"> REF _Ref106720166 \r \h </w:instrText>
        </w:r>
      </w:ins>
      <w:r>
        <w:fldChar w:fldCharType="separate"/>
      </w:r>
      <w:ins w:id="635" w:author="Paul Christ" w:date="2022-06-21T16:09:00Z">
        <w:r>
          <w:t>2</w:t>
        </w:r>
        <w:r>
          <w:t>.</w:t>
        </w:r>
        <w:r>
          <w:t>5</w:t>
        </w:r>
        <w:r>
          <w:fldChar w:fldCharType="end"/>
        </w:r>
      </w:ins>
      <w:ins w:id="636" w:author="Paul Christ" w:date="2022-06-21T16:07:00Z">
        <w:r>
          <w:t xml:space="preserve"> und</w:t>
        </w:r>
      </w:ins>
      <w:ins w:id="637" w:author="Paul Christ" w:date="2022-06-21T16:09:00Z">
        <w:r>
          <w:t xml:space="preserve"> </w:t>
        </w:r>
        <w:r>
          <w:fldChar w:fldCharType="begin"/>
        </w:r>
        <w:r>
          <w:instrText xml:space="preserve"> REF _Ref105519118 \r \h </w:instrText>
        </w:r>
      </w:ins>
      <w:r>
        <w:fldChar w:fldCharType="separate"/>
      </w:r>
      <w:ins w:id="638" w:author="Paul Christ" w:date="2022-06-21T16:09:00Z">
        <w:r>
          <w:t>2.6</w:t>
        </w:r>
        <w:r>
          <w:fldChar w:fldCharType="end"/>
        </w:r>
      </w:ins>
      <w:ins w:id="639" w:author="Paul Christ" w:date="2022-06-21T16:07:00Z">
        <w:r>
          <w:t xml:space="preserve"> </w:t>
        </w:r>
      </w:ins>
      <w:ins w:id="640" w:author="Paul Christ" w:date="2022-06-21T16:09:00Z">
        <w:r>
          <w:t>beschriebenen,</w:t>
        </w:r>
      </w:ins>
      <w:ins w:id="641" w:author="Paul Christ" w:date="2022-06-21T16:07:00Z">
        <w:r>
          <w:t xml:space="preserve"> Herausforderungen </w:t>
        </w:r>
      </w:ins>
      <w:ins w:id="642" w:author="Paul Christ" w:date="2022-06-21T16:08:00Z">
        <w:r>
          <w:t xml:space="preserve">aufgrund deren Komplexität </w:t>
        </w:r>
      </w:ins>
      <w:ins w:id="643" w:author="Paul Christ" w:date="2022-06-21T16:07:00Z">
        <w:r>
          <w:t>nicht unmittelbar</w:t>
        </w:r>
      </w:ins>
      <w:ins w:id="644" w:author="Paul Christ" w:date="2022-06-21T16:08:00Z">
        <w:r>
          <w:t xml:space="preserve">. Mögliche zukünftige Lösungsvorschläge werden jedoch in Kapitel </w:t>
        </w:r>
      </w:ins>
      <w:ins w:id="645" w:author="Paul Christ" w:date="2022-06-21T16:09:00Z">
        <w:r>
          <w:fldChar w:fldCharType="begin"/>
        </w:r>
        <w:r>
          <w:instrText xml:space="preserve"> REF _Ref106720191 \r \h </w:instrText>
        </w:r>
      </w:ins>
      <w:r>
        <w:fldChar w:fldCharType="separate"/>
      </w:r>
      <w:ins w:id="646" w:author="Paul Christ" w:date="2022-06-21T16:09:00Z">
        <w:r>
          <w:t>5</w:t>
        </w:r>
        <w:r>
          <w:fldChar w:fldCharType="end"/>
        </w:r>
      </w:ins>
      <w:ins w:id="647" w:author="Paul Christ" w:date="2022-06-21T16:08:00Z">
        <w:r>
          <w:t xml:space="preserve"> benannt.</w:t>
        </w:r>
      </w:ins>
    </w:p>
    <w:p>
      <w:pPr>
        <w:pStyle w:val="-WeLberschrift1-"/>
      </w:pPr>
      <w:r>
        <w:t xml:space="preserve">Aufgabentypen und fachliche Einsatzgebiete von ALADIN </w:t>
      </w:r>
      <w:del w:id="648" w:author="Torsten Munkelt" w:date="2022-06-20T01:31:00Z">
        <w:r>
          <w:delText xml:space="preserve">&amp; </w:delText>
        </w:r>
      </w:del>
      <w:ins w:id="649" w:author="Torsten Munkelt" w:date="2022-06-20T01:31:00Z">
        <w:r>
          <w:t xml:space="preserve">und </w:t>
        </w:r>
      </w:ins>
      <w:r>
        <w:t>ALADIN II</w:t>
      </w:r>
    </w:p>
    <w:p>
      <w:pPr>
        <w:pStyle w:val="-WeLStandardtext-"/>
        <w:rPr>
          <w:rStyle w:val="fontstyle01"/>
        </w:rPr>
      </w:pPr>
      <w:r>
        <w:rPr>
          <w:rStyle w:val="fontstyle01"/>
        </w:rPr>
        <w:t xml:space="preserve">ALADIN umfasst bereits die Aufgabentypen „Stücklistenauflösung“, „SQL Abfragen“, </w:t>
      </w:r>
      <w:commentRangeStart w:id="650"/>
      <w:r>
        <w:rPr>
          <w:rStyle w:val="fontstyle01"/>
        </w:rPr>
        <w:t>„Interpolationsverfahren zur Georeferenzierung“, und „Finden kürzester Pfade“</w:t>
      </w:r>
      <w:commentRangeEnd w:id="650"/>
      <w:r>
        <w:rPr>
          <w:rStyle w:val="Kommentarzeichen"/>
          <w:rFonts w:cstheme="minorBidi"/>
          <w:color w:val="auto"/>
          <w:lang w:eastAsia="en-US"/>
        </w:rPr>
        <w:commentReference w:id="650"/>
      </w:r>
      <w:r>
        <w:rPr>
          <w:rStyle w:val="fontstyle01"/>
        </w:rPr>
        <w:t xml:space="preserve">. ALADIN II ergänzt ALADIN </w:t>
      </w:r>
      <w:del w:id="651" w:author="Torsten Munkelt" w:date="2022-06-20T01:21:00Z">
        <w:r>
          <w:rPr>
            <w:rStyle w:val="fontstyle01"/>
          </w:rPr>
          <w:delText xml:space="preserve">zudem </w:delText>
        </w:r>
      </w:del>
      <w:r>
        <w:rPr>
          <w:rStyle w:val="fontstyle01"/>
        </w:rPr>
        <w:t>um die Aufgabentypen „</w:t>
      </w:r>
      <w:commentRangeStart w:id="652"/>
      <w:proofErr w:type="spellStart"/>
      <w:r>
        <w:rPr>
          <w:rStyle w:val="fontstyle01"/>
        </w:rPr>
        <w:t>Spatial</w:t>
      </w:r>
      <w:proofErr w:type="spellEnd"/>
      <w:r>
        <w:rPr>
          <w:rStyle w:val="fontstyle01"/>
        </w:rPr>
        <w:t xml:space="preserve"> SQL-Abfragen“, „Datenfluss-, ERM- und UML-Modellierung</w:t>
      </w:r>
      <w:commentRangeEnd w:id="652"/>
      <w:r>
        <w:rPr>
          <w:rStyle w:val="Kommentarzeichen"/>
          <w:rFonts w:cstheme="minorBidi"/>
          <w:color w:val="auto"/>
          <w:lang w:eastAsia="en-US"/>
        </w:rPr>
        <w:commentReference w:id="652"/>
      </w:r>
      <w:r>
        <w:rPr>
          <w:rStyle w:val="fontstyle01"/>
        </w:rPr>
        <w:t>“ und „</w:t>
      </w:r>
      <w:commentRangeStart w:id="653"/>
      <w:commentRangeStart w:id="654"/>
      <w:r>
        <w:rPr>
          <w:rStyle w:val="fontstyle01"/>
        </w:rPr>
        <w:t>Terminierung und Netzplantechniken</w:t>
      </w:r>
      <w:commentRangeEnd w:id="653"/>
      <w:r>
        <w:rPr>
          <w:rStyle w:val="Kommentarzeichen"/>
          <w:rFonts w:cstheme="minorBidi"/>
          <w:color w:val="auto"/>
          <w:lang w:eastAsia="en-US"/>
        </w:rPr>
        <w:commentReference w:id="653"/>
      </w:r>
      <w:commentRangeEnd w:id="654"/>
      <w:r>
        <w:rPr>
          <w:rStyle w:val="Kommentarzeichen"/>
          <w:rFonts w:asciiTheme="minorHAnsi" w:eastAsiaTheme="minorHAnsi" w:hAnsiTheme="minorHAnsi" w:cstheme="minorBidi"/>
          <w:color w:val="auto"/>
          <w:lang w:eastAsia="en-US"/>
        </w:rPr>
        <w:commentReference w:id="654"/>
      </w:r>
      <w:r>
        <w:rPr>
          <w:rStyle w:val="fontstyle01"/>
        </w:rPr>
        <w:t xml:space="preserve">“. Die Aufgabentypen „Stücklistenauflösung“, „SQL Abfragen“ und „Terminierung und Netzplantechniken“ </w:t>
      </w:r>
      <w:del w:id="655" w:author="Torsten Munkelt" w:date="2022-06-20T01:21:00Z">
        <w:r>
          <w:rPr>
            <w:rStyle w:val="fontstyle01"/>
          </w:rPr>
          <w:delText>wurden bereits vorgestellt</w:delText>
        </w:r>
      </w:del>
      <w:ins w:id="656" w:author="Torsten Munkelt" w:date="2022-06-20T01:21:00Z">
        <w:r>
          <w:rPr>
            <w:rStyle w:val="fontstyle01"/>
          </w:rPr>
          <w:t>stellen</w:t>
        </w:r>
      </w:ins>
      <w:r>
        <w:rPr>
          <w:rStyle w:val="fontstyle01"/>
        </w:rPr>
        <w:t xml:space="preserve">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ins w:id="657" w:author="Torsten Munkelt" w:date="2022-06-20T01:22:00Z">
        <w:r>
          <w:rPr>
            <w:rStyle w:val="fontstyle01"/>
          </w:rPr>
          <w:t xml:space="preserve"> bereits vor</w:t>
        </w:r>
      </w:ins>
      <w:r>
        <w:rPr>
          <w:rStyle w:val="fontstyle01"/>
        </w:rPr>
        <w:t>.</w:t>
      </w:r>
    </w:p>
    <w:p>
      <w:pPr>
        <w:pStyle w:val="-WeLStandardtextEinzug-"/>
        <w:rPr>
          <w:ins w:id="658" w:author="Paul Christ" w:date="2022-06-22T01:56:00Z"/>
        </w:rPr>
      </w:pPr>
      <w:ins w:id="659" w:author="Paul Christ" w:date="2022-06-21T16:18:00Z">
        <w:r>
          <w:t xml:space="preserve">Die Terminplanung kann hinsichtlich </w:t>
        </w:r>
      </w:ins>
      <w:ins w:id="660" w:author="Paul Christ" w:date="2022-06-21T18:44:00Z">
        <w:r>
          <w:t>ihres Zweck</w:t>
        </w:r>
      </w:ins>
      <w:ins w:id="661" w:author="Paul Christ" w:date="2022-06-21T18:51:00Z">
        <w:r>
          <w:t>s</w:t>
        </w:r>
      </w:ins>
      <w:ins w:id="662" w:author="Paul Christ" w:date="2022-06-21T18:50:00Z">
        <w:r>
          <w:t xml:space="preserve"> (produktionsorientiert oder projektorientiert)</w:t>
        </w:r>
      </w:ins>
      <w:ins w:id="663" w:author="Paul Christ" w:date="2022-06-21T18:48:00Z">
        <w:r>
          <w:t>, der Terminierung</w:t>
        </w:r>
      </w:ins>
      <w:ins w:id="664" w:author="Paul Christ" w:date="2022-06-21T18:49:00Z">
        <w:r>
          <w:t>srichtung</w:t>
        </w:r>
      </w:ins>
      <w:ins w:id="665" w:author="Paul Christ" w:date="2022-06-21T18:50:00Z">
        <w:r>
          <w:t xml:space="preserve"> (progressiv oder retrograd)</w:t>
        </w:r>
      </w:ins>
      <w:ins w:id="666" w:author="Paul Christ" w:date="2022-06-21T18:49:00Z">
        <w:r>
          <w:t>, und der Dars</w:t>
        </w:r>
      </w:ins>
      <w:ins w:id="667" w:author="Paul Christ" w:date="2022-06-21T18:50:00Z">
        <w:r>
          <w:t xml:space="preserve">tellungsmethode </w:t>
        </w:r>
      </w:ins>
      <w:ins w:id="668" w:author="Paul Christ" w:date="2022-06-21T18:51:00Z">
        <w:r>
          <w:t xml:space="preserve">(Terminliste, Balkenplan, Netzplan, etc.) </w:t>
        </w:r>
      </w:ins>
      <w:ins w:id="669" w:author="Paul Christ" w:date="2022-06-21T18:50:00Z">
        <w:r>
          <w:t>unterschieden werden</w:t>
        </w:r>
      </w:ins>
      <w:ins w:id="670" w:author="Paul Christ" w:date="2022-06-21T18:54:00Z">
        <w:r>
          <w:t xml:space="preserve"> </w:t>
        </w:r>
      </w:ins>
      <w:r>
        <w:fldChar w:fldCharType="begin"/>
      </w:r>
      <w:r>
        <w:instrText xml:space="preserve"> ADDIN ZOTERO_ITEM CSL_CITATION {"citationID":"bbiongDR","properties":{"formattedCitation":"(Bielefeld, 2017)","plainCitation":"(Bielefeld, 2017)","noteIndex":0},"citationItems":[{"id":666,"uris":["http://zotero.org/users/9354499/items/DHEV3DVW"],"itemData":{"id":666,"type":"book","abstract":"Aufgrund von engen Zeitvorgaben und stark vernetzten Abl&amp;#228;ufen im Planungs- und Bauprozess ist die Terminplanung eine wichtige Voraussetzung f&amp;#252;r die erfolgreiche Projektdurchf&amp;#252;hrung. Architekten sind in der Pflicht, alle Beteiligten zielorientiert zu steuern und deren Leistungen zum richtigen Zeitpunkt abzurufen. Dabei ist eine konsequente und an die Arbeitsabl&amp;#228;ufe angepasste Planung der Termine ein notwendiges Arbeitsinstrument, um in der t&amp;#228;glichen Arbeit die Komplexit&amp;#228;t eines Bauprojektes steuern und &amp;#252;berwachen zu k&amp;#246;nnen. Themen: Organisation des Planungs- und Bauablauf Grundlagen der Terminplanung Zweckorientierte Darstellungsarten und -tiefen Aufstellen eines Terminplans Nutzung von Terminpl&amp;#228;nen in der Praxis","ISBN":"978-3-0356-1264-6","language":"de","note":"DOI: 10.1515/9783035612646\ncontainer-title: Basics Terminplanung","publisher":"Birkhäuser","source":"www.degruyter.com","title":"Basics Terminplanung","URL":"https://www.degruyter.com/document/doi/10.1515/9783035612646/html?lang=de","author":[{"family":"Bielefeld","given":"Bert"}],"accessed":{"date-parts":[["2022",6,21]]},"issued":{"date-parts":[["2017",5,22]]}}}],"schema":"https://github.com/citation-style-language/schema/raw/master/csl-citation.json"} </w:instrText>
      </w:r>
      <w:r>
        <w:fldChar w:fldCharType="separate"/>
      </w:r>
      <w:r>
        <w:rPr>
          <w:rFonts w:cs="Arial"/>
        </w:rPr>
        <w:t>(Bielefeld, 2017)</w:t>
      </w:r>
      <w:r>
        <w:fldChar w:fldCharType="end"/>
      </w:r>
      <w:ins w:id="671" w:author="Paul Christ" w:date="2022-06-21T18:50:00Z">
        <w:r>
          <w:t>.</w:t>
        </w:r>
      </w:ins>
      <w:ins w:id="672" w:author="Paul Christ" w:date="2022-06-21T23:09:00Z">
        <w:r>
          <w:t xml:space="preserve"> Herkömmlich </w:t>
        </w:r>
      </w:ins>
      <w:ins w:id="673" w:author="Paul Christ" w:date="2022-06-21T23:10:00Z">
        <w:r>
          <w:t xml:space="preserve">erfordert die Unterstützung dieser unterschiedlichen Repräsentationen die Entwicklung </w:t>
        </w:r>
      </w:ins>
      <w:ins w:id="674" w:author="Paul Christ" w:date="2022-06-21T23:11:00Z">
        <w:r>
          <w:t xml:space="preserve">eigenständiger Systeme </w:t>
        </w:r>
      </w:ins>
      <w:r>
        <w:fldChar w:fldCharType="begin"/>
      </w:r>
      <w:r>
        <w:instrText xml:space="preserve"> ADDIN ZOTERO_ITEM CSL_CITATION {"citationID":"Ereu03lI","properties":{"formattedCitation":"(Siepermann et al., 2013)","plainCitation":"(Siepermann et al., 2013)","noteIndex":0},"citationItems":[{"id":664,"uris":["http://zotero.org/users/9354499/items/KVRRLDAL"],"itemData":{"id":664,"type":"paper-conference","abstract":"Digital Library","event":"15th International Conference on Enterprise Information Systems","ISBN":"978-989-8565-60-0","page":"435-442","source":"www.scitepress.org","title":"Electronic Exercises for the Metra Potential Method","URL":"https://www.scitepress.org/Link.aspx?doi=10.5220/0004421504350442","author":[{"family":"Siepermann","given":"Markus"},{"family":"Siepermann","given":"Christoph"},{"family":"Lackes","given":"Richard"}],"accessed":{"date-parts":[["2022",6,20]]},"issued":{"date-parts":[["2013"]]}}}],"schema":"https://github.com/citation-style-language/schema/raw/master/csl-citation.json"} </w:instrText>
      </w:r>
      <w:r>
        <w:fldChar w:fldCharType="separate"/>
      </w:r>
      <w:r>
        <w:rPr>
          <w:rFonts w:cs="Arial"/>
        </w:rPr>
        <w:t>(</w:t>
      </w:r>
      <w:proofErr w:type="spellStart"/>
      <w:r>
        <w:rPr>
          <w:rFonts w:cs="Arial"/>
        </w:rPr>
        <w:t>Siepermann</w:t>
      </w:r>
      <w:proofErr w:type="spellEnd"/>
      <w:r>
        <w:rPr>
          <w:rFonts w:cs="Arial"/>
        </w:rPr>
        <w:t xml:space="preserve"> et al., 2013)</w:t>
      </w:r>
      <w:r>
        <w:fldChar w:fldCharType="end"/>
      </w:r>
      <w:ins w:id="675" w:author="Paul Christ" w:date="2022-06-21T23:11:00Z">
        <w:r>
          <w:t>.</w:t>
        </w:r>
      </w:ins>
      <w:ins w:id="676" w:author="Paul Christ" w:date="2022-06-21T19:02:00Z">
        <w:r>
          <w:t xml:space="preserve"> </w:t>
        </w:r>
      </w:ins>
      <w:ins w:id="677" w:author="Paul Christ" w:date="2022-06-21T18:55:00Z">
        <w:r>
          <w:t xml:space="preserve">ALADIN </w:t>
        </w:r>
      </w:ins>
      <w:ins w:id="678" w:author="Paul Christ" w:date="2022-06-21T23:11:00Z">
        <w:r>
          <w:t xml:space="preserve">hingegen </w:t>
        </w:r>
      </w:ins>
      <w:ins w:id="679" w:author="Paul Christ" w:date="2022-06-21T18:55:00Z">
        <w:r>
          <w:t xml:space="preserve">erlaubt aufgrund der Entkopplung </w:t>
        </w:r>
      </w:ins>
      <w:ins w:id="680" w:author="Paul Christ" w:date="2022-06-21T19:00:00Z">
        <w:r>
          <w:t>de</w:t>
        </w:r>
      </w:ins>
      <w:ins w:id="681" w:author="Paul Christ" w:date="2022-06-21T22:53:00Z">
        <w:r>
          <w:t>r</w:t>
        </w:r>
      </w:ins>
      <w:ins w:id="682" w:author="Paul Christ" w:date="2022-06-21T19:00:00Z">
        <w:r>
          <w:t xml:space="preserve"> </w:t>
        </w:r>
      </w:ins>
      <w:ins w:id="683" w:author="Paul Christ" w:date="2022-06-21T19:01:00Z">
        <w:r>
          <w:t>Algorithm</w:t>
        </w:r>
      </w:ins>
      <w:ins w:id="684" w:author="Paul Christ" w:date="2022-06-21T22:53:00Z">
        <w:r>
          <w:t>en</w:t>
        </w:r>
      </w:ins>
      <w:ins w:id="685" w:author="Paul Christ" w:date="2022-06-21T19:01:00Z">
        <w:r>
          <w:t xml:space="preserve"> zur Generierung der grundlegenden Datenstruktur</w:t>
        </w:r>
      </w:ins>
      <w:ins w:id="686" w:author="Paul Christ" w:date="2022-06-21T19:49:00Z">
        <w:r>
          <w:t xml:space="preserve"> der Aufgabe</w:t>
        </w:r>
      </w:ins>
      <w:ins w:id="687" w:author="Paul Christ" w:date="2022-06-21T22:53:00Z">
        <w:r>
          <w:t>n</w:t>
        </w:r>
      </w:ins>
      <w:ins w:id="688" w:author="Paul Christ" w:date="2022-06-21T19:01:00Z">
        <w:r>
          <w:t xml:space="preserve"> </w:t>
        </w:r>
      </w:ins>
      <w:ins w:id="689" w:author="Paul Christ" w:date="2022-06-21T19:48:00Z">
        <w:r>
          <w:t>von de</w:t>
        </w:r>
      </w:ins>
      <w:ins w:id="690" w:author="Paul Christ" w:date="2022-06-21T22:53:00Z">
        <w:r>
          <w:t xml:space="preserve">n zugehörigen </w:t>
        </w:r>
      </w:ins>
      <w:ins w:id="691" w:author="Paul Christ" w:date="2022-06-21T19:01:00Z">
        <w:r>
          <w:t>Darstellungsform</w:t>
        </w:r>
      </w:ins>
      <w:ins w:id="692" w:author="Paul Christ" w:date="2022-06-21T22:53:00Z">
        <w:r>
          <w:t>en</w:t>
        </w:r>
      </w:ins>
      <w:ins w:id="693" w:author="Paul Christ" w:date="2022-06-21T19:08:00Z">
        <w:r>
          <w:t xml:space="preserve"> der Aufgabe</w:t>
        </w:r>
      </w:ins>
      <w:ins w:id="694" w:author="Paul Christ" w:date="2022-06-21T19:48:00Z">
        <w:r>
          <w:t>nstruktur und de</w:t>
        </w:r>
      </w:ins>
      <w:ins w:id="695" w:author="Paul Christ" w:date="2022-06-21T22:53:00Z">
        <w:r>
          <w:t>r</w:t>
        </w:r>
      </w:ins>
      <w:ins w:id="696" w:author="Paul Christ" w:date="2022-06-21T19:48:00Z">
        <w:r>
          <w:t xml:space="preserve"> Lösungsalgorithm</w:t>
        </w:r>
      </w:ins>
      <w:ins w:id="697" w:author="Paul Christ" w:date="2022-06-21T22:53:00Z">
        <w:r>
          <w:t>en</w:t>
        </w:r>
      </w:ins>
      <w:ins w:id="698" w:author="Paul Christ" w:date="2022-06-21T19:50:00Z">
        <w:r>
          <w:t xml:space="preserve">, die </w:t>
        </w:r>
      </w:ins>
      <w:ins w:id="699" w:author="Paul Christ" w:date="2022-06-21T23:08:00Z">
        <w:r>
          <w:t xml:space="preserve">Generierung </w:t>
        </w:r>
      </w:ins>
      <w:ins w:id="700" w:author="Paul Christ" w:date="2022-06-21T23:12:00Z">
        <w:r>
          <w:t xml:space="preserve">von Aufgaben hinsichtlich der unterschiedlichen Repräsentationen </w:t>
        </w:r>
      </w:ins>
      <w:ins w:id="701" w:author="Paul Christ" w:date="2022-06-21T23:41:00Z">
        <w:r>
          <w:t xml:space="preserve">mithilfe eines </w:t>
        </w:r>
      </w:ins>
      <w:ins w:id="702" w:author="Paul Christ" w:date="2022-06-21T23:42:00Z">
        <w:r>
          <w:t>Systems. Dabei ist</w:t>
        </w:r>
      </w:ins>
      <w:ins w:id="703" w:author="Paul Christ" w:date="2022-06-21T23:43:00Z">
        <w:r>
          <w:t xml:space="preserve"> neben der Implementation des </w:t>
        </w:r>
      </w:ins>
      <w:ins w:id="704" w:author="Paul Christ" w:date="2022-06-21T23:44:00Z">
        <w:r>
          <w:t>Generierungsalgorithmus</w:t>
        </w:r>
      </w:ins>
      <w:ins w:id="705" w:author="Paul Christ" w:date="2022-06-21T23:42:00Z">
        <w:r>
          <w:t xml:space="preserve"> lediglich die </w:t>
        </w:r>
      </w:ins>
      <w:ins w:id="706" w:author="Paul Christ" w:date="2022-06-22T00:33:00Z">
        <w:r>
          <w:t xml:space="preserve">deklarative </w:t>
        </w:r>
      </w:ins>
      <w:ins w:id="707" w:author="Paul Christ" w:date="2022-06-22T00:34:00Z">
        <w:r>
          <w:t>Konfiguration</w:t>
        </w:r>
      </w:ins>
      <w:ins w:id="708" w:author="Paul Christ" w:date="2022-06-21T23:42:00Z">
        <w:r>
          <w:t xml:space="preserve"> </w:t>
        </w:r>
      </w:ins>
      <w:ins w:id="709" w:author="Paul Christ" w:date="2022-06-21T23:44:00Z">
        <w:r>
          <w:t xml:space="preserve">der </w:t>
        </w:r>
      </w:ins>
      <w:ins w:id="710" w:author="Paul Christ" w:date="2022-06-22T00:34:00Z">
        <w:r>
          <w:t xml:space="preserve">interaktiven </w:t>
        </w:r>
      </w:ins>
      <w:ins w:id="711" w:author="Paul Christ" w:date="2022-06-22T00:33:00Z">
        <w:r>
          <w:t>Nutzerbedienelemente</w:t>
        </w:r>
      </w:ins>
      <w:ins w:id="712" w:author="Paul Christ" w:date="2022-06-22T00:34:00Z">
        <w:r>
          <w:t xml:space="preserve"> zur Modellierung der </w:t>
        </w:r>
      </w:ins>
      <w:ins w:id="713" w:author="Paul Christ" w:date="2022-06-22T00:35:00Z">
        <w:r>
          <w:t>Darstellungs- und Lösungs</w:t>
        </w:r>
      </w:ins>
      <w:ins w:id="714" w:author="Paul Christ" w:date="2022-06-22T00:34:00Z">
        <w:r>
          <w:t>methode</w:t>
        </w:r>
      </w:ins>
      <w:ins w:id="715" w:author="Paul Christ" w:date="2022-06-22T00:35:00Z">
        <w:r>
          <w:t xml:space="preserve"> erforderlich. </w:t>
        </w:r>
      </w:ins>
    </w:p>
    <w:p>
      <w:pPr>
        <w:pStyle w:val="-WeLStandardtextEinzug-"/>
        <w:rPr>
          <w:ins w:id="716" w:author="Paul Christ" w:date="2022-06-22T02:26:00Z"/>
        </w:rPr>
      </w:pPr>
      <w:ins w:id="717" w:author="Paul Christ" w:date="2022-06-22T00:35:00Z">
        <w:r>
          <w:t>ALADIN II implementiert</w:t>
        </w:r>
      </w:ins>
      <w:ins w:id="718" w:author="Paul Christ" w:date="2022-06-22T01:53:00Z">
        <w:r>
          <w:t xml:space="preserve"> </w:t>
        </w:r>
      </w:ins>
      <w:ins w:id="719" w:author="Paul Christ" w:date="2022-06-22T02:14:00Z">
        <w:r>
          <w:t>einen</w:t>
        </w:r>
      </w:ins>
      <w:ins w:id="720" w:author="Paul Christ" w:date="2022-06-22T02:09:00Z">
        <w:r>
          <w:t xml:space="preserve"> Algorithmus zur Generierung </w:t>
        </w:r>
      </w:ins>
      <w:ins w:id="721" w:author="Paul Christ" w:date="2022-06-22T02:10:00Z">
        <w:r>
          <w:t xml:space="preserve">eines </w:t>
        </w:r>
      </w:ins>
      <w:ins w:id="722" w:author="Paul Christ" w:date="2022-06-22T02:12:00Z">
        <w:r>
          <w:t>zufällig</w:t>
        </w:r>
      </w:ins>
      <w:ins w:id="723" w:author="Paul Christ" w:date="2022-06-22T02:13:00Z">
        <w:r>
          <w:t xml:space="preserve">en </w:t>
        </w:r>
      </w:ins>
      <w:ins w:id="724" w:author="Paul Christ" w:date="2022-06-22T02:14:00Z">
        <w:r>
          <w:t>Graphen</w:t>
        </w:r>
      </w:ins>
      <w:ins w:id="725" w:author="Paul Christ" w:date="2022-06-22T02:13:00Z">
        <w:r>
          <w:t xml:space="preserve">, bestehend aus </w:t>
        </w:r>
      </w:ins>
      <w:ins w:id="726" w:author="Paul Christ" w:date="2022-06-22T02:14:00Z">
        <w:r>
          <w:t>Vorgängen</w:t>
        </w:r>
      </w:ins>
      <w:ins w:id="727" w:author="Paul Christ" w:date="2022-06-22T02:15:00Z">
        <w:r>
          <w:t xml:space="preserve"> als Knoten mit den Attributen</w:t>
        </w:r>
      </w:ins>
      <w:ins w:id="728" w:author="Paul Christ" w:date="2022-06-22T02:28:00Z">
        <w:r>
          <w:t xml:space="preserve"> Dauer,</w:t>
        </w:r>
      </w:ins>
      <w:ins w:id="729" w:author="Paul Christ" w:date="2022-06-22T02:15:00Z">
        <w:r>
          <w:t xml:space="preserve"> Frühester Anfangszeitpun</w:t>
        </w:r>
      </w:ins>
      <w:ins w:id="730" w:author="Paul Christ" w:date="2022-06-22T02:16:00Z">
        <w:r>
          <w:t>kt (FAZ), Frühester Endzeitpunkt (FEZ), Spätester Endzeitpunkt (SEZ)</w:t>
        </w:r>
      </w:ins>
      <w:ins w:id="731" w:author="Paul Christ" w:date="2022-06-22T02:28:00Z">
        <w:r>
          <w:t xml:space="preserve">, </w:t>
        </w:r>
      </w:ins>
      <w:ins w:id="732" w:author="Paul Christ" w:date="2022-06-22T02:16:00Z">
        <w:r>
          <w:t>Spätester Anfangszeitpunkt (SAZ)</w:t>
        </w:r>
      </w:ins>
      <w:ins w:id="733" w:author="Paul Christ" w:date="2022-06-22T02:28:00Z">
        <w:r>
          <w:t xml:space="preserve"> Gesamtpuffer (GP) und freier Puffer (FP)</w:t>
        </w:r>
      </w:ins>
      <w:ins w:id="734" w:author="Paul Christ" w:date="2022-06-22T02:18:00Z">
        <w:r>
          <w:t>, und</w:t>
        </w:r>
      </w:ins>
      <w:ins w:id="735" w:author="Paul Christ" w:date="2022-06-22T02:19:00Z">
        <w:r>
          <w:t xml:space="preserve"> Anordnungsbeziehungen als</w:t>
        </w:r>
      </w:ins>
      <w:ins w:id="736" w:author="Paul Christ" w:date="2022-06-22T02:18:00Z">
        <w:r>
          <w:t xml:space="preserve"> Kanten</w:t>
        </w:r>
      </w:ins>
      <w:ins w:id="737" w:author="Paul Christ" w:date="2022-06-22T02:19:00Z">
        <w:r>
          <w:t xml:space="preserve"> mit den möglichen Ausprägungen Ende-Anfang</w:t>
        </w:r>
      </w:ins>
      <w:ins w:id="738" w:author="Paul Christ" w:date="2022-06-22T02:20:00Z">
        <w:r>
          <w:t xml:space="preserve"> (EA)</w:t>
        </w:r>
      </w:ins>
      <w:ins w:id="739" w:author="Paul Christ" w:date="2022-06-22T02:19:00Z">
        <w:r>
          <w:t>, Anfang-Anfang</w:t>
        </w:r>
      </w:ins>
      <w:ins w:id="740" w:author="Paul Christ" w:date="2022-06-22T02:20:00Z">
        <w:r>
          <w:t xml:space="preserve"> (AA)</w:t>
        </w:r>
      </w:ins>
      <w:ins w:id="741" w:author="Paul Christ" w:date="2022-06-22T02:19:00Z">
        <w:r>
          <w:t>, Anfang-Ende</w:t>
        </w:r>
      </w:ins>
      <w:ins w:id="742" w:author="Paul Christ" w:date="2022-06-22T02:20:00Z">
        <w:r>
          <w:t xml:space="preserve"> (AE)</w:t>
        </w:r>
      </w:ins>
      <w:ins w:id="743" w:author="Paul Christ" w:date="2022-06-22T02:19:00Z">
        <w:r>
          <w:t xml:space="preserve"> und Ende-Ende</w:t>
        </w:r>
      </w:ins>
      <w:ins w:id="744" w:author="Paul Christ" w:date="2022-06-22T02:20:00Z">
        <w:r>
          <w:t xml:space="preserve"> </w:t>
        </w:r>
        <w:r>
          <w:lastRenderedPageBreak/>
          <w:t>(EE)</w:t>
        </w:r>
      </w:ins>
      <w:ins w:id="745" w:author="Paul Christ" w:date="2022-06-22T02:19:00Z">
        <w:r>
          <w:t xml:space="preserve">. </w:t>
        </w:r>
      </w:ins>
      <w:ins w:id="746" w:author="Paul Christ" w:date="2022-06-22T02:21:00Z">
        <w:r>
          <w:t>Der generierte Graph wird anschließend vorwärts- und rückwärtsterminiert um die Pufferzeiten und den eventuell kritischen Pfad</w:t>
        </w:r>
      </w:ins>
      <w:ins w:id="747" w:author="Paul Christ" w:date="2022-06-22T02:22:00Z">
        <w:r>
          <w:t xml:space="preserve"> zu bestimmen.</w:t>
        </w:r>
      </w:ins>
    </w:p>
    <w:p>
      <w:pPr>
        <w:pStyle w:val="-WeLStandardtextEinzug-"/>
        <w:rPr>
          <w:ins w:id="748" w:author="Paul Christ" w:date="2022-06-22T02:09:00Z"/>
        </w:rPr>
      </w:pPr>
      <w:ins w:id="749" w:author="Paul Christ" w:date="2022-06-22T02:26:00Z">
        <w:r>
          <w:t>Der Algo</w:t>
        </w:r>
      </w:ins>
      <w:ins w:id="750" w:author="Paul Christ" w:date="2022-06-22T02:27:00Z">
        <w:r>
          <w:t xml:space="preserve">rithmus erlaubt dabei die Parametrisierung bezüglich </w:t>
        </w:r>
      </w:ins>
      <w:ins w:id="751" w:author="Paul Christ" w:date="2022-06-22T02:28:00Z">
        <w:r>
          <w:t xml:space="preserve">der möglichen Werteintervalle </w:t>
        </w:r>
      </w:ins>
      <w:ins w:id="752" w:author="Paul Christ" w:date="2022-06-22T02:29:00Z">
        <w:r>
          <w:t>der Knotenattribute, der möglichen Anordnungsbeziehungen, der Knotenanzahl</w:t>
        </w:r>
      </w:ins>
      <w:ins w:id="753" w:author="Paul Christ" w:date="2022-06-22T02:30:00Z">
        <w:r>
          <w:t xml:space="preserve"> und des Knotengrades, um zum einen </w:t>
        </w:r>
      </w:ins>
      <w:ins w:id="754" w:author="Paul Christ" w:date="2022-06-22T02:31:00Z">
        <w:r>
          <w:t>eine Individualisierung der Aufgabenfokussierung und zum anderen</w:t>
        </w:r>
      </w:ins>
      <w:ins w:id="755" w:author="Paul Christ" w:date="2022-06-22T02:32:00Z">
        <w:r>
          <w:t xml:space="preserve"> eine Anpassung der Aufgabenkomplexität zu ermöglichen.</w:t>
        </w:r>
      </w:ins>
    </w:p>
    <w:p>
      <w:pPr>
        <w:pStyle w:val="-WeLStandardtextEinzug-"/>
        <w:rPr>
          <w:ins w:id="756" w:author="Paul Christ" w:date="2022-06-22T02:32:00Z"/>
        </w:rPr>
      </w:pPr>
      <w:ins w:id="757" w:author="Paul Christ" w:date="2022-06-22T02:22:00Z">
        <w:r>
          <w:t xml:space="preserve">Weiterhin implementiert ALADIN II </w:t>
        </w:r>
      </w:ins>
      <w:ins w:id="758" w:author="Paul Christ" w:date="2022-06-22T01:53:00Z">
        <w:r>
          <w:t xml:space="preserve">die </w:t>
        </w:r>
      </w:ins>
      <w:ins w:id="759" w:author="Paul Christ" w:date="2022-06-22T01:57:00Z">
        <w:r>
          <w:t xml:space="preserve">nötigen </w:t>
        </w:r>
      </w:ins>
      <w:ins w:id="760" w:author="Paul Christ" w:date="2022-06-22T01:53:00Z">
        <w:r>
          <w:t>Bedienelemente</w:t>
        </w:r>
      </w:ins>
      <w:ins w:id="761" w:author="Paul Christ" w:date="2022-06-22T01:57:00Z">
        <w:r>
          <w:t xml:space="preserve"> zur Modellierung von Aufgaben der unterschiedlichen Darstellungsmethoden</w:t>
        </w:r>
      </w:ins>
      <w:ins w:id="762" w:author="Paul Christ" w:date="2022-06-22T02:07:00Z">
        <w:r>
          <w:t xml:space="preserve"> der Terminplanung:</w:t>
        </w:r>
      </w:ins>
      <w:ins w:id="763" w:author="Paul Christ" w:date="2022-06-22T01:54:00Z">
        <w:r>
          <w:t xml:space="preserve"> </w:t>
        </w:r>
      </w:ins>
      <w:ins w:id="764" w:author="Paul Christ" w:date="2022-06-22T01:57:00Z">
        <w:r>
          <w:t>Die</w:t>
        </w:r>
      </w:ins>
      <w:ins w:id="765" w:author="Paul Christ" w:date="2022-06-22T01:54:00Z">
        <w:r>
          <w:t xml:space="preserve"> manuelle Konstruktion von </w:t>
        </w:r>
      </w:ins>
      <w:ins w:id="766" w:author="Paul Christ" w:date="2022-06-22T01:55:00Z">
        <w:r>
          <w:t>Graphen</w:t>
        </w:r>
      </w:ins>
      <w:ins w:id="767" w:author="Paul Christ" w:date="2022-06-22T02:33:00Z">
        <w:r>
          <w:t xml:space="preserve"> einer definierten Form</w:t>
        </w:r>
      </w:ins>
      <w:ins w:id="768" w:author="Paul Christ" w:date="2022-06-22T01:55:00Z">
        <w:r>
          <w:t xml:space="preserve"> durch den Nutzer, </w:t>
        </w:r>
      </w:ins>
      <w:ins w:id="769" w:author="Paul Christ" w:date="2022-06-22T01:57:00Z">
        <w:r>
          <w:t xml:space="preserve">die </w:t>
        </w:r>
      </w:ins>
      <w:ins w:id="770" w:author="Paul Christ" w:date="2022-06-22T01:55:00Z">
        <w:r>
          <w:t xml:space="preserve">manuelle Beschriftung von Knoten </w:t>
        </w:r>
      </w:ins>
      <w:ins w:id="771" w:author="Paul Christ" w:date="2022-06-22T02:33:00Z">
        <w:r>
          <w:t xml:space="preserve">und Kanten </w:t>
        </w:r>
      </w:ins>
      <w:ins w:id="772" w:author="Paul Christ" w:date="2022-06-22T01:55:00Z">
        <w:r>
          <w:t>des konstruierten Graphen un</w:t>
        </w:r>
      </w:ins>
      <w:ins w:id="773" w:author="Paul Christ" w:date="2022-06-22T01:56:00Z">
        <w:r>
          <w:t>d d</w:t>
        </w:r>
      </w:ins>
      <w:ins w:id="774" w:author="Paul Christ" w:date="2022-06-22T01:58:00Z">
        <w:r>
          <w:t>ie</w:t>
        </w:r>
      </w:ins>
      <w:ins w:id="775" w:author="Paul Christ" w:date="2022-06-22T01:56:00Z">
        <w:r>
          <w:t xml:space="preserve"> Manipulation eines Balkendiagramms</w:t>
        </w:r>
      </w:ins>
      <w:ins w:id="776" w:author="Paul Christ" w:date="2022-06-22T01:58:00Z">
        <w:r>
          <w:t xml:space="preserve"> anhand von Einfüge- und Löschoperationen</w:t>
        </w:r>
      </w:ins>
      <w:ins w:id="777" w:author="Paul Christ" w:date="2022-06-22T01:56:00Z">
        <w:r>
          <w:t>.</w:t>
        </w:r>
      </w:ins>
      <w:ins w:id="778" w:author="Paul Christ" w:date="2022-06-22T01:58:00Z">
        <w:r>
          <w:t xml:space="preserve"> </w:t>
        </w:r>
      </w:ins>
    </w:p>
    <w:p>
      <w:pPr>
        <w:pStyle w:val="-WeLStandardtextEinzug-"/>
        <w:rPr>
          <w:ins w:id="779" w:author="Paul Christ" w:date="2022-06-22T02:32:00Z"/>
        </w:rPr>
      </w:pPr>
      <w:ins w:id="780" w:author="Paul Christ" w:date="2022-06-22T02:35:00Z">
        <w:r>
          <w:t xml:space="preserve">ALADIN II unterstützt im Aufgabentyp „Terminierung und Netzplantechniken“ die </w:t>
        </w:r>
      </w:ins>
      <w:ins w:id="781" w:author="Paul Christ" w:date="2022-06-22T02:38:00Z">
        <w:r>
          <w:t>Lösungs- und Darstellungsv</w:t>
        </w:r>
      </w:ins>
      <w:ins w:id="782" w:author="Paul Christ" w:date="2022-06-22T02:35:00Z">
        <w:r>
          <w:t>erfahren</w:t>
        </w:r>
      </w:ins>
      <w:ins w:id="783" w:author="Paul Christ" w:date="2022-06-22T02:36:00Z">
        <w:r>
          <w:t>: Gantt-Diagramm, Critical-Path-Methode</w:t>
        </w:r>
      </w:ins>
      <w:ins w:id="784" w:author="Paul Christ" w:date="2022-06-22T02:37:00Z">
        <w:r>
          <w:t xml:space="preserve"> (CPM)</w:t>
        </w:r>
      </w:ins>
      <w:ins w:id="785" w:author="Paul Christ" w:date="2022-06-22T02:36:00Z">
        <w:r>
          <w:t>, Metra-Potential-Methode</w:t>
        </w:r>
      </w:ins>
      <w:ins w:id="786" w:author="Paul Christ" w:date="2022-06-22T02:37:00Z">
        <w:r>
          <w:t xml:space="preserve"> (MPM)</w:t>
        </w:r>
      </w:ins>
      <w:ins w:id="787" w:author="Paul Christ" w:date="2022-06-22T02:36:00Z">
        <w:r>
          <w:t xml:space="preserve"> und </w:t>
        </w:r>
      </w:ins>
      <w:proofErr w:type="spellStart"/>
      <w:ins w:id="788" w:author="Paul Christ" w:date="2022-06-22T02:37:00Z">
        <w:r>
          <w:t>Program</w:t>
        </w:r>
        <w:proofErr w:type="spellEnd"/>
        <w:r>
          <w:t xml:space="preserve"> Evaluation Research Task (PERT).</w:t>
        </w:r>
      </w:ins>
    </w:p>
    <w:p>
      <w:pPr>
        <w:pStyle w:val="-WeLStandardtextEinzug-"/>
      </w:pPr>
      <w:commentRangeStart w:id="789"/>
      <w:commentRangeStart w:id="790"/>
      <w:commentRangeStart w:id="791"/>
      <w:commentRangeStart w:id="792"/>
      <w:commentRangeStart w:id="793"/>
      <w:r>
        <w:t>&lt;Kurze Beschreibungen für Aufgaben einfügen&gt;</w:t>
      </w:r>
      <w:commentRangeEnd w:id="789"/>
      <w:r>
        <w:rPr>
          <w:rStyle w:val="Kommentarzeichen"/>
          <w:rFonts w:cstheme="minorBidi"/>
          <w:color w:val="auto"/>
          <w:lang w:eastAsia="en-US"/>
        </w:rPr>
        <w:commentReference w:id="789"/>
      </w:r>
      <w:commentRangeEnd w:id="790"/>
      <w:r>
        <w:rPr>
          <w:rStyle w:val="Kommentarzeichen"/>
          <w:rFonts w:asciiTheme="minorHAnsi" w:eastAsiaTheme="minorHAnsi" w:hAnsiTheme="minorHAnsi" w:cstheme="minorBidi"/>
          <w:color w:val="auto"/>
          <w:lang w:eastAsia="en-US"/>
        </w:rPr>
        <w:commentReference w:id="790"/>
      </w:r>
      <w:commentRangeEnd w:id="791"/>
      <w:commentRangeEnd w:id="792"/>
      <w:commentRangeEnd w:id="793"/>
      <w:r>
        <w:rPr>
          <w:rStyle w:val="Kommentarzeichen"/>
          <w:rFonts w:cstheme="minorBidi"/>
          <w:color w:val="auto"/>
          <w:lang w:eastAsia="en-US"/>
        </w:rPr>
        <w:commentReference w:id="793"/>
      </w:r>
      <w:r>
        <w:rPr>
          <w:rStyle w:val="Kommentarzeichen"/>
          <w:rFonts w:cstheme="minorBidi"/>
          <w:color w:val="auto"/>
          <w:lang w:eastAsia="en-US"/>
        </w:rPr>
        <w:commentReference w:id="791"/>
      </w:r>
      <w:r>
        <w:rPr>
          <w:rStyle w:val="Kommentarzeichen"/>
          <w:rFonts w:asciiTheme="minorHAnsi" w:eastAsiaTheme="minorHAnsi" w:hAnsiTheme="minorHAnsi" w:cstheme="minorBidi"/>
          <w:color w:val="auto"/>
          <w:lang w:eastAsia="en-US"/>
        </w:rPr>
        <w:commentReference w:id="792"/>
      </w:r>
    </w:p>
    <w:p>
      <w:pPr>
        <w:pStyle w:val="-WeLStandardtext-"/>
        <w:ind w:firstLine="397"/>
        <w:rPr>
          <w:rFonts w:ascii="ArialMT" w:hAnsi="ArialMT"/>
          <w:szCs w:val="22"/>
        </w:rPr>
      </w:pPr>
      <w:r>
        <w:rPr>
          <w:rStyle w:val="fontstyle01"/>
        </w:rPr>
        <w:t>ALADIN II bedient beispielsweise die Studiengänge Wirtschaftsinformatik, Betriebswirtschaftslehre, Wirtschaftsingenieurwesen und Geoinformatik und eignet sich für den Einsatz in den Modulen Betriebliche Informationssysteme, Grundlagen der Wirtschaftsinformatik, Geschäftsprozessmodellierung, Produktionswirtschaft, Geoinformationssysteme, Geodatenmanagement und Datenbanksysteme.</w:t>
      </w:r>
    </w:p>
    <w:p>
      <w:pPr>
        <w:pStyle w:val="-WeLberschrift1-"/>
      </w:pPr>
      <w:bookmarkStart w:id="794" w:name="_Ref106720191"/>
      <w:r>
        <w:t>Zusammenfassung und Ausblick</w:t>
      </w:r>
      <w:bookmarkEnd w:id="794"/>
    </w:p>
    <w:p>
      <w:pPr>
        <w:pStyle w:val="-WeLStandardtextEinzug-"/>
        <w:ind w:firstLine="0"/>
      </w:pPr>
      <w:r>
        <w:t xml:space="preserve">ALADIN generiert Übungs- und Prüfungsaufgaben und bietet sie Studenten digital dar, so dass sie die Aufgaben selbständig, zu beliebiger Zeit, an beliebigem Ort und in passendem Schwierigkeitsgrad lösen können. ALADIN reduziert den Aufwand des </w:t>
      </w:r>
      <w:del w:id="795" w:author="Torsten Munkelt" w:date="2022-06-20T01:34:00Z">
        <w:r>
          <w:delText xml:space="preserve">Lehrpersonal </w:delText>
        </w:r>
      </w:del>
      <w:ins w:id="796" w:author="Torsten Munkelt" w:date="2022-06-20T01:34:00Z">
        <w:r>
          <w:t xml:space="preserve">Lehrenden </w:t>
        </w:r>
      </w:ins>
      <w:r>
        <w:t xml:space="preserve">bezüglich der </w:t>
      </w:r>
      <w:del w:id="797" w:author="Torsten Munkelt" w:date="2022-06-20T01:32:00Z">
        <w:r>
          <w:delText xml:space="preserve">Erzeugung </w:delText>
        </w:r>
      </w:del>
      <w:ins w:id="798" w:author="Torsten Munkelt" w:date="2022-06-20T01:32:00Z">
        <w:r>
          <w:t xml:space="preserve">Erstellung </w:t>
        </w:r>
      </w:ins>
      <w:r>
        <w:t xml:space="preserve">von Übungsaufgaben, der Korrektur der Lösungen und der Betreuung der </w:t>
      </w:r>
      <w:del w:id="799" w:author="Torsten Munkelt" w:date="2022-06-20T01:34:00Z">
        <w:r>
          <w:delText xml:space="preserve">Studenten </w:delText>
        </w:r>
      </w:del>
      <w:ins w:id="800" w:author="Torsten Munkelt" w:date="2022-06-20T01:34:00Z">
        <w:r>
          <w:t xml:space="preserve">Studierenden </w:t>
        </w:r>
      </w:ins>
      <w:r>
        <w:t xml:space="preserve">während der Lösung der Aufgaben. ALADIN II ergänzt ALADIN mithilfe des 4R-Prinzip um eine asynchrone Interaktionsmöglichkeit zwischen </w:t>
      </w:r>
      <w:del w:id="801" w:author="Torsten Munkelt" w:date="2022-06-20T01:33:00Z">
        <w:r>
          <w:delText xml:space="preserve">Studenten </w:delText>
        </w:r>
      </w:del>
      <w:ins w:id="802" w:author="Torsten Munkelt" w:date="2022-06-20T01:33:00Z">
        <w:r>
          <w:t xml:space="preserve">Studierenden </w:t>
        </w:r>
      </w:ins>
      <w:r>
        <w:t xml:space="preserve">und </w:t>
      </w:r>
      <w:del w:id="803" w:author="Torsten Munkelt" w:date="2022-06-20T01:35:00Z">
        <w:r>
          <w:delText xml:space="preserve">Lehrpersonal </w:delText>
        </w:r>
      </w:del>
      <w:ins w:id="804" w:author="Torsten Munkelt" w:date="2022-06-20T01:35:00Z">
        <w:r>
          <w:t xml:space="preserve">Lehrenden </w:t>
        </w:r>
      </w:ins>
      <w:r>
        <w:t xml:space="preserve">und erlaubt eine </w:t>
      </w:r>
      <w:del w:id="805" w:author="Torsten Munkelt" w:date="2022-06-20T01:36:00Z">
        <w:r>
          <w:delText xml:space="preserve">skalierbare </w:delText>
        </w:r>
      </w:del>
      <w:r>
        <w:t>statistische Auswertung aufgezeichneter Lösungsversuche</w:t>
      </w:r>
      <w:ins w:id="806" w:author="Torsten Munkelt" w:date="2022-06-20T01:36:00Z">
        <w:r>
          <w:t xml:space="preserve"> und die Eliminierung von Verzerrungseffekten bei der Kompetenzmessung</w:t>
        </w:r>
      </w:ins>
      <w:r>
        <w:t>. Durch Einführung verschiedener Gamification-</w:t>
      </w:r>
      <w:del w:id="807" w:author="Torsten Munkelt" w:date="2022-06-20T01:37:00Z">
        <w:r>
          <w:delText xml:space="preserve">Aspekte </w:delText>
        </w:r>
      </w:del>
      <w:ins w:id="808" w:author="Torsten Munkelt" w:date="2022-06-20T01:37:00Z">
        <w:r>
          <w:t xml:space="preserve">Elemente </w:t>
        </w:r>
      </w:ins>
      <w:r>
        <w:t>erhöht ALADIN II die Motivation der Studierenden das System auch langfristig zu verwenden und fördert eine Selbsthilfe</w:t>
      </w:r>
      <w:ins w:id="809" w:author="Torsten Munkelt" w:date="2022-06-20T01:38:00Z">
        <w:r>
          <w:t>k</w:t>
        </w:r>
      </w:ins>
      <w:del w:id="810" w:author="Torsten Munkelt" w:date="2022-06-20T01:38:00Z">
        <w:r>
          <w:delText>-K</w:delText>
        </w:r>
      </w:del>
      <w:r>
        <w:t xml:space="preserve">ultur. ALADIN II fügt zudem neue Aufgabentypen hinzu, um das Anwendungsspektrum </w:t>
      </w:r>
      <w:del w:id="811" w:author="Torsten Munkelt" w:date="2022-06-20T01:38:00Z">
        <w:r>
          <w:delText xml:space="preserve">des Systems </w:delText>
        </w:r>
      </w:del>
      <w:r>
        <w:t>zu erweitern.</w:t>
      </w:r>
    </w:p>
    <w:p>
      <w:pPr>
        <w:pStyle w:val="-WeLStandardtextEinzug-"/>
      </w:pPr>
      <w:del w:id="812" w:author="Torsten Munkelt" w:date="2022-06-20T01:39:00Z">
        <w:r>
          <w:delText>Weitere z</w:delText>
        </w:r>
      </w:del>
      <w:ins w:id="813" w:author="Torsten Munkelt" w:date="2022-06-20T01:39:00Z">
        <w:r>
          <w:t>Z</w:t>
        </w:r>
      </w:ins>
      <w:r>
        <w:t xml:space="preserve">ukünftig geplante fachliche Einsatzgebiete </w:t>
      </w:r>
      <w:del w:id="814" w:author="Torsten Munkelt" w:date="2022-06-20T01:39:00Z">
        <w:r>
          <w:delText xml:space="preserve">umschließen </w:delText>
        </w:r>
      </w:del>
      <w:ins w:id="815" w:author="Torsten Munkelt" w:date="2022-06-20T01:39:00Z">
        <w:r>
          <w:t xml:space="preserve">umfassen </w:t>
        </w:r>
      </w:ins>
      <w:r>
        <w:t xml:space="preserve">beispielsweise Aufgaben aus der Juristerei, </w:t>
      </w:r>
      <w:ins w:id="816" w:author="Torsten Munkelt" w:date="2022-06-20T01:39:00Z">
        <w:r>
          <w:t xml:space="preserve">der </w:t>
        </w:r>
      </w:ins>
      <w:r>
        <w:t xml:space="preserve">Chemie und der Musiktheorie, wie </w:t>
      </w:r>
      <w:r>
        <w:lastRenderedPageBreak/>
        <w:t>Prüfmuster und Paragraphennetzwerke zu Rechtsfällen</w:t>
      </w:r>
      <w:ins w:id="817" w:author="Paul Christ" w:date="2022-06-22T00:49:00Z">
        <w:r>
          <w:t xml:space="preserve"> </w:t>
        </w:r>
      </w:ins>
      <w:r>
        <w:fldChar w:fldCharType="begin"/>
      </w:r>
      <w:r>
        <w:instrText xml:space="preserve"> ADDIN ZOTERO_ITEM CSL_CITATION {"citationID":"bCHbhZdn","properties":{"formattedCitation":"(Burton, 2017)","plainCitation":"(Burton, 2017)","noteIndex":0},"citationItems":[{"id":677,"uris":["http://zotero.org/users/9354499/items/5PCERBJW"],"itemData":{"id":677,"type":"article-journal","abstract":"The Australian Learning and Teaching Council’s Bachelor of Laws Learning and Teaching Academic Standards Statement identified “thinking skills” as one of the six threshold learning outcomes for a Bachelor of Laws Program, which reinforced the significance of learning, teaching and assessing “thinking skills” in law schools (Kift, Israel &amp; Field, 2010). The fundamental conceptions underpinning “thinking skills” in a legal education context are “legal reasoning,” “critical analysis” and “creative thinking.”  These conceptions shed light on what it means to “think like a lawyer” and help shape a professional legal identity. This paper identifies a number of acronyms used to teach traditional “legal reasoning,” drawing particular attention to IRAC, which is commonly understood within the legal academy as Issue, Rule, Application and Conclusion. An incremental development approach to learning, teaching and assessing IRAC is recommended whereby first year law students use a legal reasoning grid to a simple problem-based question before applying IRAC to a more complicated problem-based question in the form of barrister’s advice. An example of a criterion-referenced assessment rubric that breaks IRAC down into five performance standards is shared with the community of practice.","DOI":"10.5204/JLD.V10I2.229","source":"Semantic Scholar","title":"\"Think Like a Lawyer\" Using a Legal Reasoning Grid and Criterion-Referenced Assessment Rubric on IRAC (Issue, Rule, Application, Conclusion).","author":[{"family":"Burton","given":"Kelley J."}],"issued":{"date-parts":[["2017"]]}}}],"schema":"https://github.com/citation-style-language/schema/raw/master/csl-citation.json"} </w:instrText>
      </w:r>
      <w:r>
        <w:fldChar w:fldCharType="separate"/>
      </w:r>
      <w:r>
        <w:rPr>
          <w:rFonts w:cs="Arial"/>
        </w:rPr>
        <w:t>(Burton, 2017)</w:t>
      </w:r>
      <w:r>
        <w:fldChar w:fldCharType="end"/>
      </w:r>
      <w:r>
        <w:t>, chemische Strukturformeln von Molekülverbindungen</w:t>
      </w:r>
      <w:ins w:id="818" w:author="Paul Christ" w:date="2022-06-22T00:45:00Z">
        <w:r>
          <w:t xml:space="preserve"> </w:t>
        </w:r>
      </w:ins>
      <w:r>
        <w:fldChar w:fldCharType="begin"/>
      </w:r>
      <w:r>
        <w:instrText xml:space="preserve"> ADDIN ZOTERO_ITEM CSL_CITATION {"citationID":"gL00ralN","properties":{"formattedCitation":"(Zheng et al., 2020)","plainCitation":"(Zheng et al., 2020)","noteIndex":0},"citationItems":[{"id":676,"uris":["http://zotero.org/users/9354499/items/YTDV8CCH"],"itemData":{"id":676,"type":"article-journal","abstract":"Pharmaceutical analysis, as the core curriculum of chemistry, chemical engineering, and pharmaceutical engineering, contains broad and in-depth knowledge that leads to massive learning and teaching loads. There are more than 100 analytical methods of medicines in this course. As such, this subject is a big challenge for both students and lecturers. A novel chemical structure teaching (CST) method was developed on the basis of our long-term teaching experience to cope with these challenges. It has been shown in practice that this CST method can significantly unload the stress of students and lecturers simultaneously. The survey about the improvement of students’ interests was carried out and listed in the form of questionnaire. The outcome of CST indicates that it can help students to form abilities of critical and logical thinking, motivate them to discuss with their peers and lecturers, and eventually improve comprehensive abilities such as synthesizing information, thinking logically, and analyzing problems independently as well as the average score. Furthermore, CST can be beneficial for lecturers who teach other relevant curricula in chemical or pharmaceutical engineering to improve the teaching outcome, such as organic chemistry, spectrum analysis, pharmaceutical synthesis, and medicinal chemistry. This CST model can also help students cultivate a life-long learning ability as active learners from the cognitive perspective view.","container-title":"Journal of Chemical Education","DOI":"10.1021/acs.jchemed.9b00551","ISSN":"0021-9584","issue":"2","journalAbbreviation":"J. Chem. Educ.","note":"publisher: American Chemical Society","page":"421-426","source":"ACS Publications","title":"Applying a Chemical Structure Teaching Method in the Pharmaceutical Analysis Curriculum to Improve Student Engagement and Learning","volume":"97","author":[{"family":"Zheng","given":"Hui"},{"family":"Hu","given":"Binjing"},{"family":"Sun","given":"Qiang"},{"family":"Cao","given":"Jun"},{"family":"Liu","given":"Fangmin"}],"issued":{"date-parts":[["2020",2,11]]}}}],"schema":"https://github.com/citation-style-language/schema/raw/master/csl-citation.json"} </w:instrText>
      </w:r>
      <w:r>
        <w:fldChar w:fldCharType="separate"/>
      </w:r>
      <w:r>
        <w:rPr>
          <w:rFonts w:cs="Arial"/>
        </w:rPr>
        <w:t>(Zheng et al., 2020)</w:t>
      </w:r>
      <w:r>
        <w:fldChar w:fldCharType="end"/>
      </w:r>
      <w:r>
        <w:t xml:space="preserve"> und </w:t>
      </w:r>
      <w:commentRangeStart w:id="819"/>
      <w:commentRangeStart w:id="820"/>
      <w:commentRangeStart w:id="821"/>
      <w:r>
        <w:t>triadische Transformationen in der neo-</w:t>
      </w:r>
      <w:proofErr w:type="spellStart"/>
      <w:r>
        <w:t>Riemannschen</w:t>
      </w:r>
      <w:proofErr w:type="spellEnd"/>
      <w:r>
        <w:t xml:space="preserve"> Theorie</w:t>
      </w:r>
      <w:commentRangeEnd w:id="819"/>
      <w:r>
        <w:rPr>
          <w:rStyle w:val="Kommentarzeichen"/>
          <w:rFonts w:cstheme="minorBidi"/>
          <w:color w:val="auto"/>
          <w:lang w:eastAsia="en-US"/>
        </w:rPr>
        <w:commentReference w:id="819"/>
      </w:r>
      <w:commentRangeEnd w:id="820"/>
      <w:ins w:id="822" w:author="Paul Christ" w:date="2022-06-22T00:42:00Z">
        <w:r>
          <w:t xml:space="preserve"> </w:t>
        </w:r>
      </w:ins>
      <w:r>
        <w:rPr>
          <w:rStyle w:val="Kommentarzeichen"/>
          <w:rFonts w:asciiTheme="minorHAnsi" w:eastAsiaTheme="minorHAnsi" w:hAnsiTheme="minorHAnsi" w:cstheme="minorBidi"/>
          <w:color w:val="auto"/>
          <w:lang w:eastAsia="en-US"/>
        </w:rPr>
        <w:commentReference w:id="820"/>
      </w:r>
      <w:commentRangeEnd w:id="821"/>
      <w:r>
        <w:fldChar w:fldCharType="begin"/>
      </w:r>
      <w:r>
        <w:instrText xml:space="preserve"> ADDIN ZOTERO_ITEM CSL_CITATION {"citationID":"qoyGB4zb","properties":{"formattedCitation":"(Mamedov, 2019)","plainCitation":"(Mamedov, 2019)","noteIndex":0},"citationItems":[{"id":673,"uris":["http://zotero.org/users/9354499/items/CT7UFZ92"],"itemData":{"id":673,"type":"article-journal","container-title":"International Journal of Information and Education Technology","DOI":"10.18178/ijiet.2019.9.9.1273","journalAbbreviation":"International Journal of Information and Education Technology","page":"594-598","source":"ResearchGate","title":"Introducing Neo-Riemannian Theory in AP Curriculum through Liszt’s Liebestraum No. 3","volume":"9","author":[{"family":"Mamedov","given":"Nikita"}],"issued":{"date-parts":[["2019",1,1]]}}}],"schema":"https://github.com/citation-style-language/schema/raw/master/csl-citation.json"} </w:instrText>
      </w:r>
      <w:r>
        <w:fldChar w:fldCharType="separate"/>
      </w:r>
      <w:r>
        <w:rPr>
          <w:rFonts w:cs="Arial"/>
        </w:rPr>
        <w:t>(</w:t>
      </w:r>
      <w:proofErr w:type="spellStart"/>
      <w:r>
        <w:rPr>
          <w:rFonts w:cs="Arial"/>
        </w:rPr>
        <w:t>Mamedov</w:t>
      </w:r>
      <w:proofErr w:type="spellEnd"/>
      <w:r>
        <w:rPr>
          <w:rFonts w:cs="Arial"/>
        </w:rPr>
        <w:t>, 2019)</w:t>
      </w:r>
      <w:r>
        <w:fldChar w:fldCharType="end"/>
      </w:r>
      <w:del w:id="823" w:author="Paul Christ" w:date="2022-06-22T00:43:00Z">
        <w:r>
          <w:fldChar w:fldCharType="begin"/>
        </w:r>
        <w:r>
          <w:delInstrText xml:space="preserve"> ADDIN ZOTERO_ITEM CSL_CITATION {"citationID":"MAiAi4wt","properties":{"formattedCitation":"(Anonymous, 2016)","plainCitation":"(Anonymous, 2016)","noteIndex":0},"citationItems":[{"id":670,"uris":["http://zotero.org/users/9354499/items/GQQP5FGF"],"itemData":{"id":670,"type":"webpage","container-title":"Transformational Theory in the Undergraduate Curriculum - A Case for Teaching the Neo-Riemannian Approach","genre":"Text","language":"en","title":"Transformational Theory in the Undergraduate Curriculum - A Case for Teaching the Neo-Riemannian Approach","URL":"https://jmtp.appstate.edu/transformational-theory-undergraduate-curriculum-case-teaching-neo-riemannian-approach","author":[{"family":"Anonymous","given":""}],"accessed":{"date-parts":[["2022",6,22]]},"issued":{"date-parts":[["2016",4,13]]}}}],"schema":"https://github.com/citation-style-language/schema/raw/master/csl-citation.json"} </w:delInstrText>
        </w:r>
        <w:r>
          <w:fldChar w:fldCharType="separate"/>
        </w:r>
        <w:r>
          <w:rPr>
            <w:rFonts w:cs="Arial"/>
          </w:rPr>
          <w:delText>(Anonymous, 2016)</w:delText>
        </w:r>
        <w:r>
          <w:fldChar w:fldCharType="end"/>
        </w:r>
        <w:r>
          <w:rPr>
            <w:rStyle w:val="Kommentarzeichen"/>
            <w:rFonts w:cstheme="minorBidi"/>
            <w:color w:val="auto"/>
            <w:lang w:eastAsia="en-US"/>
          </w:rPr>
          <w:commentReference w:id="821"/>
        </w:r>
      </w:del>
      <w:r>
        <w:t>.</w:t>
      </w:r>
    </w:p>
    <w:p>
      <w:pPr>
        <w:pStyle w:val="-WeLStandardtextEinzug-"/>
      </w:pPr>
      <w:r>
        <w:t>Für Herausforderungen</w:t>
      </w:r>
      <w:ins w:id="824" w:author="Torsten Munkelt" w:date="2022-06-20T01:40:00Z">
        <w:r>
          <w:t>,</w:t>
        </w:r>
      </w:ins>
      <w:r>
        <w:t xml:space="preserve"> </w:t>
      </w:r>
      <w:del w:id="825" w:author="Torsten Munkelt" w:date="2022-06-20T01:40:00Z">
        <w:r>
          <w:delText xml:space="preserve">welche nicht von </w:delText>
        </w:r>
      </w:del>
      <w:ins w:id="826" w:author="Torsten Munkelt" w:date="2022-06-20T01:40:00Z">
        <w:r>
          <w:t xml:space="preserve">denen </w:t>
        </w:r>
      </w:ins>
      <w:r>
        <w:t xml:space="preserve">ALADIN II </w:t>
      </w:r>
      <w:del w:id="827" w:author="Torsten Munkelt" w:date="2022-06-20T01:41:00Z">
        <w:r>
          <w:delText>bearbeitet werden</w:delText>
        </w:r>
      </w:del>
      <w:ins w:id="828" w:author="Torsten Munkelt" w:date="2022-06-20T01:41:00Z">
        <w:r>
          <w:t xml:space="preserve">noch nicht begegnet (siehe </w:t>
        </w:r>
        <w:del w:id="829" w:author="Paul Christ" w:date="2022-06-22T02:24:00Z">
          <w:r>
            <w:delText>Kapitel</w:delText>
          </w:r>
        </w:del>
      </w:ins>
      <w:ins w:id="830" w:author="Paul Christ" w:date="2022-06-22T02:24:00Z">
        <w:r>
          <w:t>Abschnitte</w:t>
        </w:r>
      </w:ins>
      <w:ins w:id="831" w:author="Torsten Munkelt" w:date="2022-06-20T01:41:00Z">
        <w:r>
          <w:t xml:space="preserve"> 2.</w:t>
        </w:r>
      </w:ins>
      <w:ins w:id="832" w:author="Paul Christ" w:date="2022-06-22T02:24:00Z">
        <w:r>
          <w:t>5</w:t>
        </w:r>
      </w:ins>
      <w:ins w:id="833" w:author="Torsten Munkelt" w:date="2022-06-20T01:41:00Z">
        <w:del w:id="834" w:author="Paul Christ" w:date="2022-06-22T02:24:00Z">
          <w:r>
            <w:delText>4</w:delText>
          </w:r>
        </w:del>
        <w:r>
          <w:t xml:space="preserve"> und 2.</w:t>
        </w:r>
        <w:del w:id="835" w:author="Paul Christ" w:date="2022-06-22T02:24:00Z">
          <w:r>
            <w:delText>5</w:delText>
          </w:r>
        </w:del>
      </w:ins>
      <w:ins w:id="836" w:author="Paul Christ" w:date="2022-06-22T02:24:00Z">
        <w:r>
          <w:t>6</w:t>
        </w:r>
      </w:ins>
      <w:ins w:id="837" w:author="Torsten Munkelt" w:date="2022-06-20T01:43:00Z">
        <w:r>
          <w:t>)</w:t>
        </w:r>
      </w:ins>
      <w:ins w:id="838" w:author="Torsten Munkelt" w:date="2022-06-20T01:40:00Z">
        <w:r>
          <w:t>,</w:t>
        </w:r>
      </w:ins>
      <w:r>
        <w:t xml:space="preserve"> sind </w:t>
      </w:r>
      <w:del w:id="839" w:author="Torsten Munkelt" w:date="2022-06-20T01:44:00Z">
        <w:r>
          <w:delText xml:space="preserve">zukünftig </w:delText>
        </w:r>
      </w:del>
      <w:r>
        <w:t xml:space="preserve">folgende Maßnahmen geplant: </w:t>
      </w:r>
    </w:p>
    <w:p>
      <w:pPr>
        <w:pStyle w:val="-WeLStandardtextEinzug-"/>
      </w:pPr>
      <w:r>
        <w:t xml:space="preserve">Zur Bewältigung der Herausforderungen </w:t>
      </w:r>
      <w:r>
        <w:fldChar w:fldCharType="begin"/>
      </w:r>
      <w:r>
        <w:instrText xml:space="preserve"> REF _Ref105519108 \r \h </w:instrText>
      </w:r>
      <w:r>
        <w:fldChar w:fldCharType="separate"/>
      </w:r>
      <w:r>
        <w:t>2.5.1</w:t>
      </w:r>
      <w:r>
        <w:fldChar w:fldCharType="end"/>
      </w:r>
      <w:r>
        <w:t xml:space="preserve"> und </w:t>
      </w:r>
      <w:r>
        <w:fldChar w:fldCharType="begin"/>
      </w:r>
      <w:r>
        <w:instrText xml:space="preserve"> REF _Ref105519118 \r \h </w:instrText>
      </w:r>
      <w:r>
        <w:fldChar w:fldCharType="separate"/>
      </w:r>
      <w:r>
        <w:t>2.6</w:t>
      </w:r>
      <w:r>
        <w:fldChar w:fldCharType="end"/>
      </w:r>
      <w:r>
        <w:t xml:space="preserve"> </w:t>
      </w:r>
      <w:del w:id="840" w:author="Torsten Munkelt" w:date="2022-06-20T01:44:00Z">
        <w:r>
          <w:delText xml:space="preserve">soll </w:delText>
        </w:r>
      </w:del>
      <w:ins w:id="841" w:author="Torsten Munkelt" w:date="2022-06-20T01:44:00Z">
        <w:r>
          <w:t xml:space="preserve">wird </w:t>
        </w:r>
      </w:ins>
      <w:r>
        <w:t xml:space="preserve">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instrText>
      </w:r>
      <w:r>
        <w:fldChar w:fldCharType="separate"/>
      </w:r>
      <w:r>
        <w:rPr>
          <w:rFonts w:cs="Arial"/>
        </w:rPr>
        <w:t>(Brown et al., 2020)</w:t>
      </w:r>
      <w:r>
        <w:fldChar w:fldCharType="end"/>
      </w:r>
      <w:r>
        <w:t xml:space="preserve"> zur semi-automatischen Erzeugung </w:t>
      </w:r>
      <w:del w:id="842" w:author="Torsten Munkelt" w:date="2022-06-20T01:44:00Z">
        <w:r>
          <w:delText xml:space="preserve">von </w:delText>
        </w:r>
      </w:del>
      <w:r>
        <w:t>semantische</w:t>
      </w:r>
      <w:ins w:id="843" w:author="Torsten Munkelt" w:date="2022-06-20T01:44:00Z">
        <w:r>
          <w:t>r</w:t>
        </w:r>
      </w:ins>
      <w:del w:id="844" w:author="Torsten Munkelt" w:date="2022-06-20T01:44:00Z">
        <w:r>
          <w:delText>n</w:delText>
        </w:r>
      </w:del>
      <w:r>
        <w:t xml:space="preserve"> Metamodelle</w:t>
      </w:r>
      <w:del w:id="845" w:author="Torsten Munkelt" w:date="2022-06-20T01:44:00Z">
        <w:r>
          <w:delText>n</w:delText>
        </w:r>
      </w:del>
      <w:r>
        <w:t xml:space="preserve"> </w:t>
      </w:r>
      <w:commentRangeStart w:id="846"/>
      <w:commentRangeStart w:id="847"/>
      <w:r>
        <w:t>untersucht</w:t>
      </w:r>
      <w:del w:id="848" w:author="Torsten Munkelt" w:date="2022-06-20T01:44:00Z">
        <w:r>
          <w:delText xml:space="preserve"> werden</w:delText>
        </w:r>
      </w:del>
      <w:r>
        <w:t>.</w:t>
      </w:r>
      <w:commentRangeEnd w:id="846"/>
      <w:r>
        <w:rPr>
          <w:rStyle w:val="Kommentarzeichen"/>
          <w:rFonts w:asciiTheme="minorHAnsi" w:eastAsiaTheme="minorHAnsi" w:hAnsiTheme="minorHAnsi" w:cstheme="minorBidi"/>
          <w:color w:val="auto"/>
          <w:lang w:eastAsia="en-US"/>
        </w:rPr>
        <w:commentReference w:id="846"/>
      </w:r>
      <w:commentRangeEnd w:id="847"/>
      <w:r>
        <w:rPr>
          <w:rStyle w:val="Kommentarzeichen"/>
          <w:rFonts w:cstheme="minorBidi"/>
          <w:color w:val="auto"/>
          <w:lang w:eastAsia="en-US"/>
        </w:rPr>
        <w:commentReference w:id="847"/>
      </w:r>
      <w:del w:id="849" w:author="Torsten Munkelt" w:date="2022-06-20T01:44:00Z">
        <w:r>
          <w:delText xml:space="preserve"> </w:delText>
        </w:r>
      </w:del>
    </w:p>
    <w:p>
      <w:pPr>
        <w:pStyle w:val="-WeLStandardtextEinzug-"/>
      </w:pPr>
      <w:r>
        <w:t xml:space="preserve">Wie in Kapitel </w:t>
      </w:r>
      <w:r>
        <w:fldChar w:fldCharType="begin"/>
      </w:r>
      <w:r>
        <w:instrText xml:space="preserve"> REF _Ref106443616 \r \h </w:instrText>
      </w:r>
      <w:r>
        <w:fldChar w:fldCharType="separate"/>
      </w:r>
      <w:r>
        <w:t>1</w:t>
      </w:r>
      <w:r>
        <w:fldChar w:fldCharType="end"/>
      </w:r>
      <w:r>
        <w:t xml:space="preserve"> beschrieben,</w:t>
      </w:r>
      <w:commentRangeStart w:id="850"/>
      <w:r>
        <w:t xml:space="preserve"> </w:t>
      </w:r>
      <w:commentRangeEnd w:id="850"/>
      <w:r>
        <w:rPr>
          <w:rStyle w:val="Kommentarzeichen"/>
          <w:rFonts w:cstheme="minorBidi"/>
          <w:color w:val="auto"/>
          <w:lang w:eastAsia="en-US"/>
        </w:rPr>
        <w:commentReference w:id="850"/>
      </w:r>
      <w:r>
        <w:t xml:space="preserve">bietet ALADIN bereits </w:t>
      </w:r>
      <w:commentRangeStart w:id="851"/>
      <w:commentRangeStart w:id="852"/>
      <w:r>
        <w:t>eine deklarative Konfigurationssprache im JSON-Format</w:t>
      </w:r>
      <w:commentRangeEnd w:id="851"/>
      <w:r>
        <w:rPr>
          <w:rStyle w:val="Kommentarzeichen"/>
          <w:rFonts w:asciiTheme="minorHAnsi" w:eastAsiaTheme="minorHAnsi" w:hAnsiTheme="minorHAnsi" w:cstheme="minorBidi"/>
          <w:color w:val="auto"/>
          <w:lang w:eastAsia="en-US"/>
        </w:rPr>
        <w:commentReference w:id="851"/>
      </w:r>
      <w:commentRangeEnd w:id="852"/>
      <w:r>
        <w:rPr>
          <w:rStyle w:val="Kommentarzeichen"/>
          <w:rFonts w:cstheme="minorBidi"/>
          <w:color w:val="auto"/>
          <w:lang w:eastAsia="en-US"/>
        </w:rPr>
        <w:commentReference w:id="852"/>
      </w:r>
      <w:r>
        <w:t>, um interaktive Aufgaben</w:t>
      </w:r>
      <w:ins w:id="853" w:author="Torsten Munkelt" w:date="2022-06-20T01:58:00Z">
        <w:r>
          <w:t>(typen)</w:t>
        </w:r>
      </w:ins>
      <w:r>
        <w:t xml:space="preserve"> und die zugrunde liegenden Aufgabengeneratoren zu modellieren und </w:t>
      </w:r>
      <w:del w:id="854" w:author="Torsten Munkelt" w:date="2022-06-20T02:06:00Z">
        <w:r>
          <w:rPr>
            <w:highlight w:val="yellow"/>
            <w:rPrChange w:id="855" w:author="Torsten Munkelt" w:date="2022-06-20T02:02:00Z">
              <w:rPr/>
            </w:rPrChange>
          </w:rPr>
          <w:delText>Aufgaben in unterschiedlichen Repräsentationen abzubilden</w:delText>
        </w:r>
      </w:del>
      <w:ins w:id="856" w:author="Torsten Munkelt" w:date="2022-06-20T02:05:00Z">
        <w:r>
          <w:t xml:space="preserve">unterschiedliche </w:t>
        </w:r>
        <w:commentRangeStart w:id="857"/>
        <w:commentRangeStart w:id="858"/>
        <w:r>
          <w:t>Konzepte</w:t>
        </w:r>
        <w:commentRangeEnd w:id="857"/>
        <w:r>
          <w:rPr>
            <w:rStyle w:val="Kommentarzeichen"/>
            <w:rFonts w:asciiTheme="minorHAnsi" w:eastAsiaTheme="minorHAnsi" w:hAnsiTheme="minorHAnsi" w:cstheme="minorBidi"/>
            <w:b/>
            <w:lang w:eastAsia="en-US"/>
          </w:rPr>
          <w:commentReference w:id="857"/>
        </w:r>
      </w:ins>
      <w:commentRangeEnd w:id="858"/>
      <w:r>
        <w:rPr>
          <w:rStyle w:val="Kommentarzeichen"/>
          <w:rFonts w:cstheme="minorBidi"/>
          <w:color w:val="auto"/>
          <w:lang w:eastAsia="en-US"/>
        </w:rPr>
        <w:commentReference w:id="858"/>
      </w:r>
      <w:ins w:id="859" w:author="Torsten Munkelt" w:date="2022-06-20T02:05:00Z">
        <w:r>
          <w:t xml:space="preserve"> zur Lösung eines Aufgabentyps</w:t>
        </w:r>
      </w:ins>
      <w:ins w:id="860" w:author="Torsten Munkelt" w:date="2022-06-20T02:06:00Z">
        <w:r>
          <w:t xml:space="preserve"> abzubilden</w:t>
        </w:r>
      </w:ins>
      <w:r>
        <w:t xml:space="preserve">. Um </w:t>
      </w:r>
      <w:del w:id="861" w:author="Torsten Munkelt" w:date="2022-06-20T02:01:00Z">
        <w:r>
          <w:delText>diese Funktionalität</w:delText>
        </w:r>
      </w:del>
      <w:ins w:id="862" w:author="Torsten Munkelt" w:date="2022-06-20T02:01:00Z">
        <w:r>
          <w:t>das Erstellen neuer Aufgabentypen</w:t>
        </w:r>
      </w:ins>
      <w:r>
        <w:t xml:space="preserve"> </w:t>
      </w:r>
      <w:del w:id="863" w:author="Torsten Munkelt" w:date="2022-06-20T02:02:00Z">
        <w:r>
          <w:delText xml:space="preserve">jedoch </w:delText>
        </w:r>
      </w:del>
      <w:r>
        <w:t xml:space="preserve">für Lehrkräfte </w:t>
      </w:r>
      <w:del w:id="864" w:author="Torsten Munkelt" w:date="2022-06-20T02:01:00Z">
        <w:r>
          <w:delText>praktikabel zu machen</w:delText>
        </w:r>
      </w:del>
      <w:ins w:id="865" w:author="Torsten Munkelt" w:date="2022-06-20T02:01:00Z">
        <w:r>
          <w:t>zu erleichtern</w:t>
        </w:r>
      </w:ins>
      <w:r>
        <w:t xml:space="preserve"> und Herausforderung </w:t>
      </w:r>
      <w:r>
        <w:fldChar w:fldCharType="begin"/>
      </w:r>
      <w:r>
        <w:instrText xml:space="preserve"> REF _Ref105520612 \r \h </w:instrText>
      </w:r>
      <w:r>
        <w:fldChar w:fldCharType="separate"/>
      </w:r>
      <w:r>
        <w:t>2.5.2</w:t>
      </w:r>
      <w:r>
        <w:fldChar w:fldCharType="end"/>
      </w:r>
      <w:r>
        <w:t xml:space="preserve"> entgegenzutreten, muss </w:t>
      </w:r>
      <w:del w:id="866" w:author="Torsten Munkelt" w:date="2022-06-20T02:02:00Z">
        <w:r>
          <w:delText>der Umgang mit dieser</w:delText>
        </w:r>
      </w:del>
      <w:ins w:id="867" w:author="Torsten Munkelt" w:date="2022-06-20T02:02:00Z">
        <w:r>
          <w:t>das Erstellen neuer Aufgaben</w:t>
        </w:r>
      </w:ins>
      <w:ins w:id="868" w:author="Torsten Munkelt" w:date="2022-06-20T02:03:00Z">
        <w:r>
          <w:t>typen</w:t>
        </w:r>
      </w:ins>
      <w:r>
        <w:t xml:space="preserve"> vereinfacht werden. </w:t>
      </w:r>
      <w:del w:id="869" w:author="Torsten Munkelt" w:date="2022-06-20T01:59:00Z">
        <w:r>
          <w:delText xml:space="preserve">Zukünftig </w:delText>
        </w:r>
      </w:del>
      <w:ins w:id="870" w:author="Torsten Munkelt" w:date="2022-06-20T01:59:00Z">
        <w:r>
          <w:t xml:space="preserve">Es </w:t>
        </w:r>
      </w:ins>
      <w:r>
        <w:t>ist geplant</w:t>
      </w:r>
      <w:ins w:id="871" w:author="Torsten Munkelt" w:date="2022-06-20T01:59:00Z">
        <w:r>
          <w:t>,</w:t>
        </w:r>
      </w:ins>
      <w:r>
        <w:t xml:space="preserve"> einen Editor zu implementieren, welcher eine grafische Konfiguration der in ALADIN vorhandenen UI-Elemente zur Modellierung eine</w:t>
      </w:r>
      <w:ins w:id="872" w:author="Torsten Munkelt" w:date="2022-06-20T02:03:00Z">
        <w:r>
          <w:t>s</w:t>
        </w:r>
      </w:ins>
      <w:del w:id="873" w:author="Torsten Munkelt" w:date="2022-06-20T02:03:00Z">
        <w:r>
          <w:delText>r</w:delText>
        </w:r>
      </w:del>
      <w:r>
        <w:t xml:space="preserve"> interaktiven Aufgabe</w:t>
      </w:r>
      <w:ins w:id="874" w:author="Torsten Munkelt" w:date="2022-06-20T02:03:00Z">
        <w:r>
          <w:t>ntyps</w:t>
        </w:r>
      </w:ins>
      <w:r>
        <w:t xml:space="preserve"> ermöglicht.</w:t>
      </w:r>
      <w:del w:id="875" w:author="Torsten Munkelt" w:date="2022-06-20T02:03:00Z">
        <w:r>
          <w:delText xml:space="preserve"> </w:delText>
        </w:r>
      </w:del>
    </w:p>
    <w:p>
      <w:pPr>
        <w:pStyle w:val="-WeLberschrift1-"/>
      </w:pPr>
      <w:r>
        <w:t>Literatur</w:t>
      </w:r>
      <w:bookmarkEnd w:id="28"/>
      <w:bookmarkEnd w:id="29"/>
    </w:p>
    <w:commentRangeStart w:id="876"/>
    <w:p>
      <w:pPr>
        <w:pStyle w:val="Literaturverzeichnis"/>
        <w:rPr>
          <w:rFonts w:cs="Arial"/>
        </w:rPr>
      </w:pPr>
      <w:r>
        <w:rPr>
          <w:rStyle w:val="-WeLLiteraturverzeichnis-KursivZchn"/>
          <w:rFonts w:eastAsiaTheme="minorHAnsi"/>
        </w:rPr>
        <w:fldChar w:fldCharType="begin"/>
      </w:r>
      <w:r>
        <w:rPr>
          <w:rStyle w:val="-WeLLiteraturverzeichnis-KursivZchn"/>
        </w:rPr>
        <w:instrText xml:space="preserve"> ADDIN ZOTERO_BIBL {"uncited":[],"omitted":[],"custom":[]} CSL_BIBLIOGRAPHY </w:instrText>
      </w:r>
      <w:r>
        <w:rPr>
          <w:rStyle w:val="-WeLLiteraturverzeichnis-KursivZchn"/>
          <w:rFonts w:eastAsiaTheme="minorHAnsi"/>
        </w:rPr>
        <w:fldChar w:fldCharType="separate"/>
      </w:r>
      <w:r>
        <w:rPr>
          <w:rFonts w:cs="Arial"/>
        </w:rPr>
        <w:t xml:space="preserve">Bielefeld, B. (2017). Basics Terminplanung. In </w:t>
      </w:r>
      <w:r>
        <w:rPr>
          <w:rFonts w:cs="Arial"/>
          <w:i/>
          <w:iCs/>
        </w:rPr>
        <w:t>Basics Terminplanung</w:t>
      </w:r>
      <w:r>
        <w:rPr>
          <w:rFonts w:cs="Arial"/>
        </w:rPr>
        <w:t>. Birkhäuser. https://doi.org/10.1515/9783035612646</w:t>
      </w:r>
    </w:p>
    <w:p>
      <w:pPr>
        <w:pStyle w:val="Literaturverzeichnis"/>
        <w:rPr>
          <w:rFonts w:cs="Arial"/>
        </w:rPr>
      </w:pPr>
      <w:r>
        <w:rPr>
          <w:rFonts w:cs="Arial"/>
        </w:rPr>
        <w:t xml:space="preserve">Brown, T., Mann, B., Ryder, N., </w:t>
      </w:r>
      <w:proofErr w:type="spellStart"/>
      <w:r>
        <w:rPr>
          <w:rFonts w:cs="Arial"/>
        </w:rPr>
        <w:t>Subbiah</w:t>
      </w:r>
      <w:proofErr w:type="spellEnd"/>
      <w:r>
        <w:rPr>
          <w:rFonts w:cs="Arial"/>
        </w:rPr>
        <w:t xml:space="preserve">, M., Kaplan, J. D., </w:t>
      </w:r>
      <w:proofErr w:type="spellStart"/>
      <w:r>
        <w:rPr>
          <w:rFonts w:cs="Arial"/>
        </w:rPr>
        <w:t>Dhariwal</w:t>
      </w:r>
      <w:proofErr w:type="spellEnd"/>
      <w:r>
        <w:rPr>
          <w:rFonts w:cs="Arial"/>
        </w:rPr>
        <w:t xml:space="preserve">, P., </w:t>
      </w:r>
      <w:proofErr w:type="spellStart"/>
      <w:r>
        <w:rPr>
          <w:rFonts w:cs="Arial"/>
        </w:rPr>
        <w:t>Neelakantan</w:t>
      </w:r>
      <w:proofErr w:type="spellEnd"/>
      <w:r>
        <w:rPr>
          <w:rFonts w:cs="Arial"/>
        </w:rPr>
        <w:t xml:space="preserve">, A., </w:t>
      </w:r>
      <w:proofErr w:type="spellStart"/>
      <w:r>
        <w:rPr>
          <w:rFonts w:cs="Arial"/>
        </w:rPr>
        <w:t>Shyam</w:t>
      </w:r>
      <w:proofErr w:type="spellEnd"/>
      <w:r>
        <w:rPr>
          <w:rFonts w:cs="Arial"/>
        </w:rPr>
        <w:t xml:space="preserve">, P., </w:t>
      </w:r>
      <w:proofErr w:type="spellStart"/>
      <w:r>
        <w:rPr>
          <w:rFonts w:cs="Arial"/>
        </w:rPr>
        <w:t>Sastry</w:t>
      </w:r>
      <w:proofErr w:type="spellEnd"/>
      <w:r>
        <w:rPr>
          <w:rFonts w:cs="Arial"/>
        </w:rPr>
        <w:t xml:space="preserve">, G., </w:t>
      </w:r>
      <w:proofErr w:type="spellStart"/>
      <w:r>
        <w:rPr>
          <w:rFonts w:cs="Arial"/>
        </w:rPr>
        <w:t>Askell</w:t>
      </w:r>
      <w:proofErr w:type="spellEnd"/>
      <w:r>
        <w:rPr>
          <w:rFonts w:cs="Arial"/>
        </w:rPr>
        <w:t xml:space="preserve">, A., </w:t>
      </w:r>
      <w:proofErr w:type="spellStart"/>
      <w:r>
        <w:rPr>
          <w:rFonts w:cs="Arial"/>
        </w:rPr>
        <w:t>Agarwal</w:t>
      </w:r>
      <w:proofErr w:type="spellEnd"/>
      <w:r>
        <w:rPr>
          <w:rFonts w:cs="Arial"/>
        </w:rPr>
        <w:t xml:space="preserve">, S., Herbert-Voss, A., Krueger, G., </w:t>
      </w:r>
      <w:proofErr w:type="spellStart"/>
      <w:r>
        <w:rPr>
          <w:rFonts w:cs="Arial"/>
        </w:rPr>
        <w:t>Henighan</w:t>
      </w:r>
      <w:proofErr w:type="spellEnd"/>
      <w:r>
        <w:rPr>
          <w:rFonts w:cs="Arial"/>
        </w:rPr>
        <w:t xml:space="preserve">, T., Child, R., Ramesh, A., Ziegler, D., Wu, J., Winter, C., … </w:t>
      </w:r>
      <w:proofErr w:type="spellStart"/>
      <w:r>
        <w:rPr>
          <w:rFonts w:cs="Arial"/>
        </w:rPr>
        <w:t>Amodei</w:t>
      </w:r>
      <w:proofErr w:type="spellEnd"/>
      <w:r>
        <w:rPr>
          <w:rFonts w:cs="Arial"/>
        </w:rPr>
        <w:t xml:space="preserve">, D. (2020). Language Models </w:t>
      </w:r>
      <w:proofErr w:type="spellStart"/>
      <w:r>
        <w:rPr>
          <w:rFonts w:cs="Arial"/>
        </w:rPr>
        <w:t>are</w:t>
      </w:r>
      <w:proofErr w:type="spellEnd"/>
      <w:r>
        <w:rPr>
          <w:rFonts w:cs="Arial"/>
        </w:rPr>
        <w:t xml:space="preserve"> </w:t>
      </w:r>
      <w:proofErr w:type="spellStart"/>
      <w:r>
        <w:rPr>
          <w:rFonts w:cs="Arial"/>
        </w:rPr>
        <w:t>Few</w:t>
      </w:r>
      <w:proofErr w:type="spellEnd"/>
      <w:r>
        <w:rPr>
          <w:rFonts w:cs="Arial"/>
        </w:rPr>
        <w:t xml:space="preserve">-Shot </w:t>
      </w:r>
      <w:proofErr w:type="spellStart"/>
      <w:r>
        <w:rPr>
          <w:rFonts w:cs="Arial"/>
        </w:rPr>
        <w:t>Learners</w:t>
      </w:r>
      <w:proofErr w:type="spellEnd"/>
      <w:r>
        <w:rPr>
          <w:rFonts w:cs="Arial"/>
        </w:rPr>
        <w:t xml:space="preserve">. </w:t>
      </w:r>
      <w:proofErr w:type="spellStart"/>
      <w:r>
        <w:rPr>
          <w:rFonts w:cs="Arial"/>
          <w:i/>
          <w:iCs/>
        </w:rPr>
        <w:t>Advances</w:t>
      </w:r>
      <w:proofErr w:type="spellEnd"/>
      <w:r>
        <w:rPr>
          <w:rFonts w:cs="Arial"/>
          <w:i/>
          <w:iCs/>
        </w:rPr>
        <w:t xml:space="preserve"> in </w:t>
      </w:r>
      <w:proofErr w:type="spellStart"/>
      <w:r>
        <w:rPr>
          <w:rFonts w:cs="Arial"/>
          <w:i/>
          <w:iCs/>
        </w:rPr>
        <w:t>Neural</w:t>
      </w:r>
      <w:proofErr w:type="spellEnd"/>
      <w:r>
        <w:rPr>
          <w:rFonts w:cs="Arial"/>
          <w:i/>
          <w:iCs/>
        </w:rPr>
        <w:t xml:space="preserve"> Information Processing Systems</w:t>
      </w:r>
      <w:r>
        <w:rPr>
          <w:rFonts w:cs="Arial"/>
        </w:rPr>
        <w:t xml:space="preserve">, </w:t>
      </w:r>
      <w:r>
        <w:rPr>
          <w:rFonts w:cs="Arial"/>
          <w:i/>
          <w:iCs/>
        </w:rPr>
        <w:t>33</w:t>
      </w:r>
      <w:r>
        <w:rPr>
          <w:rFonts w:cs="Arial"/>
        </w:rPr>
        <w:t>, 1877–1901. https://papers.nips.cc/paper/2020/hash/1457c0d6bfcb4967418bfb8ac142f64a-Abstract.html</w:t>
      </w:r>
    </w:p>
    <w:p>
      <w:pPr>
        <w:pStyle w:val="Literaturverzeichnis"/>
        <w:rPr>
          <w:rFonts w:cs="Arial"/>
        </w:rPr>
      </w:pPr>
      <w:r>
        <w:rPr>
          <w:rFonts w:cs="Arial"/>
        </w:rPr>
        <w:t xml:space="preserve">Burton, K. J. (2017). </w:t>
      </w:r>
      <w:r>
        <w:rPr>
          <w:rFonts w:cs="Arial"/>
          <w:i/>
          <w:iCs/>
        </w:rPr>
        <w:t xml:space="preserve">„Think Like a </w:t>
      </w:r>
      <w:proofErr w:type="spellStart"/>
      <w:r>
        <w:rPr>
          <w:rFonts w:cs="Arial"/>
          <w:i/>
          <w:iCs/>
        </w:rPr>
        <w:t>Lawyer</w:t>
      </w:r>
      <w:proofErr w:type="spellEnd"/>
      <w:r>
        <w:rPr>
          <w:rFonts w:cs="Arial"/>
          <w:i/>
          <w:iCs/>
        </w:rPr>
        <w:t xml:space="preserve">“ </w:t>
      </w:r>
      <w:proofErr w:type="spellStart"/>
      <w:r>
        <w:rPr>
          <w:rFonts w:cs="Arial"/>
          <w:i/>
          <w:iCs/>
        </w:rPr>
        <w:t>Using</w:t>
      </w:r>
      <w:proofErr w:type="spellEnd"/>
      <w:r>
        <w:rPr>
          <w:rFonts w:cs="Arial"/>
          <w:i/>
          <w:iCs/>
        </w:rPr>
        <w:t xml:space="preserve"> a Legal </w:t>
      </w:r>
      <w:proofErr w:type="spellStart"/>
      <w:r>
        <w:rPr>
          <w:rFonts w:cs="Arial"/>
          <w:i/>
          <w:iCs/>
        </w:rPr>
        <w:t>Reasoning</w:t>
      </w:r>
      <w:proofErr w:type="spellEnd"/>
      <w:r>
        <w:rPr>
          <w:rFonts w:cs="Arial"/>
          <w:i/>
          <w:iCs/>
        </w:rPr>
        <w:t xml:space="preserve"> Grid and </w:t>
      </w:r>
      <w:proofErr w:type="spellStart"/>
      <w:r>
        <w:rPr>
          <w:rFonts w:cs="Arial"/>
          <w:i/>
          <w:iCs/>
        </w:rPr>
        <w:t>Criterion-Referenced</w:t>
      </w:r>
      <w:proofErr w:type="spellEnd"/>
      <w:r>
        <w:rPr>
          <w:rFonts w:cs="Arial"/>
          <w:i/>
          <w:iCs/>
        </w:rPr>
        <w:t xml:space="preserve"> Assessment </w:t>
      </w:r>
      <w:proofErr w:type="spellStart"/>
      <w:r>
        <w:rPr>
          <w:rFonts w:cs="Arial"/>
          <w:i/>
          <w:iCs/>
        </w:rPr>
        <w:t>Rubric</w:t>
      </w:r>
      <w:proofErr w:type="spellEnd"/>
      <w:r>
        <w:rPr>
          <w:rFonts w:cs="Arial"/>
          <w:i/>
          <w:iCs/>
        </w:rPr>
        <w:t xml:space="preserve"> on IRAC (</w:t>
      </w:r>
      <w:proofErr w:type="spellStart"/>
      <w:r>
        <w:rPr>
          <w:rFonts w:cs="Arial"/>
          <w:i/>
          <w:iCs/>
        </w:rPr>
        <w:t>Issue</w:t>
      </w:r>
      <w:proofErr w:type="spellEnd"/>
      <w:r>
        <w:rPr>
          <w:rFonts w:cs="Arial"/>
          <w:i/>
          <w:iCs/>
        </w:rPr>
        <w:t xml:space="preserve">, Rule, </w:t>
      </w:r>
      <w:proofErr w:type="spellStart"/>
      <w:r>
        <w:rPr>
          <w:rFonts w:cs="Arial"/>
          <w:i/>
          <w:iCs/>
        </w:rPr>
        <w:t>Application</w:t>
      </w:r>
      <w:proofErr w:type="spellEnd"/>
      <w:r>
        <w:rPr>
          <w:rFonts w:cs="Arial"/>
          <w:i/>
          <w:iCs/>
        </w:rPr>
        <w:t xml:space="preserve">, </w:t>
      </w:r>
      <w:proofErr w:type="spellStart"/>
      <w:r>
        <w:rPr>
          <w:rFonts w:cs="Arial"/>
          <w:i/>
          <w:iCs/>
        </w:rPr>
        <w:t>Conclusion</w:t>
      </w:r>
      <w:proofErr w:type="spellEnd"/>
      <w:r>
        <w:rPr>
          <w:rFonts w:cs="Arial"/>
          <w:i/>
          <w:iCs/>
        </w:rPr>
        <w:t>).</w:t>
      </w:r>
      <w:r>
        <w:rPr>
          <w:rFonts w:cs="Arial"/>
        </w:rPr>
        <w:t xml:space="preserve"> https://doi.org/10.5204/JLD.V10I2.229</w:t>
      </w:r>
    </w:p>
    <w:p>
      <w:pPr>
        <w:pStyle w:val="Literaturverzeichnis"/>
        <w:rPr>
          <w:rFonts w:cs="Arial"/>
        </w:rPr>
      </w:pPr>
      <w:r>
        <w:rPr>
          <w:rFonts w:cs="Arial"/>
        </w:rPr>
        <w:t xml:space="preserve">Chi, T.-Y., </w:t>
      </w:r>
      <w:proofErr w:type="spellStart"/>
      <w:r>
        <w:rPr>
          <w:rFonts w:cs="Arial"/>
        </w:rPr>
        <w:t>Olfman</w:t>
      </w:r>
      <w:proofErr w:type="spellEnd"/>
      <w:r>
        <w:rPr>
          <w:rFonts w:cs="Arial"/>
        </w:rPr>
        <w:t xml:space="preserve">, L., &amp; Lin, F. (2014). </w:t>
      </w:r>
      <w:proofErr w:type="spellStart"/>
      <w:r>
        <w:rPr>
          <w:rFonts w:cs="Arial"/>
        </w:rPr>
        <w:t>Exploring</w:t>
      </w:r>
      <w:proofErr w:type="spellEnd"/>
      <w:r>
        <w:rPr>
          <w:rFonts w:cs="Arial"/>
        </w:rPr>
        <w:t xml:space="preserve"> </w:t>
      </w:r>
      <w:proofErr w:type="spellStart"/>
      <w:r>
        <w:rPr>
          <w:rFonts w:cs="Arial"/>
        </w:rPr>
        <w:t>the</w:t>
      </w:r>
      <w:proofErr w:type="spellEnd"/>
      <w:r>
        <w:rPr>
          <w:rFonts w:cs="Arial"/>
        </w:rPr>
        <w:t xml:space="preserve"> </w:t>
      </w:r>
      <w:proofErr w:type="spellStart"/>
      <w:r>
        <w:rPr>
          <w:rFonts w:cs="Arial"/>
        </w:rPr>
        <w:t>Feasibility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Conducting</w:t>
      </w:r>
      <w:proofErr w:type="spellEnd"/>
      <w:r>
        <w:rPr>
          <w:rFonts w:cs="Arial"/>
        </w:rPr>
        <w:t xml:space="preserve"> Software Training in a Peer Learning </w:t>
      </w:r>
      <w:proofErr w:type="spellStart"/>
      <w:r>
        <w:rPr>
          <w:rFonts w:cs="Arial"/>
        </w:rPr>
        <w:t>Context</w:t>
      </w:r>
      <w:proofErr w:type="spellEnd"/>
      <w:r>
        <w:rPr>
          <w:rFonts w:cs="Arial"/>
        </w:rPr>
        <w:t xml:space="preserve"> </w:t>
      </w:r>
      <w:proofErr w:type="spellStart"/>
      <w:r>
        <w:rPr>
          <w:rFonts w:cs="Arial"/>
        </w:rPr>
        <w:t>with</w:t>
      </w:r>
      <w:proofErr w:type="spellEnd"/>
      <w:r>
        <w:rPr>
          <w:rFonts w:cs="Arial"/>
        </w:rPr>
        <w:t xml:space="preserve"> </w:t>
      </w:r>
      <w:proofErr w:type="spellStart"/>
      <w:r>
        <w:rPr>
          <w:rFonts w:cs="Arial"/>
        </w:rPr>
        <w:t>the</w:t>
      </w:r>
      <w:proofErr w:type="spellEnd"/>
      <w:r>
        <w:rPr>
          <w:rFonts w:cs="Arial"/>
        </w:rPr>
        <w:t xml:space="preserve"> Aid </w:t>
      </w:r>
      <w:proofErr w:type="spellStart"/>
      <w:r>
        <w:rPr>
          <w:rFonts w:cs="Arial"/>
        </w:rPr>
        <w:t>of</w:t>
      </w:r>
      <w:proofErr w:type="spellEnd"/>
      <w:r>
        <w:rPr>
          <w:rFonts w:cs="Arial"/>
        </w:rPr>
        <w:t xml:space="preserve"> Student-</w:t>
      </w:r>
      <w:proofErr w:type="spellStart"/>
      <w:r>
        <w:rPr>
          <w:rFonts w:cs="Arial"/>
        </w:rPr>
        <w:t>Produced</w:t>
      </w:r>
      <w:proofErr w:type="spellEnd"/>
      <w:r>
        <w:rPr>
          <w:rFonts w:cs="Arial"/>
        </w:rPr>
        <w:t xml:space="preserve"> Screencasts. </w:t>
      </w:r>
      <w:r>
        <w:rPr>
          <w:rFonts w:cs="Arial"/>
          <w:i/>
          <w:iCs/>
        </w:rPr>
        <w:t>2014 47th Hawaii International Conference on System Sciences</w:t>
      </w:r>
      <w:r>
        <w:rPr>
          <w:rFonts w:cs="Arial"/>
        </w:rPr>
        <w:t>, 4946–4955. https://doi.org/10.1109/HICSS.2014.607</w:t>
      </w:r>
    </w:p>
    <w:p>
      <w:pPr>
        <w:pStyle w:val="Literaturverzeichnis"/>
        <w:rPr>
          <w:rFonts w:cs="Arial"/>
        </w:rPr>
      </w:pPr>
      <w:r>
        <w:rPr>
          <w:rFonts w:cs="Arial"/>
        </w:rPr>
        <w:t>Christ, Paul, Laue, Ralf, &amp; Munkelt, Torsten. (2022). ALADIN – Generator für Aufgaben und Lösung(</w:t>
      </w:r>
      <w:proofErr w:type="spellStart"/>
      <w:r>
        <w:rPr>
          <w:rFonts w:cs="Arial"/>
        </w:rPr>
        <w:t>shilf</w:t>
      </w:r>
      <w:proofErr w:type="spellEnd"/>
      <w:r>
        <w:rPr>
          <w:rFonts w:cs="Arial"/>
        </w:rPr>
        <w:t xml:space="preserve">)en aus der Informatik und angrenzenden Disziplinen. </w:t>
      </w:r>
      <w:r>
        <w:rPr>
          <w:rFonts w:cs="Arial"/>
          <w:i/>
          <w:iCs/>
        </w:rPr>
        <w:t>Workshop zur Modellierung in der Hochschulbildung (</w:t>
      </w:r>
      <w:proofErr w:type="spellStart"/>
      <w:r>
        <w:rPr>
          <w:rFonts w:cs="Arial"/>
          <w:i/>
          <w:iCs/>
        </w:rPr>
        <w:t>MoHoL</w:t>
      </w:r>
      <w:proofErr w:type="spellEnd"/>
      <w:r>
        <w:rPr>
          <w:rFonts w:cs="Arial"/>
          <w:i/>
          <w:iCs/>
        </w:rPr>
        <w:t xml:space="preserve"> 2022) </w:t>
      </w:r>
      <w:proofErr w:type="spellStart"/>
      <w:r>
        <w:rPr>
          <w:rFonts w:cs="Arial"/>
          <w:i/>
          <w:iCs/>
        </w:rPr>
        <w:t>co-located</w:t>
      </w:r>
      <w:proofErr w:type="spellEnd"/>
      <w:r>
        <w:rPr>
          <w:rFonts w:cs="Arial"/>
          <w:i/>
          <w:iCs/>
        </w:rPr>
        <w:t xml:space="preserve"> </w:t>
      </w:r>
      <w:proofErr w:type="spellStart"/>
      <w:r>
        <w:rPr>
          <w:rFonts w:cs="Arial"/>
          <w:i/>
          <w:iCs/>
        </w:rPr>
        <w:t>with</w:t>
      </w:r>
      <w:proofErr w:type="spellEnd"/>
      <w:r>
        <w:rPr>
          <w:rFonts w:cs="Arial"/>
          <w:i/>
          <w:iCs/>
        </w:rPr>
        <w:t xml:space="preserve"> Modellierung 2022, Hamburg, Germany</w:t>
      </w:r>
      <w:r>
        <w:rPr>
          <w:rFonts w:cs="Arial"/>
        </w:rPr>
        <w:t>.</w:t>
      </w:r>
    </w:p>
    <w:p>
      <w:pPr>
        <w:pStyle w:val="Literaturverzeichnis"/>
        <w:rPr>
          <w:rFonts w:cs="Arial"/>
        </w:rPr>
      </w:pPr>
      <w:r>
        <w:rPr>
          <w:rFonts w:cs="Arial"/>
        </w:rPr>
        <w:lastRenderedPageBreak/>
        <w:t xml:space="preserve">Hakim, A. R., </w:t>
      </w:r>
      <w:proofErr w:type="spellStart"/>
      <w:r>
        <w:rPr>
          <w:rFonts w:cs="Arial"/>
        </w:rPr>
        <w:t>Hasibuan</w:t>
      </w:r>
      <w:proofErr w:type="spellEnd"/>
      <w:r>
        <w:rPr>
          <w:rFonts w:cs="Arial"/>
        </w:rPr>
        <w:t xml:space="preserve">, M. A., &amp; </w:t>
      </w:r>
      <w:proofErr w:type="spellStart"/>
      <w:r>
        <w:rPr>
          <w:rFonts w:cs="Arial"/>
        </w:rPr>
        <w:t>Andreswari</w:t>
      </w:r>
      <w:proofErr w:type="spellEnd"/>
      <w:r>
        <w:rPr>
          <w:rFonts w:cs="Arial"/>
        </w:rPr>
        <w:t>, R. (2019). E-</w:t>
      </w:r>
      <w:proofErr w:type="spellStart"/>
      <w:r>
        <w:rPr>
          <w:rFonts w:cs="Arial"/>
        </w:rPr>
        <w:t>learning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analysis</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determining</w:t>
      </w:r>
      <w:proofErr w:type="spellEnd"/>
      <w:r>
        <w:rPr>
          <w:rFonts w:cs="Arial"/>
        </w:rPr>
        <w:t xml:space="preserve"> </w:t>
      </w:r>
      <w:proofErr w:type="spellStart"/>
      <w:r>
        <w:rPr>
          <w:rFonts w:cs="Arial"/>
        </w:rPr>
        <w:t>student</w:t>
      </w:r>
      <w:proofErr w:type="spellEnd"/>
      <w:r>
        <w:rPr>
          <w:rFonts w:cs="Arial"/>
        </w:rPr>
        <w:t xml:space="preserve"> </w:t>
      </w:r>
      <w:proofErr w:type="spellStart"/>
      <w:r>
        <w:rPr>
          <w:rFonts w:cs="Arial"/>
        </w:rPr>
        <w:t>learning</w:t>
      </w:r>
      <w:proofErr w:type="spellEnd"/>
      <w:r>
        <w:rPr>
          <w:rFonts w:cs="Arial"/>
        </w:rPr>
        <w:t xml:space="preserve"> </w:t>
      </w:r>
      <w:proofErr w:type="spellStart"/>
      <w:r>
        <w:rPr>
          <w:rFonts w:cs="Arial"/>
        </w:rPr>
        <w:t>patterns</w:t>
      </w:r>
      <w:proofErr w:type="spellEnd"/>
      <w:r>
        <w:rPr>
          <w:rFonts w:cs="Arial"/>
        </w:rPr>
        <w:t xml:space="preserve"> </w:t>
      </w:r>
      <w:proofErr w:type="spellStart"/>
      <w:r>
        <w:rPr>
          <w:rFonts w:cs="Arial"/>
        </w:rPr>
        <w:t>using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mining</w:t>
      </w:r>
      <w:proofErr w:type="spellEnd"/>
      <w:r>
        <w:rPr>
          <w:rFonts w:cs="Arial"/>
        </w:rPr>
        <w:t xml:space="preserve"> </w:t>
      </w:r>
      <w:proofErr w:type="spellStart"/>
      <w:r>
        <w:rPr>
          <w:rFonts w:cs="Arial"/>
        </w:rPr>
        <w:t>approach</w:t>
      </w:r>
      <w:proofErr w:type="spellEnd"/>
      <w:r>
        <w:rPr>
          <w:rFonts w:cs="Arial"/>
        </w:rPr>
        <w:t xml:space="preserve">. </w:t>
      </w:r>
      <w:r>
        <w:rPr>
          <w:rFonts w:cs="Arial"/>
          <w:i/>
          <w:iCs/>
        </w:rPr>
        <w:t xml:space="preserve">Journal </w:t>
      </w:r>
      <w:proofErr w:type="spellStart"/>
      <w:r>
        <w:rPr>
          <w:rFonts w:cs="Arial"/>
          <w:i/>
          <w:iCs/>
        </w:rPr>
        <w:t>of</w:t>
      </w:r>
      <w:proofErr w:type="spellEnd"/>
      <w:r>
        <w:rPr>
          <w:rFonts w:cs="Arial"/>
          <w:i/>
          <w:iCs/>
        </w:rPr>
        <w:t xml:space="preserve"> Physics: Conference Series</w:t>
      </w:r>
      <w:r>
        <w:rPr>
          <w:rFonts w:cs="Arial"/>
        </w:rPr>
        <w:t xml:space="preserve">, </w:t>
      </w:r>
      <w:r>
        <w:rPr>
          <w:rFonts w:cs="Arial"/>
          <w:i/>
          <w:iCs/>
        </w:rPr>
        <w:t>1193</w:t>
      </w:r>
      <w:r>
        <w:rPr>
          <w:rFonts w:cs="Arial"/>
        </w:rPr>
        <w:t>, 012020. https://doi.org/10.1088/1742-6596/1193/1/012020</w:t>
      </w:r>
    </w:p>
    <w:p>
      <w:pPr>
        <w:pStyle w:val="Literaturverzeichnis"/>
        <w:rPr>
          <w:rFonts w:cs="Arial"/>
        </w:rPr>
      </w:pPr>
      <w:proofErr w:type="spellStart"/>
      <w:r>
        <w:rPr>
          <w:rFonts w:cs="Arial"/>
        </w:rPr>
        <w:t>Kokkonen</w:t>
      </w:r>
      <w:proofErr w:type="spellEnd"/>
      <w:r>
        <w:rPr>
          <w:rFonts w:cs="Arial"/>
        </w:rPr>
        <w:t xml:space="preserve">, T., &amp; Schalk, L. (2020). </w:t>
      </w:r>
      <w:proofErr w:type="spellStart"/>
      <w:r>
        <w:rPr>
          <w:rFonts w:cs="Arial"/>
          <w:i/>
          <w:iCs/>
        </w:rPr>
        <w:t>One</w:t>
      </w:r>
      <w:proofErr w:type="spellEnd"/>
      <w:r>
        <w:rPr>
          <w:rFonts w:cs="Arial"/>
          <w:i/>
          <w:iCs/>
        </w:rPr>
        <w:t xml:space="preserve"> </w:t>
      </w:r>
      <w:proofErr w:type="spellStart"/>
      <w:r>
        <w:rPr>
          <w:rFonts w:cs="Arial"/>
          <w:i/>
          <w:iCs/>
        </w:rPr>
        <w:t>Instructional</w:t>
      </w:r>
      <w:proofErr w:type="spellEnd"/>
      <w:r>
        <w:rPr>
          <w:rFonts w:cs="Arial"/>
          <w:i/>
          <w:iCs/>
        </w:rPr>
        <w:t xml:space="preserve"> </w:t>
      </w:r>
      <w:proofErr w:type="spellStart"/>
      <w:r>
        <w:rPr>
          <w:rFonts w:cs="Arial"/>
          <w:i/>
          <w:iCs/>
        </w:rPr>
        <w:t>Sequence</w:t>
      </w:r>
      <w:proofErr w:type="spellEnd"/>
      <w:r>
        <w:rPr>
          <w:rFonts w:cs="Arial"/>
          <w:i/>
          <w:iCs/>
        </w:rPr>
        <w:t xml:space="preserve"> </w:t>
      </w:r>
      <w:proofErr w:type="spellStart"/>
      <w:r>
        <w:rPr>
          <w:rFonts w:cs="Arial"/>
          <w:i/>
          <w:iCs/>
        </w:rPr>
        <w:t>Fits</w:t>
      </w:r>
      <w:proofErr w:type="spellEnd"/>
      <w:r>
        <w:rPr>
          <w:rFonts w:cs="Arial"/>
          <w:i/>
          <w:iCs/>
        </w:rPr>
        <w:t xml:space="preserve"> all? A </w:t>
      </w:r>
      <w:proofErr w:type="spellStart"/>
      <w:r>
        <w:rPr>
          <w:rFonts w:cs="Arial"/>
          <w:i/>
          <w:iCs/>
        </w:rPr>
        <w:t>Conceptual</w:t>
      </w:r>
      <w:proofErr w:type="spellEnd"/>
      <w:r>
        <w:rPr>
          <w:rFonts w:cs="Arial"/>
          <w:i/>
          <w:iCs/>
        </w:rPr>
        <w:t xml:space="preserve"> Analysis </w:t>
      </w:r>
      <w:proofErr w:type="spellStart"/>
      <w:r>
        <w:rPr>
          <w:rFonts w:cs="Arial"/>
          <w:i/>
          <w:iCs/>
        </w:rPr>
        <w:t>of</w:t>
      </w:r>
      <w:proofErr w:type="spellEnd"/>
      <w:r>
        <w:rPr>
          <w:rFonts w:cs="Arial"/>
          <w:i/>
          <w:iCs/>
        </w:rPr>
        <w:t xml:space="preserve"> </w:t>
      </w:r>
      <w:proofErr w:type="spellStart"/>
      <w:r>
        <w:rPr>
          <w:rFonts w:cs="Arial"/>
          <w:i/>
          <w:iCs/>
        </w:rPr>
        <w:t>the</w:t>
      </w:r>
      <w:proofErr w:type="spellEnd"/>
      <w:r>
        <w:rPr>
          <w:rFonts w:cs="Arial"/>
          <w:i/>
          <w:iCs/>
        </w:rPr>
        <w:t xml:space="preserve"> </w:t>
      </w:r>
      <w:proofErr w:type="spellStart"/>
      <w:r>
        <w:rPr>
          <w:rFonts w:cs="Arial"/>
          <w:i/>
          <w:iCs/>
        </w:rPr>
        <w:t>Applicability</w:t>
      </w:r>
      <w:proofErr w:type="spellEnd"/>
      <w:r>
        <w:rPr>
          <w:rFonts w:cs="Arial"/>
          <w:i/>
          <w:iCs/>
        </w:rPr>
        <w:t xml:space="preserve"> </w:t>
      </w:r>
      <w:proofErr w:type="spellStart"/>
      <w:r>
        <w:rPr>
          <w:rFonts w:cs="Arial"/>
          <w:i/>
          <w:iCs/>
        </w:rPr>
        <w:t>of</w:t>
      </w:r>
      <w:proofErr w:type="spellEnd"/>
      <w:r>
        <w:rPr>
          <w:rFonts w:cs="Arial"/>
          <w:i/>
          <w:iCs/>
        </w:rPr>
        <w:t xml:space="preserve"> </w:t>
      </w:r>
      <w:proofErr w:type="spellStart"/>
      <w:r>
        <w:rPr>
          <w:rFonts w:cs="Arial"/>
          <w:i/>
          <w:iCs/>
        </w:rPr>
        <w:t>Concreteness</w:t>
      </w:r>
      <w:proofErr w:type="spellEnd"/>
      <w:r>
        <w:rPr>
          <w:rFonts w:cs="Arial"/>
          <w:i/>
          <w:iCs/>
        </w:rPr>
        <w:t xml:space="preserve"> Fading in </w:t>
      </w:r>
      <w:proofErr w:type="spellStart"/>
      <w:r>
        <w:rPr>
          <w:rFonts w:cs="Arial"/>
          <w:i/>
          <w:iCs/>
        </w:rPr>
        <w:t>Mathematics</w:t>
      </w:r>
      <w:proofErr w:type="spellEnd"/>
      <w:r>
        <w:rPr>
          <w:rFonts w:cs="Arial"/>
          <w:i/>
          <w:iCs/>
        </w:rPr>
        <w:t xml:space="preserve">, Physics, Chemistry, and </w:t>
      </w:r>
      <w:proofErr w:type="spellStart"/>
      <w:r>
        <w:rPr>
          <w:rFonts w:cs="Arial"/>
          <w:i/>
          <w:iCs/>
        </w:rPr>
        <w:t>Biology</w:t>
      </w:r>
      <w:proofErr w:type="spellEnd"/>
      <w:r>
        <w:rPr>
          <w:rFonts w:cs="Arial"/>
          <w:i/>
          <w:iCs/>
        </w:rPr>
        <w:t xml:space="preserve"> Education</w:t>
      </w:r>
      <w:r>
        <w:rPr>
          <w:rFonts w:cs="Arial"/>
        </w:rPr>
        <w:t>. https://doi.org/10.1007/s10648-020-09581-7</w:t>
      </w:r>
    </w:p>
    <w:p>
      <w:pPr>
        <w:pStyle w:val="Literaturverzeichnis"/>
        <w:rPr>
          <w:rFonts w:cs="Arial"/>
        </w:rPr>
      </w:pPr>
      <w:r>
        <w:rPr>
          <w:rFonts w:cs="Arial"/>
        </w:rPr>
        <w:t xml:space="preserve">Kris-Stephen, B., </w:t>
      </w:r>
      <w:proofErr w:type="spellStart"/>
      <w:r>
        <w:rPr>
          <w:rFonts w:cs="Arial"/>
        </w:rPr>
        <w:t>Kochskämper</w:t>
      </w:r>
      <w:proofErr w:type="spellEnd"/>
      <w:r>
        <w:rPr>
          <w:rFonts w:cs="Arial"/>
        </w:rPr>
        <w:t xml:space="preserve">, D., Lips, A., Schröer, W., &amp; Thomas, S. (2021). </w:t>
      </w:r>
      <w:proofErr w:type="spellStart"/>
      <w:r>
        <w:rPr>
          <w:rFonts w:cs="Arial"/>
          <w:i/>
          <w:iCs/>
        </w:rPr>
        <w:t>Stu.diCo</w:t>
      </w:r>
      <w:proofErr w:type="spellEnd"/>
      <w:r>
        <w:rPr>
          <w:rFonts w:cs="Arial"/>
          <w:i/>
          <w:iCs/>
        </w:rPr>
        <w:t xml:space="preserve"> II – Die Corona Pandemie aus der Perspektive von Studierenden</w:t>
      </w:r>
      <w:r>
        <w:rPr>
          <w:rFonts w:cs="Arial"/>
        </w:rPr>
        <w:t>. https://doi.org/10.18442/194</w:t>
      </w:r>
    </w:p>
    <w:p>
      <w:pPr>
        <w:pStyle w:val="Literaturverzeichnis"/>
        <w:rPr>
          <w:rFonts w:cs="Arial"/>
        </w:rPr>
      </w:pPr>
      <w:proofErr w:type="spellStart"/>
      <w:r>
        <w:rPr>
          <w:rFonts w:cs="Arial"/>
        </w:rPr>
        <w:t>Lampinen</w:t>
      </w:r>
      <w:proofErr w:type="spellEnd"/>
      <w:r>
        <w:rPr>
          <w:rFonts w:cs="Arial"/>
        </w:rPr>
        <w:t xml:space="preserve">, A. K., &amp; McClelland, J. L. (2018). Different </w:t>
      </w:r>
      <w:proofErr w:type="spellStart"/>
      <w:r>
        <w:rPr>
          <w:rFonts w:cs="Arial"/>
        </w:rPr>
        <w:t>Presentations</w:t>
      </w:r>
      <w:proofErr w:type="spellEnd"/>
      <w:r>
        <w:rPr>
          <w:rFonts w:cs="Arial"/>
        </w:rPr>
        <w:t xml:space="preserve"> </w:t>
      </w:r>
      <w:proofErr w:type="spellStart"/>
      <w:r>
        <w:rPr>
          <w:rFonts w:cs="Arial"/>
        </w:rPr>
        <w:t>of</w:t>
      </w:r>
      <w:proofErr w:type="spellEnd"/>
      <w:r>
        <w:rPr>
          <w:rFonts w:cs="Arial"/>
        </w:rPr>
        <w:t xml:space="preserve"> a </w:t>
      </w:r>
      <w:proofErr w:type="spellStart"/>
      <w:r>
        <w:rPr>
          <w:rFonts w:cs="Arial"/>
        </w:rPr>
        <w:t>Mathematical</w:t>
      </w:r>
      <w:proofErr w:type="spellEnd"/>
      <w:r>
        <w:rPr>
          <w:rFonts w:cs="Arial"/>
        </w:rPr>
        <w:t xml:space="preserve"> Concept Can Support Learning in </w:t>
      </w:r>
      <w:proofErr w:type="spellStart"/>
      <w:r>
        <w:rPr>
          <w:rFonts w:cs="Arial"/>
        </w:rPr>
        <w:t>Complementary</w:t>
      </w:r>
      <w:proofErr w:type="spellEnd"/>
      <w:r>
        <w:rPr>
          <w:rFonts w:cs="Arial"/>
        </w:rPr>
        <w:t xml:space="preserve"> </w:t>
      </w:r>
      <w:proofErr w:type="spellStart"/>
      <w:r>
        <w:rPr>
          <w:rFonts w:cs="Arial"/>
        </w:rPr>
        <w:t>Ways</w:t>
      </w:r>
      <w:proofErr w:type="spellEnd"/>
      <w:r>
        <w:rPr>
          <w:rFonts w:cs="Arial"/>
        </w:rPr>
        <w:t xml:space="preserve">. </w:t>
      </w:r>
      <w:proofErr w:type="spellStart"/>
      <w:r>
        <w:rPr>
          <w:rFonts w:cs="Arial"/>
          <w:i/>
          <w:iCs/>
        </w:rPr>
        <w:t>Undefined</w:t>
      </w:r>
      <w:proofErr w:type="spellEnd"/>
      <w:r>
        <w:rPr>
          <w:rFonts w:cs="Arial"/>
        </w:rPr>
        <w:t>. https://www.semanticscholar.org/paper/Different-Presentations-of-a-Mathematical-Concept-Lampinen-McClelland/b1c046104990ca01c230a88db712afa29b354f99</w:t>
      </w:r>
    </w:p>
    <w:p>
      <w:pPr>
        <w:pStyle w:val="Literaturverzeichnis"/>
        <w:rPr>
          <w:rFonts w:cs="Arial"/>
        </w:rPr>
      </w:pPr>
      <w:proofErr w:type="spellStart"/>
      <w:r>
        <w:rPr>
          <w:rFonts w:cs="Arial"/>
        </w:rPr>
        <w:t>Längrich</w:t>
      </w:r>
      <w:proofErr w:type="spellEnd"/>
      <w:r>
        <w:rPr>
          <w:rFonts w:cs="Arial"/>
        </w:rPr>
        <w:t xml:space="preserve">, M., Schulze, J., &amp; </w:t>
      </w:r>
      <w:proofErr w:type="spellStart"/>
      <w:r>
        <w:rPr>
          <w:rFonts w:cs="Arial"/>
        </w:rPr>
        <w:t>Ghanbari</w:t>
      </w:r>
      <w:proofErr w:type="spellEnd"/>
      <w:r>
        <w:rPr>
          <w:rFonts w:cs="Arial"/>
        </w:rPr>
        <w:t xml:space="preserve">, S. (2013). Anwendung eines allgemeinen Aufgabenbeschreibungsformates auf die Imperative Programmierung. </w:t>
      </w:r>
      <w:proofErr w:type="spellStart"/>
      <w:r>
        <w:rPr>
          <w:rFonts w:cs="Arial"/>
          <w:i/>
          <w:iCs/>
        </w:rPr>
        <w:t>grkg</w:t>
      </w:r>
      <w:proofErr w:type="spellEnd"/>
      <w:r>
        <w:rPr>
          <w:rFonts w:cs="Arial"/>
          <w:i/>
          <w:iCs/>
        </w:rPr>
        <w:t xml:space="preserve"> Humankybernetik</w:t>
      </w:r>
      <w:r>
        <w:rPr>
          <w:rFonts w:cs="Arial"/>
        </w:rPr>
        <w:t>, 64–76.</w:t>
      </w:r>
    </w:p>
    <w:p>
      <w:pPr>
        <w:pStyle w:val="Literaturverzeichnis"/>
        <w:rPr>
          <w:rFonts w:cs="Arial"/>
        </w:rPr>
      </w:pPr>
      <w:proofErr w:type="spellStart"/>
      <w:r>
        <w:rPr>
          <w:rFonts w:cs="Arial"/>
        </w:rPr>
        <w:t>Mamedov</w:t>
      </w:r>
      <w:proofErr w:type="spellEnd"/>
      <w:r>
        <w:rPr>
          <w:rFonts w:cs="Arial"/>
        </w:rPr>
        <w:t xml:space="preserve">, N. (2019). </w:t>
      </w:r>
      <w:proofErr w:type="spellStart"/>
      <w:r>
        <w:rPr>
          <w:rFonts w:cs="Arial"/>
        </w:rPr>
        <w:t>Introducing</w:t>
      </w:r>
      <w:proofErr w:type="spellEnd"/>
      <w:r>
        <w:rPr>
          <w:rFonts w:cs="Arial"/>
        </w:rPr>
        <w:t xml:space="preserve"> Neo-</w:t>
      </w:r>
      <w:proofErr w:type="spellStart"/>
      <w:r>
        <w:rPr>
          <w:rFonts w:cs="Arial"/>
        </w:rPr>
        <w:t>Riemannian</w:t>
      </w:r>
      <w:proofErr w:type="spellEnd"/>
      <w:r>
        <w:rPr>
          <w:rFonts w:cs="Arial"/>
        </w:rPr>
        <w:t xml:space="preserve"> Theory in AP Curriculum </w:t>
      </w:r>
      <w:proofErr w:type="spellStart"/>
      <w:r>
        <w:rPr>
          <w:rFonts w:cs="Arial"/>
        </w:rPr>
        <w:t>through</w:t>
      </w:r>
      <w:proofErr w:type="spellEnd"/>
      <w:r>
        <w:rPr>
          <w:rFonts w:cs="Arial"/>
        </w:rPr>
        <w:t xml:space="preserve"> </w:t>
      </w:r>
      <w:proofErr w:type="spellStart"/>
      <w:r>
        <w:rPr>
          <w:rFonts w:cs="Arial"/>
        </w:rPr>
        <w:t>Liszt’s</w:t>
      </w:r>
      <w:proofErr w:type="spellEnd"/>
      <w:r>
        <w:rPr>
          <w:rFonts w:cs="Arial"/>
        </w:rPr>
        <w:t xml:space="preserve"> Liebestraum </w:t>
      </w:r>
      <w:proofErr w:type="spellStart"/>
      <w:r>
        <w:rPr>
          <w:rFonts w:cs="Arial"/>
        </w:rPr>
        <w:t>No</w:t>
      </w:r>
      <w:proofErr w:type="spellEnd"/>
      <w:r>
        <w:rPr>
          <w:rFonts w:cs="Arial"/>
        </w:rPr>
        <w:t xml:space="preserve">. 3. </w:t>
      </w:r>
      <w:r>
        <w:rPr>
          <w:rFonts w:cs="Arial"/>
          <w:i/>
          <w:iCs/>
        </w:rPr>
        <w:t xml:space="preserve">International Journal </w:t>
      </w:r>
      <w:proofErr w:type="spellStart"/>
      <w:r>
        <w:rPr>
          <w:rFonts w:cs="Arial"/>
          <w:i/>
          <w:iCs/>
        </w:rPr>
        <w:t>of</w:t>
      </w:r>
      <w:proofErr w:type="spellEnd"/>
      <w:r>
        <w:rPr>
          <w:rFonts w:cs="Arial"/>
          <w:i/>
          <w:iCs/>
        </w:rPr>
        <w:t xml:space="preserve"> Information and Education Technology</w:t>
      </w:r>
      <w:r>
        <w:rPr>
          <w:rFonts w:cs="Arial"/>
        </w:rPr>
        <w:t xml:space="preserve">, </w:t>
      </w:r>
      <w:r>
        <w:rPr>
          <w:rFonts w:cs="Arial"/>
          <w:i/>
          <w:iCs/>
        </w:rPr>
        <w:t>9</w:t>
      </w:r>
      <w:r>
        <w:rPr>
          <w:rFonts w:cs="Arial"/>
        </w:rPr>
        <w:t>, 594–598. https://doi.org/10.18178/ijiet.2019.9.9.1273</w:t>
      </w:r>
    </w:p>
    <w:p>
      <w:pPr>
        <w:pStyle w:val="Literaturverzeichnis"/>
        <w:rPr>
          <w:rFonts w:cs="Arial"/>
        </w:rPr>
      </w:pPr>
      <w:proofErr w:type="spellStart"/>
      <w:r>
        <w:rPr>
          <w:rFonts w:cs="Arial"/>
        </w:rPr>
        <w:t>Matejka</w:t>
      </w:r>
      <w:proofErr w:type="spellEnd"/>
      <w:r>
        <w:rPr>
          <w:rFonts w:cs="Arial"/>
        </w:rPr>
        <w:t xml:space="preserve">, J., &amp; </w:t>
      </w:r>
      <w:proofErr w:type="spellStart"/>
      <w:r>
        <w:rPr>
          <w:rFonts w:cs="Arial"/>
        </w:rPr>
        <w:t>Fitzmaurice</w:t>
      </w:r>
      <w:proofErr w:type="spellEnd"/>
      <w:r>
        <w:rPr>
          <w:rFonts w:cs="Arial"/>
        </w:rPr>
        <w:t xml:space="preserve">, G. (2017). </w:t>
      </w:r>
      <w:r>
        <w:rPr>
          <w:rFonts w:cs="Arial"/>
          <w:i/>
          <w:iCs/>
        </w:rPr>
        <w:t xml:space="preserve">Same </w:t>
      </w:r>
      <w:proofErr w:type="spellStart"/>
      <w:r>
        <w:rPr>
          <w:rFonts w:cs="Arial"/>
          <w:i/>
          <w:iCs/>
        </w:rPr>
        <w:t>Stats</w:t>
      </w:r>
      <w:proofErr w:type="spellEnd"/>
      <w:r>
        <w:rPr>
          <w:rFonts w:cs="Arial"/>
          <w:i/>
          <w:iCs/>
        </w:rPr>
        <w:t xml:space="preserve">, Different Graphs: Generating Datasets </w:t>
      </w:r>
      <w:proofErr w:type="spellStart"/>
      <w:r>
        <w:rPr>
          <w:rFonts w:cs="Arial"/>
          <w:i/>
          <w:iCs/>
        </w:rPr>
        <w:t>with</w:t>
      </w:r>
      <w:proofErr w:type="spellEnd"/>
      <w:r>
        <w:rPr>
          <w:rFonts w:cs="Arial"/>
          <w:i/>
          <w:iCs/>
        </w:rPr>
        <w:t xml:space="preserve"> </w:t>
      </w:r>
      <w:proofErr w:type="spellStart"/>
      <w:r>
        <w:rPr>
          <w:rFonts w:cs="Arial"/>
          <w:i/>
          <w:iCs/>
        </w:rPr>
        <w:t>Varied</w:t>
      </w:r>
      <w:proofErr w:type="spellEnd"/>
      <w:r>
        <w:rPr>
          <w:rFonts w:cs="Arial"/>
          <w:i/>
          <w:iCs/>
        </w:rPr>
        <w:t xml:space="preserve"> </w:t>
      </w:r>
      <w:proofErr w:type="spellStart"/>
      <w:r>
        <w:rPr>
          <w:rFonts w:cs="Arial"/>
          <w:i/>
          <w:iCs/>
        </w:rPr>
        <w:t>Appearance</w:t>
      </w:r>
      <w:proofErr w:type="spellEnd"/>
      <w:r>
        <w:rPr>
          <w:rFonts w:cs="Arial"/>
          <w:i/>
          <w:iCs/>
        </w:rPr>
        <w:t xml:space="preserve"> and </w:t>
      </w:r>
      <w:proofErr w:type="spellStart"/>
      <w:r>
        <w:rPr>
          <w:rFonts w:cs="Arial"/>
          <w:i/>
          <w:iCs/>
        </w:rPr>
        <w:t>Identical</w:t>
      </w:r>
      <w:proofErr w:type="spellEnd"/>
      <w:r>
        <w:rPr>
          <w:rFonts w:cs="Arial"/>
          <w:i/>
          <w:iCs/>
        </w:rPr>
        <w:t xml:space="preserve"> </w:t>
      </w:r>
      <w:proofErr w:type="spellStart"/>
      <w:r>
        <w:rPr>
          <w:rFonts w:cs="Arial"/>
          <w:i/>
          <w:iCs/>
        </w:rPr>
        <w:t>Statistics</w:t>
      </w:r>
      <w:proofErr w:type="spellEnd"/>
      <w:r>
        <w:rPr>
          <w:rFonts w:cs="Arial"/>
          <w:i/>
          <w:iCs/>
        </w:rPr>
        <w:t xml:space="preserve"> </w:t>
      </w:r>
      <w:proofErr w:type="spellStart"/>
      <w:r>
        <w:rPr>
          <w:rFonts w:cs="Arial"/>
          <w:i/>
          <w:iCs/>
        </w:rPr>
        <w:t>through</w:t>
      </w:r>
      <w:proofErr w:type="spellEnd"/>
      <w:r>
        <w:rPr>
          <w:rFonts w:cs="Arial"/>
          <w:i/>
          <w:iCs/>
        </w:rPr>
        <w:t xml:space="preserve"> </w:t>
      </w:r>
      <w:proofErr w:type="spellStart"/>
      <w:r>
        <w:rPr>
          <w:rFonts w:cs="Arial"/>
          <w:i/>
          <w:iCs/>
        </w:rPr>
        <w:t>Simulated</w:t>
      </w:r>
      <w:proofErr w:type="spellEnd"/>
      <w:r>
        <w:rPr>
          <w:rFonts w:cs="Arial"/>
          <w:i/>
          <w:iCs/>
        </w:rPr>
        <w:t xml:space="preserve"> Annealing</w:t>
      </w:r>
      <w:r>
        <w:rPr>
          <w:rFonts w:cs="Arial"/>
        </w:rPr>
        <w:t xml:space="preserve"> (S. 1294). https://doi.org/10.1145/3025453.3025912</w:t>
      </w:r>
    </w:p>
    <w:p>
      <w:pPr>
        <w:pStyle w:val="Literaturverzeichnis"/>
        <w:rPr>
          <w:rFonts w:cs="Arial"/>
        </w:rPr>
      </w:pPr>
      <w:proofErr w:type="spellStart"/>
      <w:r>
        <w:rPr>
          <w:rFonts w:cs="Arial"/>
        </w:rPr>
        <w:t>Schimanke</w:t>
      </w:r>
      <w:proofErr w:type="spellEnd"/>
      <w:r>
        <w:rPr>
          <w:rFonts w:cs="Arial"/>
        </w:rPr>
        <w:t xml:space="preserve">, F., Mertens, R., </w:t>
      </w:r>
      <w:proofErr w:type="spellStart"/>
      <w:r>
        <w:rPr>
          <w:rFonts w:cs="Arial"/>
        </w:rPr>
        <w:t>Hallay</w:t>
      </w:r>
      <w:proofErr w:type="spellEnd"/>
      <w:r>
        <w:rPr>
          <w:rFonts w:cs="Arial"/>
        </w:rPr>
        <w:t xml:space="preserve">, F., Enders, A., &amp; </w:t>
      </w:r>
      <w:proofErr w:type="spellStart"/>
      <w:r>
        <w:rPr>
          <w:rFonts w:cs="Arial"/>
        </w:rPr>
        <w:t>Vornberger</w:t>
      </w:r>
      <w:proofErr w:type="spellEnd"/>
      <w:r>
        <w:rPr>
          <w:rFonts w:cs="Arial"/>
        </w:rPr>
        <w:t xml:space="preserve">, O. (2015). </w:t>
      </w:r>
      <w:proofErr w:type="spellStart"/>
      <w:r>
        <w:rPr>
          <w:rFonts w:cs="Arial"/>
          <w:i/>
          <w:iCs/>
        </w:rPr>
        <w:t>Using</w:t>
      </w:r>
      <w:proofErr w:type="spellEnd"/>
      <w:r>
        <w:rPr>
          <w:rFonts w:cs="Arial"/>
          <w:i/>
          <w:iCs/>
        </w:rPr>
        <w:t xml:space="preserve"> a </w:t>
      </w:r>
      <w:proofErr w:type="spellStart"/>
      <w:r>
        <w:rPr>
          <w:rFonts w:cs="Arial"/>
          <w:i/>
          <w:iCs/>
        </w:rPr>
        <w:t>Spaced</w:t>
      </w:r>
      <w:proofErr w:type="spellEnd"/>
      <w:r>
        <w:rPr>
          <w:rFonts w:cs="Arial"/>
          <w:i/>
          <w:iCs/>
        </w:rPr>
        <w:t>-Repetition-</w:t>
      </w:r>
      <w:proofErr w:type="spellStart"/>
      <w:r>
        <w:rPr>
          <w:rFonts w:cs="Arial"/>
          <w:i/>
          <w:iCs/>
        </w:rPr>
        <w:t>Based</w:t>
      </w:r>
      <w:proofErr w:type="spellEnd"/>
      <w:r>
        <w:rPr>
          <w:rFonts w:cs="Arial"/>
          <w:i/>
          <w:iCs/>
        </w:rPr>
        <w:t xml:space="preserve"> Mobile Learning Game in Database Lectures</w:t>
      </w:r>
      <w:r>
        <w:rPr>
          <w:rFonts w:cs="Arial"/>
        </w:rPr>
        <w:t>.</w:t>
      </w:r>
    </w:p>
    <w:p>
      <w:pPr>
        <w:pStyle w:val="Literaturverzeichnis"/>
        <w:rPr>
          <w:rFonts w:cs="Arial"/>
        </w:rPr>
      </w:pPr>
      <w:proofErr w:type="spellStart"/>
      <w:r>
        <w:rPr>
          <w:rFonts w:cs="Arial"/>
        </w:rPr>
        <w:t>Siepermann</w:t>
      </w:r>
      <w:proofErr w:type="spellEnd"/>
      <w:r>
        <w:rPr>
          <w:rFonts w:cs="Arial"/>
        </w:rPr>
        <w:t xml:space="preserve">, M., </w:t>
      </w:r>
      <w:proofErr w:type="spellStart"/>
      <w:r>
        <w:rPr>
          <w:rFonts w:cs="Arial"/>
        </w:rPr>
        <w:t>Siepermann</w:t>
      </w:r>
      <w:proofErr w:type="spellEnd"/>
      <w:r>
        <w:rPr>
          <w:rFonts w:cs="Arial"/>
        </w:rPr>
        <w:t xml:space="preserve">, C., &amp; Lackes, R. (2013). </w:t>
      </w:r>
      <w:r>
        <w:rPr>
          <w:rFonts w:cs="Arial"/>
          <w:i/>
          <w:iCs/>
        </w:rPr>
        <w:t xml:space="preserve">Electronic </w:t>
      </w:r>
      <w:proofErr w:type="spellStart"/>
      <w:r>
        <w:rPr>
          <w:rFonts w:cs="Arial"/>
          <w:i/>
          <w:iCs/>
        </w:rPr>
        <w:t>Exercises</w:t>
      </w:r>
      <w:proofErr w:type="spellEnd"/>
      <w:r>
        <w:rPr>
          <w:rFonts w:cs="Arial"/>
          <w:i/>
          <w:iCs/>
        </w:rPr>
        <w:t xml:space="preserve"> </w:t>
      </w:r>
      <w:proofErr w:type="spellStart"/>
      <w:r>
        <w:rPr>
          <w:rFonts w:cs="Arial"/>
          <w:i/>
          <w:iCs/>
        </w:rPr>
        <w:t>for</w:t>
      </w:r>
      <w:proofErr w:type="spellEnd"/>
      <w:r>
        <w:rPr>
          <w:rFonts w:cs="Arial"/>
          <w:i/>
          <w:iCs/>
        </w:rPr>
        <w:t xml:space="preserve"> </w:t>
      </w:r>
      <w:proofErr w:type="spellStart"/>
      <w:r>
        <w:rPr>
          <w:rFonts w:cs="Arial"/>
          <w:i/>
          <w:iCs/>
        </w:rPr>
        <w:t>the</w:t>
      </w:r>
      <w:proofErr w:type="spellEnd"/>
      <w:r>
        <w:rPr>
          <w:rFonts w:cs="Arial"/>
          <w:i/>
          <w:iCs/>
        </w:rPr>
        <w:t xml:space="preserve"> Metra Potential Method</w:t>
      </w:r>
      <w:r>
        <w:rPr>
          <w:rFonts w:cs="Arial"/>
        </w:rPr>
        <w:t>. 435–442. https://www.scitepress.org/Link.aspx?doi=10.5220/0004421504350442</w:t>
      </w:r>
    </w:p>
    <w:p>
      <w:pPr>
        <w:pStyle w:val="Literaturverzeichnis"/>
        <w:rPr>
          <w:rFonts w:cs="Arial"/>
        </w:rPr>
      </w:pPr>
      <w:r>
        <w:rPr>
          <w:rFonts w:cs="Arial"/>
        </w:rPr>
        <w:t xml:space="preserve">Toll, C. (2010). </w:t>
      </w:r>
      <w:r>
        <w:rPr>
          <w:rFonts w:cs="Arial"/>
          <w:i/>
          <w:iCs/>
        </w:rPr>
        <w:t xml:space="preserve">Materialbedarfsermittlung mit </w:t>
      </w:r>
      <w:proofErr w:type="spellStart"/>
      <w:r>
        <w:rPr>
          <w:rFonts w:cs="Arial"/>
          <w:i/>
          <w:iCs/>
        </w:rPr>
        <w:t>graphentheoretischen</w:t>
      </w:r>
      <w:proofErr w:type="spellEnd"/>
      <w:r>
        <w:rPr>
          <w:rFonts w:cs="Arial"/>
          <w:i/>
          <w:iCs/>
        </w:rPr>
        <w:t xml:space="preserve"> Verfahren</w:t>
      </w:r>
      <w:r>
        <w:rPr>
          <w:rFonts w:cs="Arial"/>
        </w:rPr>
        <w:t xml:space="preserve"> (S. 95–100).</w:t>
      </w:r>
    </w:p>
    <w:p>
      <w:pPr>
        <w:pStyle w:val="Literaturverzeichnis"/>
        <w:rPr>
          <w:rFonts w:cs="Arial"/>
        </w:rPr>
      </w:pPr>
      <w:proofErr w:type="spellStart"/>
      <w:r>
        <w:rPr>
          <w:rFonts w:cs="Arial"/>
        </w:rPr>
        <w:t>Trninic</w:t>
      </w:r>
      <w:proofErr w:type="spellEnd"/>
      <w:r>
        <w:rPr>
          <w:rFonts w:cs="Arial"/>
        </w:rPr>
        <w:t xml:space="preserve">, D., </w:t>
      </w:r>
      <w:proofErr w:type="spellStart"/>
      <w:r>
        <w:rPr>
          <w:rFonts w:cs="Arial"/>
        </w:rPr>
        <w:t>Kapur</w:t>
      </w:r>
      <w:proofErr w:type="spellEnd"/>
      <w:r>
        <w:rPr>
          <w:rFonts w:cs="Arial"/>
        </w:rPr>
        <w:t xml:space="preserve">, M., &amp; </w:t>
      </w:r>
      <w:proofErr w:type="spellStart"/>
      <w:r>
        <w:rPr>
          <w:rFonts w:cs="Arial"/>
        </w:rPr>
        <w:t>Sinha</w:t>
      </w:r>
      <w:proofErr w:type="spellEnd"/>
      <w:r>
        <w:rPr>
          <w:rFonts w:cs="Arial"/>
        </w:rPr>
        <w:t xml:space="preserve">, T. (2020). The </w:t>
      </w:r>
      <w:proofErr w:type="spellStart"/>
      <w:r>
        <w:rPr>
          <w:rFonts w:cs="Arial"/>
        </w:rPr>
        <w:t>Disappearing</w:t>
      </w:r>
      <w:proofErr w:type="spellEnd"/>
      <w:r>
        <w:rPr>
          <w:rFonts w:cs="Arial"/>
        </w:rPr>
        <w:t xml:space="preserve"> “Advantage </w:t>
      </w:r>
      <w:proofErr w:type="spellStart"/>
      <w:r>
        <w:rPr>
          <w:rFonts w:cs="Arial"/>
        </w:rPr>
        <w:t>of</w:t>
      </w:r>
      <w:proofErr w:type="spellEnd"/>
      <w:r>
        <w:rPr>
          <w:rFonts w:cs="Arial"/>
        </w:rPr>
        <w:t xml:space="preserve"> Abstract </w:t>
      </w:r>
      <w:proofErr w:type="spellStart"/>
      <w:r>
        <w:rPr>
          <w:rFonts w:cs="Arial"/>
        </w:rPr>
        <w:t>Examples</w:t>
      </w:r>
      <w:proofErr w:type="spellEnd"/>
      <w:r>
        <w:rPr>
          <w:rFonts w:cs="Arial"/>
        </w:rPr>
        <w:t xml:space="preserve"> in Learning Math”. </w:t>
      </w:r>
      <w:proofErr w:type="spellStart"/>
      <w:r>
        <w:rPr>
          <w:rFonts w:cs="Arial"/>
          <w:i/>
          <w:iCs/>
        </w:rPr>
        <w:t>Cognitive</w:t>
      </w:r>
      <w:proofErr w:type="spellEnd"/>
      <w:r>
        <w:rPr>
          <w:rFonts w:cs="Arial"/>
          <w:i/>
          <w:iCs/>
        </w:rPr>
        <w:t xml:space="preserve"> Science</w:t>
      </w:r>
      <w:r>
        <w:rPr>
          <w:rFonts w:cs="Arial"/>
        </w:rPr>
        <w:t xml:space="preserve">, </w:t>
      </w:r>
      <w:r>
        <w:rPr>
          <w:rFonts w:cs="Arial"/>
          <w:i/>
          <w:iCs/>
        </w:rPr>
        <w:t>44</w:t>
      </w:r>
      <w:r>
        <w:rPr>
          <w:rFonts w:cs="Arial"/>
        </w:rPr>
        <w:t>. https://doi.org/10.1111/cogs.12851</w:t>
      </w:r>
    </w:p>
    <w:p>
      <w:pPr>
        <w:pStyle w:val="Literaturverzeichnis"/>
        <w:rPr>
          <w:rFonts w:cs="Arial"/>
        </w:rPr>
      </w:pPr>
      <w:r>
        <w:rPr>
          <w:rFonts w:cs="Arial"/>
        </w:rPr>
        <w:t xml:space="preserve">Wang, S., </w:t>
      </w:r>
      <w:proofErr w:type="spellStart"/>
      <w:r>
        <w:rPr>
          <w:rFonts w:cs="Arial"/>
        </w:rPr>
        <w:t>Durrett</w:t>
      </w:r>
      <w:proofErr w:type="spellEnd"/>
      <w:r>
        <w:rPr>
          <w:rFonts w:cs="Arial"/>
        </w:rPr>
        <w:t xml:space="preserve">, G., &amp; Erk, K. (2018). Modeling </w:t>
      </w:r>
      <w:proofErr w:type="spellStart"/>
      <w:r>
        <w:rPr>
          <w:rFonts w:cs="Arial"/>
        </w:rPr>
        <w:t>Semantic</w:t>
      </w:r>
      <w:proofErr w:type="spellEnd"/>
      <w:r>
        <w:rPr>
          <w:rFonts w:cs="Arial"/>
        </w:rPr>
        <w:t xml:space="preserve"> </w:t>
      </w:r>
      <w:proofErr w:type="spellStart"/>
      <w:r>
        <w:rPr>
          <w:rFonts w:cs="Arial"/>
        </w:rPr>
        <w:t>Plausibility</w:t>
      </w:r>
      <w:proofErr w:type="spellEnd"/>
      <w:r>
        <w:rPr>
          <w:rFonts w:cs="Arial"/>
        </w:rPr>
        <w:t xml:space="preserve"> </w:t>
      </w:r>
      <w:proofErr w:type="spellStart"/>
      <w:r>
        <w:rPr>
          <w:rFonts w:cs="Arial"/>
        </w:rPr>
        <w:t>by</w:t>
      </w:r>
      <w:proofErr w:type="spellEnd"/>
      <w:r>
        <w:rPr>
          <w:rFonts w:cs="Arial"/>
        </w:rPr>
        <w:t xml:space="preserve"> </w:t>
      </w:r>
      <w:proofErr w:type="spellStart"/>
      <w:r>
        <w:rPr>
          <w:rFonts w:cs="Arial"/>
        </w:rPr>
        <w:t>Injecting</w:t>
      </w:r>
      <w:proofErr w:type="spellEnd"/>
      <w:r>
        <w:rPr>
          <w:rFonts w:cs="Arial"/>
        </w:rPr>
        <w:t xml:space="preserve"> World Knowledge. </w:t>
      </w:r>
      <w:r>
        <w:rPr>
          <w:rFonts w:cs="Arial"/>
          <w:i/>
          <w:iCs/>
        </w:rPr>
        <w:t>NAACL</w:t>
      </w:r>
      <w:r>
        <w:rPr>
          <w:rFonts w:cs="Arial"/>
        </w:rPr>
        <w:t>. https://doi.org/10.18653/v1/N18-2049</w:t>
      </w:r>
    </w:p>
    <w:p>
      <w:pPr>
        <w:pStyle w:val="Literaturverzeichnis"/>
        <w:rPr>
          <w:rFonts w:cs="Arial"/>
        </w:rPr>
      </w:pPr>
      <w:r>
        <w:rPr>
          <w:rFonts w:cs="Arial"/>
        </w:rPr>
        <w:t xml:space="preserve">Zheng, H., Hu, B., Sun, Q., Cao, J., &amp; Liu, F. (2020). </w:t>
      </w:r>
      <w:proofErr w:type="spellStart"/>
      <w:r>
        <w:rPr>
          <w:rFonts w:cs="Arial"/>
        </w:rPr>
        <w:t>Applying</w:t>
      </w:r>
      <w:proofErr w:type="spellEnd"/>
      <w:r>
        <w:rPr>
          <w:rFonts w:cs="Arial"/>
        </w:rPr>
        <w:t xml:space="preserve"> a Chemical </w:t>
      </w:r>
      <w:proofErr w:type="spellStart"/>
      <w:r>
        <w:rPr>
          <w:rFonts w:cs="Arial"/>
        </w:rPr>
        <w:t>Structure</w:t>
      </w:r>
      <w:proofErr w:type="spellEnd"/>
      <w:r>
        <w:rPr>
          <w:rFonts w:cs="Arial"/>
        </w:rPr>
        <w:t xml:space="preserve"> Teaching Method in </w:t>
      </w:r>
      <w:proofErr w:type="spellStart"/>
      <w:r>
        <w:rPr>
          <w:rFonts w:cs="Arial"/>
        </w:rPr>
        <w:t>the</w:t>
      </w:r>
      <w:proofErr w:type="spellEnd"/>
      <w:r>
        <w:rPr>
          <w:rFonts w:cs="Arial"/>
        </w:rPr>
        <w:t xml:space="preserve"> Pharmaceutical Analysis Curriculum </w:t>
      </w:r>
      <w:proofErr w:type="spellStart"/>
      <w:r>
        <w:rPr>
          <w:rFonts w:cs="Arial"/>
        </w:rPr>
        <w:t>to</w:t>
      </w:r>
      <w:proofErr w:type="spellEnd"/>
      <w:r>
        <w:rPr>
          <w:rFonts w:cs="Arial"/>
        </w:rPr>
        <w:t xml:space="preserve"> </w:t>
      </w:r>
      <w:proofErr w:type="spellStart"/>
      <w:r>
        <w:rPr>
          <w:rFonts w:cs="Arial"/>
        </w:rPr>
        <w:t>Improve</w:t>
      </w:r>
      <w:proofErr w:type="spellEnd"/>
      <w:r>
        <w:rPr>
          <w:rFonts w:cs="Arial"/>
        </w:rPr>
        <w:t xml:space="preserve"> Student Engagement and Learning. </w:t>
      </w:r>
      <w:r>
        <w:rPr>
          <w:rFonts w:cs="Arial"/>
          <w:i/>
          <w:iCs/>
        </w:rPr>
        <w:t xml:space="preserve">Journal </w:t>
      </w:r>
      <w:proofErr w:type="spellStart"/>
      <w:r>
        <w:rPr>
          <w:rFonts w:cs="Arial"/>
          <w:i/>
          <w:iCs/>
        </w:rPr>
        <w:t>of</w:t>
      </w:r>
      <w:proofErr w:type="spellEnd"/>
      <w:r>
        <w:rPr>
          <w:rFonts w:cs="Arial"/>
          <w:i/>
          <w:iCs/>
        </w:rPr>
        <w:t xml:space="preserve"> Chemical Education</w:t>
      </w:r>
      <w:r>
        <w:rPr>
          <w:rFonts w:cs="Arial"/>
        </w:rPr>
        <w:t xml:space="preserve">, </w:t>
      </w:r>
      <w:r>
        <w:rPr>
          <w:rFonts w:cs="Arial"/>
          <w:i/>
          <w:iCs/>
        </w:rPr>
        <w:t>97</w:t>
      </w:r>
      <w:r>
        <w:rPr>
          <w:rFonts w:cs="Arial"/>
        </w:rPr>
        <w:t>(2), 421–426. https://doi.org/10.1021/acs.jchemed.9b00551</w:t>
      </w:r>
    </w:p>
    <w:p>
      <w:pPr>
        <w:pStyle w:val="-WeLLiteraturverzeichnis-"/>
      </w:pPr>
      <w:r>
        <w:rPr>
          <w:rStyle w:val="-WeLLiteraturverzeichnis-KursivZchn"/>
        </w:rPr>
        <w:fldChar w:fldCharType="end"/>
      </w:r>
      <w:commentRangeEnd w:id="876"/>
      <w:r>
        <w:rPr>
          <w:rStyle w:val="Kommentarzeichen"/>
          <w:rFonts w:cstheme="minorBidi"/>
          <w:color w:val="auto"/>
          <w:lang w:eastAsia="en-US"/>
        </w:rPr>
        <w:commentReference w:id="876"/>
      </w:r>
    </w:p>
    <w:sectPr>
      <w:headerReference w:type="even" r:id="rId10"/>
      <w:headerReference w:type="default" r:id="rId11"/>
      <w:footerReference w:type="even" r:id="rId12"/>
      <w:footerReference w:type="default" r:id="rId13"/>
      <w:footerReference w:type="first" r:id="rId14"/>
      <w:type w:val="oddPage"/>
      <w:pgSz w:w="11906" w:h="16838" w:code="9"/>
      <w:pgMar w:top="1985" w:right="1701" w:bottom="1701" w:left="2268" w:header="1304" w:footer="226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orsten Munkelt" w:date="2022-06-19T23:41:00Z" w:initials="TM">
    <w:p>
      <w:pPr>
        <w:pStyle w:val="Kommentartext"/>
      </w:pPr>
      <w:r>
        <w:rPr>
          <w:rStyle w:val="Kommentarzeichen"/>
        </w:rPr>
        <w:annotationRef/>
      </w:r>
      <w:r>
        <w:t>Größere Probleme:</w:t>
      </w:r>
    </w:p>
    <w:p>
      <w:pPr>
        <w:pStyle w:val="Kommentartext"/>
        <w:numPr>
          <w:ilvl w:val="0"/>
          <w:numId w:val="36"/>
        </w:numPr>
      </w:pPr>
      <w:r>
        <w:t xml:space="preserve"> Titel ALADIN II, aber im Beitrag nur Herausforderungen von ALADIN (I) und </w:t>
      </w:r>
      <w:proofErr w:type="spellStart"/>
      <w:r>
        <w:t>LösungSMÖGLICHKEITEN</w:t>
      </w:r>
      <w:proofErr w:type="spellEnd"/>
      <w:r>
        <w:t>,</w:t>
      </w:r>
    </w:p>
    <w:p>
      <w:pPr>
        <w:pStyle w:val="Kommentartext"/>
        <w:numPr>
          <w:ilvl w:val="0"/>
          <w:numId w:val="36"/>
        </w:numPr>
      </w:pPr>
      <w:r>
        <w:t xml:space="preserve"> 2. Ist sehr stark untergliedert, 3. Gar nicht. 3. auch untergliedern? Hat sich vermutlich erledigt, das 3. nicht sehr lang ist.</w:t>
      </w:r>
    </w:p>
    <w:p>
      <w:pPr>
        <w:pStyle w:val="Kommentartext"/>
        <w:numPr>
          <w:ilvl w:val="0"/>
          <w:numId w:val="36"/>
        </w:numPr>
      </w:pPr>
      <w:r>
        <w:t xml:space="preserve"> 2.5 und 2.6 werden in 3. nicht behandelt. Es sollte zumindest irgendwo gesagt werden, dass sie behandelt werden werden, und vielleicht auch abstrakt, wie. Reicht da der Ausblick? Verweis in 3. auf den Ausblick, obwohl es ein Vorwärtsverweis wäre, oder „Ausblick“ bezüglich 2.5 und 2.6 in 3. und Kurzfassung im Ausblick (besser?)?</w:t>
      </w:r>
    </w:p>
  </w:comment>
  <w:comment w:id="3" w:author="Paul Christ" w:date="2022-06-21T15:45:00Z" w:initials="PC">
    <w:p>
      <w:pPr>
        <w:pStyle w:val="Kommentartext"/>
      </w:pPr>
      <w:r>
        <w:rPr>
          <w:rStyle w:val="Kommentarzeichen"/>
        </w:rPr>
        <w:annotationRef/>
      </w:r>
      <w:r>
        <w:t>Stimme zu, 1.) ist vermutlich das größte Problem, weil wir noch nicht viel umgesetzt haben.</w:t>
      </w:r>
    </w:p>
    <w:p>
      <w:pPr>
        <w:pStyle w:val="Kommentartext"/>
      </w:pPr>
      <w:r>
        <w:t>2.) Könnte man vermutlich trotzdem nach den Herausforderungen untergliedern, aber erfordert viel Platz.</w:t>
      </w:r>
    </w:p>
    <w:p>
      <w:pPr>
        <w:pStyle w:val="Kommentartext"/>
      </w:pPr>
      <w:r>
        <w:t>3.) Guter Punkt, habe eine Anmerkung in 3. ergänzt.</w:t>
      </w:r>
    </w:p>
  </w:comment>
  <w:comment w:id="25" w:author="Torsten Munkelt" w:date="2022-06-19T23:19:00Z" w:initials="TM">
    <w:p>
      <w:pPr>
        <w:pStyle w:val="Kommentartext"/>
      </w:pPr>
      <w:r>
        <w:rPr>
          <w:rStyle w:val="Kommentarzeichen"/>
        </w:rPr>
        <w:annotationRef/>
      </w:r>
      <w:r>
        <w:t>Hier kommen keine wirklichen Prinzipien vor. Wie wär’s mit „Einleitung“ oder – besser? – „Anwendungsbereich von ALADIN (II)“.</w:t>
      </w:r>
    </w:p>
  </w:comment>
  <w:comment w:id="35" w:author="Paul Christ" w:date="2022-06-18T13:57:00Z" w:initials="PC">
    <w:p>
      <w:pPr>
        <w:pStyle w:val="Kommentartext"/>
      </w:pPr>
      <w:r>
        <w:rPr>
          <w:rStyle w:val="Kommentarzeichen"/>
        </w:rPr>
        <w:annotationRef/>
      </w:r>
      <w:r>
        <w:t>Ungünstige Formulierung?</w:t>
      </w:r>
    </w:p>
    <w:p>
      <w:pPr>
        <w:pStyle w:val="Kommentartext"/>
      </w:pPr>
    </w:p>
    <w:p>
      <w:pPr>
        <w:pStyle w:val="Kommentartext"/>
      </w:pPr>
      <w:r>
        <w:t>Lösungsalgorithmen, Lösungswegen, Bearbeitungsumgebung(en), Übungsumgebung(en)…</w:t>
      </w:r>
    </w:p>
  </w:comment>
  <w:comment w:id="36" w:author="Torsten Munkelt" w:date="2022-06-19T23:12:00Z" w:initials="TM">
    <w:p>
      <w:pPr>
        <w:pStyle w:val="Kommentartext"/>
      </w:pPr>
      <w:r>
        <w:rPr>
          <w:rStyle w:val="Kommentarzeichen"/>
        </w:rPr>
        <w:annotationRef/>
      </w:r>
      <w:r>
        <w:t>Wie wäre es mit Lösungshilfen?</w:t>
      </w:r>
    </w:p>
  </w:comment>
  <w:comment w:id="37" w:author="Paul Christ" w:date="2022-06-22T01:15:00Z" w:initials="PC">
    <w:p>
      <w:pPr>
        <w:pStyle w:val="Kommentartext"/>
      </w:pPr>
      <w:r>
        <w:rPr>
          <w:rStyle w:val="Kommentarzeichen"/>
        </w:rPr>
        <w:annotationRef/>
      </w:r>
      <w:r>
        <w:t xml:space="preserve">Evtl. </w:t>
      </w:r>
    </w:p>
    <w:p>
      <w:pPr>
        <w:pStyle w:val="Kommentartext"/>
      </w:pPr>
      <w:r>
        <w:t>[…] deklarativen Erstellung von Generatoren und interaktiven Aufgaben(-instanzen) eines Aufgabentyps.</w:t>
      </w:r>
    </w:p>
  </w:comment>
  <w:comment w:id="30" w:author="Paul Christ" w:date="2022-06-18T14:07:00Z" w:initials="PC">
    <w:p>
      <w:pPr>
        <w:pStyle w:val="Kommentartext"/>
      </w:pPr>
      <w:r>
        <w:rPr>
          <w:rStyle w:val="Kommentarzeichen"/>
        </w:rPr>
        <w:annotationRef/>
      </w:r>
      <w:r>
        <w:t>Evtl. zu kurz?</w:t>
      </w:r>
    </w:p>
  </w:comment>
  <w:comment w:id="31" w:author="Torsten Munkelt" w:date="2022-06-19T23:26:00Z" w:initials="TM">
    <w:p>
      <w:pPr>
        <w:pStyle w:val="Kommentartext"/>
      </w:pPr>
      <w:r>
        <w:rPr>
          <w:rStyle w:val="Kommentarzeichen"/>
        </w:rPr>
        <w:annotationRef/>
      </w:r>
      <w:r>
        <w:t>Nö.</w:t>
      </w:r>
    </w:p>
  </w:comment>
  <w:comment w:id="38" w:author="Paul Christ" w:date="2022-06-18T14:02:00Z" w:initials="PC">
    <w:p>
      <w:pPr>
        <w:pStyle w:val="Kommentartext"/>
      </w:pPr>
      <w:r>
        <w:rPr>
          <w:rStyle w:val="Kommentarzeichen"/>
        </w:rPr>
        <w:annotationRef/>
      </w:r>
    </w:p>
    <w:p>
      <w:pPr>
        <w:pStyle w:val="Kommentartext"/>
      </w:pPr>
      <w:r>
        <w:t>Würde man so auf vorherige Arbeiten verweisen?</w:t>
      </w:r>
    </w:p>
  </w:comment>
  <w:comment w:id="39" w:author="Torsten Munkelt" w:date="2022-06-19T23:13:00Z" w:initials="TM">
    <w:p>
      <w:pPr>
        <w:pStyle w:val="Kommentartext"/>
      </w:pPr>
      <w:r>
        <w:rPr>
          <w:rStyle w:val="Kommentarzeichen"/>
        </w:rPr>
        <w:annotationRef/>
      </w:r>
      <w:r>
        <w:t>Ja.</w:t>
      </w:r>
    </w:p>
  </w:comment>
  <w:comment w:id="47" w:author="Paul Christ" w:date="2022-06-18T14:07:00Z" w:initials="PC">
    <w:p>
      <w:pPr>
        <w:pStyle w:val="Kommentartext"/>
      </w:pPr>
      <w:r>
        <w:rPr>
          <w:rStyle w:val="Kommentarzeichen"/>
        </w:rPr>
        <w:annotationRef/>
      </w:r>
      <w:r>
        <w:t>„Einleitung“ für Aufbau des Beitrags hier anbringen oder fehl am Platz/unnötig?</w:t>
      </w:r>
    </w:p>
  </w:comment>
  <w:comment w:id="48" w:author="Torsten Munkelt" w:date="2022-06-19T23:26:00Z" w:initials="TM">
    <w:p>
      <w:pPr>
        <w:pStyle w:val="Kommentartext"/>
      </w:pPr>
      <w:r>
        <w:rPr>
          <w:rStyle w:val="Kommentarzeichen"/>
        </w:rPr>
        <w:annotationRef/>
      </w:r>
      <w:r>
        <w:t>Nein, völlig in Ordnung.</w:t>
      </w:r>
    </w:p>
  </w:comment>
  <w:comment w:id="66" w:author="Torsten Munkelt" w:date="2022-06-19T23:30:00Z" w:initials="TM">
    <w:p>
      <w:pPr>
        <w:pStyle w:val="Kommentartext"/>
      </w:pPr>
      <w:r>
        <w:rPr>
          <w:rStyle w:val="Kommentarzeichen"/>
        </w:rPr>
        <w:annotationRef/>
      </w:r>
      <w:r>
        <w:t>Was ist eigentlich mit den Lehrenden?</w:t>
      </w:r>
    </w:p>
  </w:comment>
  <w:comment w:id="67" w:author="Paul Christ" w:date="2022-06-21T15:42:00Z" w:initials="PC">
    <w:p>
      <w:pPr>
        <w:pStyle w:val="Kommentartext"/>
      </w:pPr>
      <w:r>
        <w:rPr>
          <w:rStyle w:val="Kommentarzeichen"/>
        </w:rPr>
        <w:annotationRef/>
      </w:r>
      <w:r>
        <w:t>Stimmt, wird nie explizit erwähnt. Könnte man bei dem Verweis auf eine Vereinfachung der deklarativen Erstellung von Aufgabentypen und den neuen Aufgabentypen von ALADIN II anbringen</w:t>
      </w:r>
    </w:p>
  </w:comment>
  <w:comment w:id="101" w:author="Paul Christ" w:date="2022-06-18T11:11:00Z" w:initials="PC">
    <w:p>
      <w:pPr>
        <w:pStyle w:val="Kommentartext"/>
      </w:pPr>
      <w:r>
        <w:rPr>
          <w:rStyle w:val="Kommentarzeichen"/>
        </w:rPr>
        <w:annotationRef/>
      </w:r>
      <w:r>
        <w:t>Ursprünglich:</w:t>
      </w:r>
    </w:p>
    <w:p>
      <w:pPr>
        <w:pStyle w:val="Kommentartext"/>
      </w:pPr>
    </w:p>
    <w:p>
      <w:pPr>
        <w:pStyle w:val="Kommentartext"/>
      </w:pPr>
      <w:r>
        <w:t xml:space="preserve">Die Messbarkeit der Kompetenz einer Person bezüglich eines Konzepts erfordert zumindest ein iteratives verbales Abtasten dieses Konzepts. Häufig ist jedoch die Betrachtung der Bearbeitung einer zu dieser Kompetenz validen Aufgabe erforderlich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(Längrich et al., 2013)</w:t>
      </w:r>
      <w:r>
        <w:fldChar w:fldCharType="end"/>
      </w:r>
      <w:r>
        <w:t>, da sich die tatsächliche Kompetenz nicht aus der kommunizierten Schlussfolgerung selbst, sondern aus der Abfolge an Schritten welche zu der Schlussfolgerung führen, ergibt und nicht weiter reduzierbar ist</w:t>
      </w:r>
      <w:r>
        <w:rPr>
          <w:rStyle w:val="Kommentarzeichen"/>
        </w:rPr>
        <w:annotationRef/>
      </w:r>
      <w:r>
        <w:rPr>
          <w:rStyle w:val="Kommentarzeichen"/>
        </w:rPr>
        <w:annotationRef/>
      </w:r>
      <w:r>
        <w:t>.</w:t>
      </w:r>
    </w:p>
  </w:comment>
  <w:comment w:id="102" w:author="Torsten Munkelt" w:date="2022-06-19T23:39:00Z" w:initials="TM">
    <w:p>
      <w:pPr>
        <w:pStyle w:val="Kommentartext"/>
        <w:jc w:val="right"/>
      </w:pPr>
      <w:r>
        <w:rPr>
          <w:rStyle w:val="Kommentarzeichen"/>
        </w:rPr>
        <w:annotationRef/>
      </w:r>
      <w:r>
        <w:t xml:space="preserve">Jetzt viel </w:t>
      </w:r>
      <w:proofErr w:type="spellStart"/>
      <w:r>
        <w:t>besse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0" w:author="Torsten Munkelt" w:date="2022-06-20T00:02:00Z" w:initials="TM">
    <w:p>
      <w:pPr>
        <w:pStyle w:val="Kommentartext"/>
      </w:pPr>
      <w:r>
        <w:rPr>
          <w:rStyle w:val="Kommentarzeichen"/>
        </w:rPr>
        <w:annotationRef/>
      </w:r>
      <w:r>
        <w:t xml:space="preserve">Was hat das direkt mit Visualisierung zu tun? Ich hätte hier eher an bedingte Verteilungen und multivariate Analyse gedacht (und würde das auch hinschreiben, wenn es der Quelle einigermaßen </w:t>
      </w:r>
      <w:proofErr w:type="spellStart"/>
      <w:r>
        <w:t>ent</w:t>
      </w:r>
      <w:proofErr w:type="spellEnd"/>
      <w:r>
        <w:t>- und nicht widerspricht).</w:t>
      </w:r>
    </w:p>
  </w:comment>
  <w:comment w:id="171" w:author="Paul Christ" w:date="2022-06-20T09:25:00Z" w:initials="PC">
    <w:p>
      <w:pPr>
        <w:pStyle w:val="Kommentartext"/>
      </w:pPr>
      <w:r>
        <w:rPr>
          <w:rStyle w:val="Kommentarzeichen"/>
        </w:rPr>
        <w:annotationRef/>
      </w:r>
      <w:r>
        <w:t>Es gibt in der Statistik ein Paket 4 berühmter Datensätze namens „</w:t>
      </w:r>
      <w:proofErr w:type="spellStart"/>
      <w:r>
        <w:t>Anscombes</w:t>
      </w:r>
      <w:proofErr w:type="spellEnd"/>
      <w:r>
        <w:t xml:space="preserve"> Quartett“, die alle sehr ähnliche deskriptive Statistiken haben (Mittelwert, Varianz, Korrelation, Bestimmtheitsmaß, etc..) aber sehr unterschiedlichen Verteilungen entspringen. Das Argument ist: Immer erst EDA anwenden, weil Aggregation/Reduktion auch immer Informationsverlust bedeutet.</w:t>
      </w:r>
    </w:p>
    <w:p>
      <w:pPr>
        <w:pStyle w:val="Kommentartext"/>
      </w:pPr>
      <w:r>
        <w:t>Multivariate Analyse würde ich als eigenen, zusätzlichen Punkt sehen (der durchaus erwähnenswert ist. Bspw. gegeben Merkmal Erfolg/Misserfolg und Übungsfrequenz/Übungsmenge?).</w:t>
      </w:r>
    </w:p>
  </w:comment>
  <w:comment w:id="175" w:author="Paul Christ" w:date="2022-06-07T16:35:00Z" w:initials="PC">
    <w:p>
      <w:pPr>
        <w:pStyle w:val="Kommentartext"/>
      </w:pPr>
      <w:r>
        <w:rPr>
          <w:rStyle w:val="Kommentarzeichen"/>
        </w:rPr>
        <w:annotationRef/>
      </w:r>
      <w:r>
        <w:t>Bezieht sich auf 2.2.1 und 2.2.2</w:t>
      </w:r>
    </w:p>
    <w:p>
      <w:pPr>
        <w:pStyle w:val="Kommentartext"/>
      </w:pPr>
    </w:p>
    <w:p>
      <w:pPr>
        <w:pStyle w:val="Kommentartext"/>
      </w:pPr>
      <w:r>
        <w:t>Evtl. auf anderen Abschnitt verschieben oder einfach weglassen?</w:t>
      </w:r>
    </w:p>
    <w:p>
      <w:pPr>
        <w:pStyle w:val="Kommentartext"/>
      </w:pPr>
    </w:p>
    <w:p>
      <w:pPr>
        <w:pStyle w:val="Kommentartext"/>
      </w:pPr>
      <w:r>
        <w:t>Referenz auf vorhergehende Kapitel</w:t>
      </w:r>
    </w:p>
  </w:comment>
  <w:comment w:id="176" w:author="Torsten Munkelt" w:date="2022-06-20T00:13:00Z" w:initials="TM">
    <w:p>
      <w:pPr>
        <w:pStyle w:val="Kommentartext"/>
      </w:pPr>
      <w:r>
        <w:rPr>
          <w:rStyle w:val="Kommentarzeichen"/>
        </w:rPr>
        <w:annotationRef/>
      </w:r>
      <w:r>
        <w:t>So alles i. O.</w:t>
      </w:r>
    </w:p>
  </w:comment>
  <w:comment w:id="202" w:author="Torsten Munkelt" w:date="2022-06-20T00:17:00Z" w:initials="TM">
    <w:p>
      <w:pPr>
        <w:pStyle w:val="Kommentartext"/>
      </w:pPr>
      <w:r>
        <w:rPr>
          <w:rStyle w:val="Kommentarzeichen"/>
        </w:rPr>
        <w:annotationRef/>
      </w:r>
      <w:r>
        <w:t>ACHTUNG: Die Schriftarten des Fließtextes ändern sich von Kapitel zu Kapitel. Bitte noch vereinheitlichen.</w:t>
      </w:r>
    </w:p>
  </w:comment>
  <w:comment w:id="203" w:author="Paul Christ" w:date="2022-06-20T10:16:00Z" w:initials="PC">
    <w:p>
      <w:pPr>
        <w:pStyle w:val="Kommentartext"/>
      </w:pPr>
      <w:r>
        <w:rPr>
          <w:rStyle w:val="Kommentarzeichen"/>
        </w:rPr>
        <w:annotationRef/>
      </w:r>
      <w:r>
        <w:t xml:space="preserve">Stimmt, hatte ich ursprünglich mit „Format übertragen“ behoben, Word passt zwar das Aussehen an, behält aber die „Standard“-Formatvorlage. </w:t>
      </w:r>
    </w:p>
    <w:p>
      <w:pPr>
        <w:pStyle w:val="Kommentartext"/>
      </w:pPr>
      <w:r>
        <w:t>Würde ich abschließend reparieren, sobald wir keine inhaltlichen Änderungen mehr vornehmen.</w:t>
      </w:r>
    </w:p>
  </w:comment>
  <w:comment w:id="205" w:author="Torsten Munkelt" w:date="2022-06-20T00:18:00Z" w:initials="TM">
    <w:p>
      <w:pPr>
        <w:pStyle w:val="Kommentartext"/>
      </w:pPr>
      <w:r>
        <w:rPr>
          <w:rStyle w:val="Kommentarzeichen"/>
        </w:rPr>
        <w:annotationRef/>
      </w:r>
      <w:r>
        <w:t>Sind Sie das bei der Präsenzlehre?</w:t>
      </w:r>
    </w:p>
  </w:comment>
  <w:comment w:id="206" w:author="Paul Christ" w:date="2022-06-20T09:42:00Z" w:initials="PC">
    <w:p>
      <w:pPr>
        <w:pStyle w:val="Kommentartext"/>
      </w:pPr>
      <w:r>
        <w:rPr>
          <w:rStyle w:val="Kommentarzeichen"/>
        </w:rPr>
        <w:annotationRef/>
      </w:r>
      <w:r>
        <w:t>Vermutlich eher meine eigene anekdotische Erfahrung zwischen Bachelor in Präsenz und Master als quasi Fernstudium.</w:t>
      </w:r>
    </w:p>
    <w:p>
      <w:pPr>
        <w:pStyle w:val="Kommentartext"/>
      </w:pPr>
    </w:p>
    <w:p>
      <w:pPr>
        <w:pStyle w:val="Kommentartext"/>
      </w:pPr>
      <w:proofErr w:type="spellStart"/>
      <w:r>
        <w:t>Vllt</w:t>
      </w:r>
      <w:proofErr w:type="spellEnd"/>
      <w:r>
        <w:t xml:space="preserve">. eher: </w:t>
      </w:r>
    </w:p>
    <w:p>
      <w:pPr>
        <w:pStyle w:val="Kommentartext"/>
      </w:pPr>
      <w:r>
        <w:t>Im Vergleich zur Präsenzlehre ist die Schwelle der Studierenden, sich, bei der selbständigen Bearbeitung von Aufgaben in ALADIN, untereinander zu vernetzen, deutlich erhöht.</w:t>
      </w:r>
    </w:p>
  </w:comment>
  <w:comment w:id="292" w:author="Paul Christ" w:date="2022-06-17T11:42:00Z" w:initials="PC">
    <w:p>
      <w:pPr>
        <w:pStyle w:val="Kommentartext"/>
      </w:pPr>
      <w:r>
        <w:rPr>
          <w:rStyle w:val="Kommentarzeichen"/>
        </w:rPr>
        <w:annotationRef/>
      </w:r>
      <w:r>
        <w:t>Verbindung zwischen Semantik und Abstraktionsgrad der Aufgaben</w:t>
      </w:r>
    </w:p>
    <w:p>
      <w:pPr>
        <w:pStyle w:val="Kommentartext"/>
      </w:pPr>
    </w:p>
    <w:p>
      <w:pPr>
        <w:pStyle w:val="Kommentartext"/>
      </w:pPr>
      <w:r>
        <w:t>Abstrakt (Formal) ----- Spezifisch (Anschaulich)</w:t>
      </w:r>
    </w:p>
    <w:p>
      <w:pPr>
        <w:pStyle w:val="Kommentartext"/>
      </w:pPr>
      <w:r>
        <w:t>Grafik?</w:t>
      </w:r>
    </w:p>
    <w:p>
      <w:pPr>
        <w:pStyle w:val="Kommentartext"/>
      </w:pPr>
      <w:r>
        <w:t>+ Beispiel (Mathe Textaufgabe)</w:t>
      </w:r>
    </w:p>
  </w:comment>
  <w:comment w:id="293" w:author="Torsten Munkelt" w:date="2022-06-20T00:29:00Z" w:initials="TM">
    <w:p>
      <w:pPr>
        <w:pStyle w:val="Kommentartext"/>
      </w:pPr>
      <w:r>
        <w:rPr>
          <w:rStyle w:val="Kommentarzeichen"/>
        </w:rPr>
        <w:annotationRef/>
      </w:r>
      <w:r>
        <w:t>Ja, könnten wir noch einfügen.</w:t>
      </w:r>
    </w:p>
  </w:comment>
  <w:comment w:id="333" w:author="Torsten Munkelt" w:date="2022-06-20T01:57:00Z" w:initials="TM">
    <w:p>
      <w:pPr>
        <w:pStyle w:val="Kommentartext"/>
      </w:pPr>
      <w:r>
        <w:rPr>
          <w:rStyle w:val="Kommentarzeichen"/>
        </w:rPr>
        <w:annotationRef/>
      </w:r>
      <w:r>
        <w:t>WICHTIG: Ist Konzepte hier das richtige Wort? Wie wäre es mit Methoden oder gar Lösungsmethoden? Ggf. bitte durchgängig ersetzen.</w:t>
      </w:r>
    </w:p>
  </w:comment>
  <w:comment w:id="334" w:author="Paul Christ" w:date="2022-06-20T15:12:00Z" w:initials="PC">
    <w:p>
      <w:pPr>
        <w:pStyle w:val="Kommentartext"/>
      </w:pPr>
      <w:r>
        <w:rPr>
          <w:rStyle w:val="Kommentarzeichen"/>
        </w:rPr>
        <w:annotationRef/>
      </w:r>
      <w:r>
        <w:t>Lösungsmethoden find ich gut.</w:t>
      </w:r>
    </w:p>
  </w:comment>
  <w:comment w:id="365" w:author="Torsten Munkelt" w:date="2022-06-20T00:45:00Z" w:initials="TM">
    <w:p>
      <w:pPr>
        <w:pStyle w:val="Kommentartext"/>
      </w:pPr>
      <w:r>
        <w:rPr>
          <w:rStyle w:val="Kommentarzeichen"/>
        </w:rPr>
        <w:annotationRef/>
      </w:r>
      <w:r>
        <w:t>Noch eine oder zwei Quellen?! Zudem wäre hier noch eine Aussage (oder Schlussfolgerung) gut, ob und wie gut das ALADIN bereits kann.</w:t>
      </w:r>
    </w:p>
  </w:comment>
  <w:comment w:id="366" w:author="Paul Christ" w:date="2022-06-20T11:09:00Z" w:initials="PC">
    <w:p>
      <w:pPr>
        <w:pStyle w:val="Kommentartext"/>
      </w:pPr>
      <w:r>
        <w:rPr>
          <w:rStyle w:val="Kommentarzeichen"/>
        </w:rPr>
        <w:annotationRef/>
      </w:r>
      <w:r>
        <w:t>Quelle zu Verfahren hinzugefügt.</w:t>
      </w:r>
    </w:p>
    <w:p>
      <w:pPr>
        <w:pStyle w:val="Kommentartext"/>
      </w:pPr>
      <w:r>
        <w:t>Aussage darüber was ALADIN hierzu kann ist bisher im Ausblick, evtl. hierhin verschieben?</w:t>
      </w:r>
    </w:p>
  </w:comment>
  <w:comment w:id="455" w:author="Paul Christ" w:date="2022-06-18T11:12:00Z" w:initials="PC">
    <w:p>
      <w:pPr>
        <w:pStyle w:val="Kommentartext"/>
      </w:pPr>
      <w:r>
        <w:rPr>
          <w:rStyle w:val="Kommentarzeichen"/>
        </w:rPr>
        <w:annotationRef/>
      </w:r>
      <w:r>
        <w:t>Evtl. Alternative aus der Produktion?</w:t>
      </w:r>
    </w:p>
    <w:p>
      <w:pPr>
        <w:pStyle w:val="Kommentartext"/>
      </w:pPr>
    </w:p>
    <w:p>
      <w:pPr>
        <w:pStyle w:val="Kommentartext"/>
      </w:pPr>
      <w:r>
        <w:t xml:space="preserve">„CNC-Maschine fräst </w:t>
      </w:r>
      <w:proofErr w:type="spellStart"/>
      <w:r>
        <w:t>Autotüre</w:t>
      </w:r>
      <w:proofErr w:type="spellEnd"/>
      <w:r>
        <w:t>“</w:t>
      </w:r>
    </w:p>
    <w:p>
      <w:pPr>
        <w:pStyle w:val="Kommentartext"/>
      </w:pPr>
      <w:r>
        <w:t>„CNC-Maschine fräst Nadelöhr“</w:t>
      </w:r>
    </w:p>
    <w:p>
      <w:pPr>
        <w:pStyle w:val="Kommentartext"/>
      </w:pPr>
      <w:r>
        <w:t>„CNC-Maschine fräst Motorblock“</w:t>
      </w:r>
    </w:p>
    <w:p>
      <w:pPr>
        <w:pStyle w:val="Kommentartext"/>
      </w:pPr>
    </w:p>
    <w:p>
      <w:pPr>
        <w:pStyle w:val="Kommentartext"/>
      </w:pPr>
      <w:r>
        <w:t>Ich kenn mich mit Industrieproduktionsanlagen leider gar nicht aus, evtl. fallen dir ja noch sinnigere Ereignisse ein…</w:t>
      </w:r>
    </w:p>
    <w:p>
      <w:pPr>
        <w:pStyle w:val="Kommentartext"/>
      </w:pPr>
    </w:p>
    <w:p>
      <w:pPr>
        <w:pStyle w:val="Kommentartext"/>
      </w:pPr>
    </w:p>
    <w:p>
      <w:pPr>
        <w:pStyle w:val="Kommentartext"/>
      </w:pPr>
      <w:r>
        <w:t>Tabelle statt Text?</w:t>
      </w:r>
    </w:p>
  </w:comment>
  <w:comment w:id="456" w:author="Torsten Munkelt" w:date="2022-06-20T00:56:00Z" w:initials="TM">
    <w:p>
      <w:pPr>
        <w:pStyle w:val="Kommentartext"/>
      </w:pPr>
      <w:r>
        <w:rPr>
          <w:rStyle w:val="Kommentarzeichen"/>
        </w:rPr>
        <w:annotationRef/>
      </w:r>
      <w:r>
        <w:t>Lass das Beispiel mit dem Schlucken, aber füge es in die Tabelle ein und beziehe den Text auf die Tabelle.</w:t>
      </w:r>
    </w:p>
  </w:comment>
  <w:comment w:id="457" w:author="Paul Christ" w:date="2022-06-20T13:12:00Z" w:initials="PC">
    <w:p>
      <w:pPr>
        <w:pStyle w:val="Kommentartext"/>
      </w:pPr>
      <w:r>
        <w:rPr>
          <w:rStyle w:val="Kommentarzeichen"/>
        </w:rPr>
        <w:annotationRef/>
      </w:r>
      <w:r>
        <w:t>Erledigt.</w:t>
      </w:r>
    </w:p>
  </w:comment>
  <w:comment w:id="532" w:author="Paul Christ" w:date="2022-06-02T13:10:00Z" w:initials="PC">
    <w:p>
      <w:pPr>
        <w:pStyle w:val="Kommentartext"/>
      </w:pPr>
      <w:r>
        <w:rPr>
          <w:rStyle w:val="Kommentarzeichen"/>
        </w:rPr>
        <w:annotationRef/>
      </w:r>
      <w:r>
        <w:t>Evtl. Ausblick?</w:t>
      </w:r>
    </w:p>
  </w:comment>
  <w:comment w:id="533" w:author="Torsten Munkelt" w:date="2022-06-20T01:02:00Z" w:initials="TM">
    <w:p>
      <w:pPr>
        <w:pStyle w:val="Kommentartext"/>
      </w:pPr>
      <w:r>
        <w:rPr>
          <w:rStyle w:val="Kommentarzeichen"/>
        </w:rPr>
        <w:annotationRef/>
      </w:r>
      <w:r>
        <w:t>Nö, zu viel.</w:t>
      </w:r>
    </w:p>
  </w:comment>
  <w:comment w:id="553" w:author="Torsten Munkelt" w:date="2022-06-20T01:04:00Z" w:initials="TM">
    <w:p>
      <w:pPr>
        <w:pStyle w:val="Kommentartext"/>
      </w:pPr>
      <w:r>
        <w:rPr>
          <w:rStyle w:val="Kommentarzeichen"/>
        </w:rPr>
        <w:annotationRef/>
      </w:r>
      <w:r>
        <w:t>Das habe ich noch nicht verstanden. Bitte bei Gelegenheit erklären.</w:t>
      </w:r>
    </w:p>
  </w:comment>
  <w:comment w:id="554" w:author="Paul Christ" w:date="2022-06-20T09:49:00Z" w:initials="PC">
    <w:p>
      <w:pPr>
        <w:pStyle w:val="Kommentartext"/>
      </w:pPr>
      <w:r>
        <w:rPr>
          <w:rStyle w:val="Kommentarzeichen"/>
        </w:rPr>
        <w:annotationRef/>
      </w:r>
      <w:r>
        <w:t xml:space="preserve">Bei </w:t>
      </w:r>
      <w:proofErr w:type="spellStart"/>
      <w:r>
        <w:t>Stackoverflow</w:t>
      </w:r>
      <w:proofErr w:type="spellEnd"/>
      <w:r>
        <w:t xml:space="preserve"> bekommt/verliert man Punkte für seine Beiträge indem andere Nutzer diesen als positiv oder negativ kennzeichnen. Man bekommt mehr Punkte, wenn der Fragenersteller die Antwort als „Lösung“ markiert. Der Fragenersteller kann zudem noch ein Bounty/Kopfgeld auf das Lösen der Frage ausschreiben, was zusätzlich zu den anderen Punkten an den Verfasser der akzeptierten Lösung vergeben wird.</w:t>
      </w:r>
    </w:p>
    <w:p>
      <w:pPr>
        <w:pStyle w:val="Kommentartext"/>
      </w:pPr>
    </w:p>
    <w:p>
      <w:pPr>
        <w:pStyle w:val="Kommentartext"/>
      </w:pPr>
      <w:r>
        <w:t>Für uns hat das zwei Effekte:</w:t>
      </w:r>
    </w:p>
    <w:p>
      <w:pPr>
        <w:pStyle w:val="Kommentartext"/>
        <w:numPr>
          <w:ilvl w:val="0"/>
          <w:numId w:val="38"/>
        </w:numPr>
      </w:pPr>
      <w:r>
        <w:t xml:space="preserve"> Studierende werden motiviert Hilfe zu geben.</w:t>
      </w:r>
    </w:p>
    <w:p>
      <w:pPr>
        <w:pStyle w:val="Kommentartext"/>
        <w:numPr>
          <w:ilvl w:val="0"/>
          <w:numId w:val="38"/>
        </w:numPr>
      </w:pPr>
      <w:r>
        <w:t xml:space="preserve"> Die erhaltenen Punkte sind für die Studierenden nützlich/etwas wert.</w:t>
      </w:r>
    </w:p>
  </w:comment>
  <w:comment w:id="578" w:author="Torsten Munkelt" w:date="2022-06-20T01:11:00Z" w:initials="TM">
    <w:p>
      <w:pPr>
        <w:pStyle w:val="Kommentartext"/>
      </w:pPr>
      <w:r>
        <w:rPr>
          <w:rStyle w:val="Kommentarzeichen"/>
        </w:rPr>
        <w:annotationRef/>
      </w:r>
      <w:r>
        <w:t>Wenn das keine besondere Bedeutung hat, ist das doppelt gemoppelt: Adaptiv bedeutet ja schon Anpassung, oder?</w:t>
      </w:r>
    </w:p>
  </w:comment>
  <w:comment w:id="579" w:author="Paul Christ" w:date="2022-06-20T09:53:00Z" w:initials="PC">
    <w:p>
      <w:pPr>
        <w:pStyle w:val="Kommentartext"/>
      </w:pPr>
      <w:r>
        <w:rPr>
          <w:rStyle w:val="Kommentarzeichen"/>
        </w:rPr>
        <w:annotationRef/>
      </w:r>
      <w:r>
        <w:t>Stimmt, habe das „adaptive“ entfernt.</w:t>
      </w:r>
    </w:p>
  </w:comment>
  <w:comment w:id="545" w:author="Paul Christ" w:date="2022-06-02T13:10:00Z" w:initials="PC">
    <w:p>
      <w:pPr>
        <w:pStyle w:val="Kommentartext"/>
      </w:pPr>
      <w:r>
        <w:rPr>
          <w:rStyle w:val="Kommentarzeichen"/>
        </w:rPr>
        <w:annotationRef/>
      </w:r>
      <w:r>
        <w:t>Evtl. Ausblick?</w:t>
      </w:r>
    </w:p>
  </w:comment>
  <w:comment w:id="583" w:author="Paul Christ" w:date="2022-06-01T14:52:00Z" w:initials="PC">
    <w:p>
      <w:pPr>
        <w:pStyle w:val="Kommentartext"/>
      </w:pPr>
      <w:r>
        <w:rPr>
          <w:rStyle w:val="Kommentarzeichen"/>
        </w:rPr>
        <w:annotationRef/>
      </w:r>
      <w:r>
        <w:t>Graphik bieten keinen Mehrwert gegenüber textueller Beschreibung?</w:t>
      </w:r>
    </w:p>
  </w:comment>
  <w:comment w:id="593" w:author="Torsten Munkelt" w:date="2022-06-20T01:30:00Z" w:initials="TM">
    <w:p>
      <w:pPr>
        <w:pStyle w:val="Kommentartext"/>
        <w:numPr>
          <w:ilvl w:val="0"/>
          <w:numId w:val="37"/>
        </w:numPr>
      </w:pPr>
      <w:r>
        <w:rPr>
          <w:rStyle w:val="Kommentarzeichen"/>
        </w:rPr>
        <w:annotationRef/>
      </w:r>
      <w:r>
        <w:t xml:space="preserve"> Bild referenzieren.</w:t>
      </w:r>
    </w:p>
    <w:p>
      <w:pPr>
        <w:pStyle w:val="Kommentartext"/>
        <w:numPr>
          <w:ilvl w:val="0"/>
          <w:numId w:val="37"/>
        </w:numPr>
      </w:pPr>
      <w:r>
        <w:t xml:space="preserve"> Im Bild wird unten Text weggeschnitten. Bitte verbessern.</w:t>
      </w:r>
    </w:p>
  </w:comment>
  <w:comment w:id="594" w:author="Paul Christ" w:date="2022-06-20T09:55:00Z" w:initials="PC">
    <w:p>
      <w:pPr>
        <w:pStyle w:val="Kommentartext"/>
        <w:numPr>
          <w:ilvl w:val="0"/>
          <w:numId w:val="39"/>
        </w:numPr>
      </w:pPr>
      <w:r>
        <w:rPr>
          <w:rStyle w:val="Kommentarzeichen"/>
        </w:rPr>
        <w:annotationRef/>
      </w:r>
      <w:r>
        <w:t xml:space="preserve"> Erledigt.</w:t>
      </w:r>
    </w:p>
    <w:p>
      <w:pPr>
        <w:pStyle w:val="Kommentartext"/>
        <w:numPr>
          <w:ilvl w:val="0"/>
          <w:numId w:val="39"/>
        </w:numPr>
      </w:pPr>
      <w:r>
        <w:t xml:space="preserve"> Bei mir wird es korrekt dargestellt. (Formatierungsoption „Oben und unten“ sollte sich Platz erzwingen, statt Text zu überlagern). </w:t>
      </w:r>
      <w:r>
        <w:br/>
        <w:t>Würde ich falls nötig am Schluss mit anderen Formatierungsfehlern beheben.</w:t>
      </w:r>
    </w:p>
  </w:comment>
  <w:comment w:id="626" w:author="Paul Christ" w:date="2022-06-02T13:09:00Z" w:initials="PC">
    <w:p>
      <w:pPr>
        <w:pStyle w:val="Kommentartext"/>
      </w:pPr>
      <w:r>
        <w:rPr>
          <w:rStyle w:val="Kommentarzeichen"/>
        </w:rPr>
        <w:annotationRef/>
      </w:r>
      <w:r>
        <w:t>Evtl. Ausblick?</w:t>
      </w:r>
    </w:p>
  </w:comment>
  <w:comment w:id="627" w:author="Torsten Munkelt" w:date="2022-06-20T01:19:00Z" w:initials="TM">
    <w:p>
      <w:pPr>
        <w:pStyle w:val="Kommentartext"/>
      </w:pPr>
      <w:r>
        <w:rPr>
          <w:rStyle w:val="Kommentarzeichen"/>
        </w:rPr>
        <w:annotationRef/>
      </w:r>
      <w:r>
        <w:t>Ja, das wäre möglich, da es kurz genug ist, aber vielleicht ist es zu speziell für den Ausblick.</w:t>
      </w:r>
    </w:p>
  </w:comment>
  <w:comment w:id="650" w:author="Paul Christ" w:date="2022-06-07T19:02:00Z" w:initials="PC">
    <w:p>
      <w:pPr>
        <w:pStyle w:val="Kommentartext"/>
      </w:pPr>
      <w:r>
        <w:rPr>
          <w:rStyle w:val="Kommentarzeichen"/>
        </w:rPr>
        <w:annotationRef/>
      </w:r>
      <w:r>
        <w:t>Die zwei wurden schon umgesetzt, bisher aber noch nicht in einem Beitrag vorgestellt.</w:t>
      </w:r>
    </w:p>
  </w:comment>
  <w:comment w:id="652" w:author="Paul Christ" w:date="2022-06-07T19:01:00Z" w:initials="PC">
    <w:p>
      <w:pPr>
        <w:pStyle w:val="Kommentartext"/>
      </w:pPr>
      <w:r>
        <w:rPr>
          <w:rStyle w:val="Kommentarzeichen"/>
        </w:rPr>
        <w:annotationRef/>
      </w:r>
      <w:r>
        <w:t>Die zwei tauchen noch im Antrag zu ALADIN II auf</w:t>
      </w:r>
    </w:p>
  </w:comment>
  <w:comment w:id="653" w:author="Paul Christ" w:date="2022-06-07T19:00:00Z" w:initials="PC">
    <w:p>
      <w:pPr>
        <w:pStyle w:val="Kommentartext"/>
      </w:pPr>
      <w:r>
        <w:rPr>
          <w:rStyle w:val="Kommentarzeichen"/>
        </w:rPr>
        <w:annotationRef/>
      </w:r>
      <w:r>
        <w:t xml:space="preserve">Wurde bereits im </w:t>
      </w:r>
      <w:proofErr w:type="spellStart"/>
      <w:r>
        <w:t>MoHoL</w:t>
      </w:r>
      <w:proofErr w:type="spellEnd"/>
      <w:r>
        <w:t>-Paper kurz vorgestellt, ist aber aus dem Antrag für ALADIN II. Trotzdem für ALADIN II benennen (in der eingereichten Kurzzusammenfassung für diesen Beitrag haben wir die Terminierung ebenfalls genannt)?</w:t>
      </w:r>
    </w:p>
  </w:comment>
  <w:comment w:id="654" w:author="Torsten Munkelt" w:date="2022-06-20T01:22:00Z" w:initials="TM">
    <w:p>
      <w:pPr>
        <w:pStyle w:val="Kommentartext"/>
      </w:pPr>
      <w:r>
        <w:rPr>
          <w:rStyle w:val="Kommentarzeichen"/>
        </w:rPr>
        <w:annotationRef/>
      </w:r>
      <w:r>
        <w:t>Ja.</w:t>
      </w:r>
    </w:p>
  </w:comment>
  <w:comment w:id="789" w:author="Paul Christ" w:date="2022-06-07T19:02:00Z" w:initials="PC">
    <w:p>
      <w:pPr>
        <w:pStyle w:val="Kommentartext"/>
      </w:pPr>
      <w:r>
        <w:rPr>
          <w:rStyle w:val="Kommentarzeichen"/>
        </w:rPr>
        <w:annotationRef/>
      </w:r>
      <w:r>
        <w:t>Welche Aufgaben sollten wir deiner Meinung nach vorstellen?</w:t>
      </w:r>
    </w:p>
  </w:comment>
  <w:comment w:id="790" w:author="Torsten Munkelt" w:date="2022-06-20T01:23:00Z" w:initials="TM">
    <w:p>
      <w:pPr>
        <w:pStyle w:val="Kommentartext"/>
      </w:pPr>
      <w:r>
        <w:rPr>
          <w:rStyle w:val="Kommentarzeichen"/>
        </w:rPr>
        <w:annotationRef/>
      </w:r>
      <w:r>
        <w:t xml:space="preserve">Alles aus ALADIN II, was wir bereits vorstellen können und hinpasst. Falls das nicht genügt, stellen wir die Aufgabentypen aus ALADIN (I) vor, die wir bisher noch nirgends (oder nur kurz) vorgestellt haben. Wir können uns aber auch gern etwas aufheben für einen weiteren Artikel (zu jedem Aufgabentyp einen?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793" w:author="Paul Christ" w:date="2022-06-21T15:53:00Z" w:initials="PC">
    <w:p>
      <w:pPr>
        <w:pStyle w:val="Kommentartext"/>
      </w:pPr>
      <w:r>
        <w:rPr>
          <w:rStyle w:val="Kommentarzeichen"/>
        </w:rPr>
        <w:annotationRef/>
      </w:r>
      <w:r>
        <w:t>Im Sinne der Salamitaktik würde ich in dem Fall nur die Terminplanung vorstellen und dafür etwas ausführlicher/breiter :-).</w:t>
      </w:r>
    </w:p>
  </w:comment>
  <w:comment w:id="791" w:author="Paul Christ" w:date="2022-06-20T15:38:00Z" w:initials="PC">
    <w:p>
      <w:pPr>
        <w:pStyle w:val="Kommentartext"/>
      </w:pPr>
      <w:r>
        <w:rPr>
          <w:rStyle w:val="Kommentarzeichen"/>
        </w:rPr>
        <w:annotationRef/>
      </w:r>
    </w:p>
  </w:comment>
  <w:comment w:id="792" w:author="Torsten Munkelt" w:date="2022-06-20T01:26:00Z" w:initials="TM">
    <w:p>
      <w:pPr>
        <w:pStyle w:val="Kommentartext"/>
      </w:pPr>
      <w:r>
        <w:rPr>
          <w:rStyle w:val="Kommentarzeichen"/>
        </w:rPr>
        <w:annotationRef/>
      </w:r>
      <w:r>
        <w:t>Falls die Beschreibung der Aufgabentypen viel Platz in Anspruch nimmt, vielleicht noch untergliedern.</w:t>
      </w:r>
    </w:p>
  </w:comment>
  <w:comment w:id="819" w:author="Paul Christ" w:date="2022-06-18T11:23:00Z" w:initials="PC">
    <w:p>
      <w:pPr>
        <w:pStyle w:val="Kommentartext"/>
      </w:pPr>
      <w:r>
        <w:rPr>
          <w:rStyle w:val="Kommentarzeichen"/>
        </w:rPr>
        <w:annotationRef/>
      </w:r>
      <w:r>
        <w:t>PLR-Regeln/</w:t>
      </w:r>
      <w:proofErr w:type="spellStart"/>
      <w:r>
        <w:t>Tonnetze</w:t>
      </w:r>
      <w:proofErr w:type="spellEnd"/>
    </w:p>
  </w:comment>
  <w:comment w:id="820" w:author="Torsten Munkelt" w:date="2022-06-20T01:40:00Z" w:initials="TM">
    <w:p>
      <w:pPr>
        <w:pStyle w:val="Kommentartext"/>
      </w:pPr>
      <w:r>
        <w:rPr>
          <w:rStyle w:val="Kommentarzeichen"/>
        </w:rPr>
        <w:annotationRef/>
      </w:r>
      <w:r>
        <w:t>Hier würden noch drei Quellen reinpassen, falls noch Platz sein sollte.</w:t>
      </w:r>
    </w:p>
  </w:comment>
  <w:comment w:id="821" w:author="Paul Christ" w:date="2022-06-21T15:52:00Z" w:initials="PC">
    <w:p>
      <w:pPr>
        <w:pStyle w:val="Kommentartext"/>
      </w:pPr>
      <w:r>
        <w:rPr>
          <w:rStyle w:val="Kommentarzeichen"/>
        </w:rPr>
        <w:annotationRef/>
      </w:r>
      <w:r>
        <w:t>Ich habe mal noch jeweils eine Quelle rausgesucht.</w:t>
      </w:r>
    </w:p>
  </w:comment>
  <w:comment w:id="846" w:author="Torsten Munkelt" w:date="2022-06-20T01:46:00Z" w:initials="TM">
    <w:p>
      <w:pPr>
        <w:pStyle w:val="Kommentartext"/>
      </w:pPr>
      <w:r>
        <w:rPr>
          <w:rStyle w:val="Kommentarzeichen"/>
        </w:rPr>
        <w:annotationRef/>
      </w:r>
      <w:r>
        <w:t>WICHTIG: 2.5.2 wird aber immer noch nicht begegnet. Vielleicht (in 3.?) so einen Satz einfügen: „ALADIN bietet bereits unterschiedliche Konzepte zur Lösung von Ausgaben mancher Aufgabentypen an, z. B. der Stücklistenauflösung, aber diese Konzepte einzubringen, obliegt den Lehrenden bei der Deklaration der Aufgabentypen, und ALADIN kann unterschiedliche Konzepte zur Lösung von Aufgaben letztlich nur unterstützen.“</w:t>
      </w:r>
    </w:p>
  </w:comment>
  <w:comment w:id="847" w:author="Paul Christ" w:date="2022-06-21T15:49:00Z" w:initials="PC">
    <w:p>
      <w:pPr>
        <w:pStyle w:val="Kommentartext"/>
      </w:pPr>
      <w:r>
        <w:rPr>
          <w:rStyle w:val="Kommentarzeichen"/>
        </w:rPr>
        <w:annotationRef/>
      </w:r>
      <w:r>
        <w:t>Lösung für 2.5.2 ist im nachfolgenden Abschnitt gegeben.</w:t>
      </w:r>
    </w:p>
  </w:comment>
  <w:comment w:id="850" w:author="Paul Christ" w:date="2022-06-07T18:57:00Z" w:initials="PC">
    <w:p>
      <w:pPr>
        <w:pStyle w:val="Kommentartext"/>
      </w:pPr>
      <w:r>
        <w:rPr>
          <w:rStyle w:val="Kommentarzeichen"/>
        </w:rPr>
        <w:annotationRef/>
      </w:r>
      <w:r>
        <w:t>Kann ALADIN ja schon, trotzdem von ALADIN II sprechen?</w:t>
      </w:r>
    </w:p>
  </w:comment>
  <w:comment w:id="851" w:author="Torsten Munkelt" w:date="2022-06-20T01:59:00Z" w:initials="TM">
    <w:p>
      <w:pPr>
        <w:pStyle w:val="Kommentartext"/>
      </w:pPr>
      <w:r>
        <w:rPr>
          <w:rStyle w:val="Kommentarzeichen"/>
        </w:rPr>
        <w:annotationRef/>
      </w:r>
      <w:r>
        <w:t>Ist das dort beschrieben worden? Falls nicht, noch beschreiben, oder hier weglassen.</w:t>
      </w:r>
    </w:p>
  </w:comment>
  <w:comment w:id="852" w:author="Paul Christ" w:date="2022-06-21T15:50:00Z" w:initials="PC">
    <w:p>
      <w:pPr>
        <w:pStyle w:val="Kommentartext"/>
      </w:pPr>
      <w:r>
        <w:rPr>
          <w:rStyle w:val="Kommentarzeichen"/>
        </w:rPr>
        <w:annotationRef/>
      </w:r>
      <w:r>
        <w:t>Ja wurde es. Verweis darauf wurde bereits in Kapitel 1 gemacht. (Trotzdem noch einmal zitieren?)</w:t>
      </w:r>
    </w:p>
  </w:comment>
  <w:comment w:id="857" w:author="Torsten Munkelt" w:date="2022-06-20T01:57:00Z" w:initials="TM">
    <w:p>
      <w:pPr>
        <w:pStyle w:val="Kommentartext"/>
      </w:pPr>
      <w:r>
        <w:rPr>
          <w:rStyle w:val="Kommentarzeichen"/>
        </w:rPr>
        <w:annotationRef/>
      </w:r>
      <w:r>
        <w:t>WICHTIG: Ist Konzepte hier das richtige Wort? Wie wäre es mit Methoden? Dann bitte durchgängig ersetzen.</w:t>
      </w:r>
    </w:p>
  </w:comment>
  <w:comment w:id="858" w:author="Paul Christ" w:date="2022-06-22T01:33:00Z" w:initials="PC">
    <w:p>
      <w:pPr>
        <w:pStyle w:val="Kommentartext"/>
      </w:pPr>
      <w:r>
        <w:rPr>
          <w:rStyle w:val="Kommentarzeichen"/>
        </w:rPr>
        <w:annotationRef/>
      </w:r>
      <w:r>
        <w:t>Evtl. Lösungsmethoden?</w:t>
      </w:r>
    </w:p>
  </w:comment>
  <w:comment w:id="876" w:author="Paul Christ" w:date="2022-06-07T17:50:00Z" w:initials="PC">
    <w:p>
      <w:pPr>
        <w:pStyle w:val="Kommentartext"/>
      </w:pPr>
      <w:r>
        <w:rPr>
          <w:rStyle w:val="Kommentarzeichen"/>
        </w:rPr>
        <w:annotationRef/>
      </w:r>
      <w:r>
        <w:t xml:space="preserve">Fehlende Einträge für unser </w:t>
      </w:r>
      <w:proofErr w:type="spellStart"/>
      <w:r>
        <w:t>MoHoL</w:t>
      </w:r>
      <w:proofErr w:type="spellEnd"/>
      <w:r>
        <w:t xml:space="preserve"> Paper </w:t>
      </w:r>
    </w:p>
    <w:p>
      <w:pPr>
        <w:pStyle w:val="Kommentartext"/>
      </w:pPr>
      <w:r>
        <w:t>(ISBN, Seitenzahl, etc. noch nicht bekannt)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0C1E7B0F"/>
    <w:multiLevelType w:val="hybridMultilevel"/>
    <w:tmpl w:val="28221EE2"/>
    <w:lvl w:ilvl="0" w:tplc="6EE610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C4B0D"/>
    <w:multiLevelType w:val="hybridMultilevel"/>
    <w:tmpl w:val="6DEA1CD4"/>
    <w:lvl w:ilvl="0" w:tplc="551A45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3"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4"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6" w15:restartNumberingAfterBreak="0">
    <w:nsid w:val="4DC42434"/>
    <w:multiLevelType w:val="multilevel"/>
    <w:tmpl w:val="45808F70"/>
    <w:numStyleLink w:val="ORDIX-Liste-Blank"/>
  </w:abstractNum>
  <w:abstractNum w:abstractNumId="27"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9"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835B29"/>
    <w:multiLevelType w:val="multilevel"/>
    <w:tmpl w:val="45808F70"/>
    <w:numStyleLink w:val="ORDIX-Liste-Blank"/>
  </w:abstractNum>
  <w:abstractNum w:abstractNumId="31"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2" w15:restartNumberingAfterBreak="0">
    <w:nsid w:val="5FBE4693"/>
    <w:multiLevelType w:val="multilevel"/>
    <w:tmpl w:val="2C3C8960"/>
    <w:numStyleLink w:val="ORDIX-Liste"/>
  </w:abstractNum>
  <w:abstractNum w:abstractNumId="33" w15:restartNumberingAfterBreak="0">
    <w:nsid w:val="64846FEE"/>
    <w:multiLevelType w:val="hybridMultilevel"/>
    <w:tmpl w:val="1666B672"/>
    <w:lvl w:ilvl="0" w:tplc="FD5685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6F046D8"/>
    <w:multiLevelType w:val="hybridMultilevel"/>
    <w:tmpl w:val="0B3654F0"/>
    <w:lvl w:ilvl="0" w:tplc="6EA4F4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6"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5"/>
  </w:num>
  <w:num w:numId="7">
    <w:abstractNumId w:val="9"/>
  </w:num>
  <w:num w:numId="8">
    <w:abstractNumId w:val="7"/>
  </w:num>
  <w:num w:numId="9">
    <w:abstractNumId w:val="6"/>
  </w:num>
  <w:num w:numId="10">
    <w:abstractNumId w:val="5"/>
  </w:num>
  <w:num w:numId="11">
    <w:abstractNumId w:val="4"/>
  </w:num>
  <w:num w:numId="12">
    <w:abstractNumId w:val="35"/>
  </w:num>
  <w:num w:numId="13">
    <w:abstractNumId w:val="10"/>
  </w:num>
  <w:num w:numId="14">
    <w:abstractNumId w:val="22"/>
    <w:lvlOverride w:ilvl="0">
      <w:lvl w:ilvl="0">
        <w:start w:val="1"/>
        <w:numFmt w:val="bullet"/>
        <w:pStyle w:val="Listeeckig"/>
        <w:lvlText w:val=""/>
        <w:lvlJc w:val="left"/>
        <w:pPr>
          <w:ind w:left="851" w:hanging="284"/>
        </w:pPr>
        <w:rPr>
          <w:rFonts w:ascii="Wingdings" w:hAnsi="Wingdings" w:hint="default"/>
        </w:rPr>
      </w:lvl>
    </w:lvlOverride>
  </w:num>
  <w:num w:numId="15">
    <w:abstractNumId w:val="24"/>
    <w:lvlOverride w:ilvl="0">
      <w:lvl w:ilvl="0">
        <w:start w:val="1"/>
        <w:numFmt w:val="bullet"/>
        <w:pStyle w:val="ListeBlank"/>
        <w:lvlText w:val=""/>
        <w:lvlJc w:val="left"/>
        <w:pPr>
          <w:ind w:left="1418" w:hanging="284"/>
        </w:pPr>
        <w:rPr>
          <w:rFonts w:ascii="Wingdings" w:hAnsi="Wingdings" w:hint="default"/>
        </w:rPr>
      </w:lvl>
    </w:lvlOverride>
  </w:num>
  <w:num w:numId="16">
    <w:abstractNumId w:val="19"/>
  </w:num>
  <w:num w:numId="17">
    <w:abstractNumId w:val="17"/>
  </w:num>
  <w:num w:numId="18">
    <w:abstractNumId w:val="27"/>
  </w:num>
  <w:num w:numId="19">
    <w:abstractNumId w:val="22"/>
  </w:num>
  <w:num w:numId="20">
    <w:abstractNumId w:val="24"/>
  </w:num>
  <w:num w:numId="21">
    <w:abstractNumId w:val="23"/>
  </w:num>
  <w:num w:numId="22">
    <w:abstractNumId w:val="21"/>
  </w:num>
  <w:num w:numId="23">
    <w:abstractNumId w:val="31"/>
  </w:num>
  <w:num w:numId="24">
    <w:abstractNumId w:val="28"/>
  </w:num>
  <w:num w:numId="25">
    <w:abstractNumId w:val="36"/>
  </w:num>
  <w:num w:numId="26">
    <w:abstractNumId w:val="14"/>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13"/>
  </w:num>
  <w:num w:numId="30">
    <w:abstractNumId w:val="30"/>
  </w:num>
  <w:num w:numId="31">
    <w:abstractNumId w:val="26"/>
  </w:num>
  <w:num w:numId="32">
    <w:abstractNumId w:val="18"/>
  </w:num>
  <w:num w:numId="33">
    <w:abstractNumId w:val="12"/>
  </w:num>
  <w:num w:numId="34">
    <w:abstractNumId w:val="29"/>
  </w:num>
  <w:num w:numId="35">
    <w:abstractNumId w:val="15"/>
  </w:num>
  <w:num w:numId="36">
    <w:abstractNumId w:val="16"/>
  </w:num>
  <w:num w:numId="37">
    <w:abstractNumId w:val="20"/>
  </w:num>
  <w:num w:numId="38">
    <w:abstractNumId w:val="33"/>
  </w:num>
  <w:num w:numId="39">
    <w:abstractNumId w:val="3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sten Munkelt">
    <w15:presenceInfo w15:providerId="AD" w15:userId="S-1-5-21-492433167-3996512854-4160196905-1307"/>
  </w15:person>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clear" w:pos="510"/>
        <w:tab w:val="left" w:pos="680"/>
      </w:tabs>
      <w:spacing w:before="240" w:after="80"/>
      <w:ind w:left="0" w:firstLine="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 w:type="paragraph" w:styleId="berarbeitung">
    <w:name w:val="Revision"/>
    <w:hidden/>
    <w:uiPriority w:val="99"/>
    <w:semiHidden/>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016">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B378-1969-4803-8FFB-2CE9DA5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8467</Words>
  <Characters>53344</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61688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3</cp:revision>
  <cp:lastPrinted>2022-06-01T13:04:00Z</cp:lastPrinted>
  <dcterms:created xsi:type="dcterms:W3CDTF">2022-06-22T00:41:00Z</dcterms:created>
  <dcterms:modified xsi:type="dcterms:W3CDTF">2022-06-22T11:50:00Z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id="Zz5u88jw"/&gt;&lt;style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